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FD51D" w14:textId="77777777" w:rsidR="008713F1" w:rsidRPr="0036267B" w:rsidRDefault="008713F1" w:rsidP="008713F1">
      <w:pPr>
        <w:pStyle w:val="phtitlepagecustomer"/>
        <w:tabs>
          <w:tab w:val="left" w:pos="1800"/>
        </w:tabs>
        <w:rPr>
          <w:highlight w:val="yellow"/>
        </w:rPr>
      </w:pPr>
      <w:r w:rsidRPr="0036267B">
        <w:rPr>
          <w:highlight w:val="yellow"/>
        </w:rPr>
        <w:t xml:space="preserve">Наименование </w:t>
      </w:r>
      <w:r w:rsidR="00A70B5C" w:rsidRPr="0036267B">
        <w:rPr>
          <w:highlight w:val="yellow"/>
        </w:rPr>
        <w:t>Заказчика</w:t>
      </w:r>
    </w:p>
    <w:p w14:paraId="1B9F8464" w14:textId="77777777" w:rsidR="008713F1" w:rsidRPr="0036267B" w:rsidRDefault="008713F1" w:rsidP="008713F1">
      <w:pPr>
        <w:pStyle w:val="phtitlepageother"/>
      </w:pPr>
    </w:p>
    <w:tbl>
      <w:tblPr>
        <w:tblW w:w="9540" w:type="dxa"/>
        <w:jc w:val="center"/>
        <w:tblLayout w:type="fixed"/>
        <w:tblLook w:val="0000" w:firstRow="0" w:lastRow="0" w:firstColumn="0" w:lastColumn="0" w:noHBand="0" w:noVBand="0"/>
      </w:tblPr>
      <w:tblGrid>
        <w:gridCol w:w="4770"/>
        <w:gridCol w:w="4770"/>
      </w:tblGrid>
      <w:tr w:rsidR="00BE152B" w:rsidRPr="0036267B" w14:paraId="6FEF73EB" w14:textId="77777777" w:rsidTr="00BE152B">
        <w:trPr>
          <w:trHeight w:val="360"/>
          <w:jc w:val="center"/>
        </w:trPr>
        <w:tc>
          <w:tcPr>
            <w:tcW w:w="4770" w:type="dxa"/>
          </w:tcPr>
          <w:p w14:paraId="51A6B569" w14:textId="77777777" w:rsidR="00BE152B" w:rsidRPr="00DA5A96" w:rsidRDefault="00BE152B" w:rsidP="00E44A1D">
            <w:pPr>
              <w:pStyle w:val="phconfirmstamptitle"/>
              <w:rPr>
                <w:rFonts w:cs="Arial"/>
                <w:b/>
              </w:rPr>
            </w:pPr>
            <w:r w:rsidRPr="00DA5A96">
              <w:rPr>
                <w:rFonts w:cs="Arial"/>
                <w:b/>
              </w:rPr>
              <w:t>УТВЕРЖДАЮ</w:t>
            </w:r>
          </w:p>
        </w:tc>
        <w:tc>
          <w:tcPr>
            <w:tcW w:w="4770" w:type="dxa"/>
            <w:vAlign w:val="center"/>
          </w:tcPr>
          <w:p w14:paraId="038A691F" w14:textId="77777777" w:rsidR="00BE152B" w:rsidRPr="00DA5A96" w:rsidRDefault="00BE152B" w:rsidP="00E44A1D">
            <w:pPr>
              <w:pStyle w:val="phconfirmstamptitle"/>
              <w:rPr>
                <w:rFonts w:cs="Arial"/>
                <w:b/>
              </w:rPr>
            </w:pPr>
            <w:r w:rsidRPr="00DA5A96">
              <w:rPr>
                <w:rFonts w:cs="Arial"/>
                <w:b/>
              </w:rPr>
              <w:t>СОГЛАСОВАНО</w:t>
            </w:r>
          </w:p>
        </w:tc>
      </w:tr>
      <w:tr w:rsidR="00BE152B" w:rsidRPr="0036267B" w14:paraId="6ED32D99" w14:textId="77777777" w:rsidTr="00BE152B">
        <w:trPr>
          <w:trHeight w:val="630"/>
          <w:jc w:val="center"/>
        </w:trPr>
        <w:tc>
          <w:tcPr>
            <w:tcW w:w="4770" w:type="dxa"/>
          </w:tcPr>
          <w:p w14:paraId="503EFE46" w14:textId="77777777" w:rsidR="00BE152B" w:rsidRPr="0036267B" w:rsidRDefault="00BE152B" w:rsidP="00E44A1D">
            <w:pPr>
              <w:pStyle w:val="phconfirmstampstamp"/>
              <w:rPr>
                <w:rFonts w:cs="Arial"/>
              </w:rPr>
            </w:pPr>
            <w:r w:rsidRPr="0036267B">
              <w:rPr>
                <w:rFonts w:cs="Arial"/>
              </w:rPr>
              <w:t>Должность, компания Заказчика</w:t>
            </w:r>
          </w:p>
        </w:tc>
        <w:tc>
          <w:tcPr>
            <w:tcW w:w="4770" w:type="dxa"/>
          </w:tcPr>
          <w:p w14:paraId="1BAD9FAB" w14:textId="77777777" w:rsidR="00BE152B" w:rsidRPr="0036267B" w:rsidRDefault="00BE152B" w:rsidP="00E44A1D">
            <w:pPr>
              <w:pStyle w:val="phconfirmstampstamp"/>
              <w:rPr>
                <w:rFonts w:cs="Arial"/>
              </w:rPr>
            </w:pPr>
            <w:r w:rsidRPr="0036267B">
              <w:rPr>
                <w:rFonts w:cs="Arial"/>
                <w:highlight w:val="yellow"/>
              </w:rPr>
              <w:t>Компания, подразделение, должность согласующего лица 1 со стороны Заказчика</w:t>
            </w:r>
          </w:p>
        </w:tc>
      </w:tr>
      <w:tr w:rsidR="00BE152B" w:rsidRPr="0036267B" w14:paraId="4ACCD3F9" w14:textId="77777777" w:rsidTr="00BE152B">
        <w:trPr>
          <w:trHeight w:val="353"/>
          <w:jc w:val="center"/>
        </w:trPr>
        <w:tc>
          <w:tcPr>
            <w:tcW w:w="4770" w:type="dxa"/>
          </w:tcPr>
          <w:p w14:paraId="3689358D" w14:textId="77777777" w:rsidR="00BE152B" w:rsidRPr="0036267B" w:rsidRDefault="00BE152B" w:rsidP="00E44A1D">
            <w:pPr>
              <w:pStyle w:val="phconfirmstampstamp"/>
              <w:rPr>
                <w:rFonts w:cs="Arial"/>
              </w:rPr>
            </w:pPr>
          </w:p>
          <w:p w14:paraId="48D83C83" w14:textId="77777777" w:rsidR="00BE152B" w:rsidRPr="0036267B" w:rsidRDefault="00BE152B" w:rsidP="00E44A1D">
            <w:pPr>
              <w:pStyle w:val="phconfirmstampstamp"/>
              <w:rPr>
                <w:rFonts w:cs="Arial"/>
              </w:rPr>
            </w:pPr>
            <w:r w:rsidRPr="0036267B">
              <w:rPr>
                <w:rFonts w:cs="Arial"/>
              </w:rPr>
              <w:t>_________________ И.О. Фамилия</w:t>
            </w:r>
          </w:p>
          <w:p w14:paraId="2A9642B6" w14:textId="29EA75BE" w:rsidR="00BE152B" w:rsidRPr="0036267B" w:rsidRDefault="00BE152B" w:rsidP="00CA09A2">
            <w:pPr>
              <w:pStyle w:val="phconfirmstampstamp"/>
              <w:rPr>
                <w:rFonts w:cs="Arial"/>
              </w:rPr>
            </w:pPr>
            <w:r w:rsidRPr="0036267B">
              <w:rPr>
                <w:rFonts w:cs="Arial"/>
              </w:rPr>
              <w:t xml:space="preserve">«_____»_______________ </w:t>
            </w:r>
            <w:r w:rsidR="0000340B" w:rsidRPr="00CA09A2">
              <w:rPr>
                <w:rFonts w:cs="Arial"/>
                <w:highlight w:val="yellow"/>
              </w:rPr>
              <w:t>201</w:t>
            </w:r>
            <w:r w:rsidR="00CA09A2" w:rsidRPr="00CA09A2">
              <w:rPr>
                <w:rFonts w:cs="Arial"/>
                <w:highlight w:val="yellow"/>
              </w:rPr>
              <w:t>8</w:t>
            </w:r>
            <w:r w:rsidR="0000340B" w:rsidRPr="0036267B">
              <w:rPr>
                <w:rFonts w:cs="Arial"/>
              </w:rPr>
              <w:t xml:space="preserve"> </w:t>
            </w:r>
            <w:r w:rsidRPr="0036267B">
              <w:rPr>
                <w:rFonts w:cs="Arial"/>
              </w:rPr>
              <w:t>г.</w:t>
            </w:r>
          </w:p>
        </w:tc>
        <w:tc>
          <w:tcPr>
            <w:tcW w:w="4770" w:type="dxa"/>
          </w:tcPr>
          <w:p w14:paraId="618A00C7" w14:textId="77777777" w:rsidR="00BE152B" w:rsidRPr="0036267B" w:rsidRDefault="00BE152B" w:rsidP="00E44A1D">
            <w:pPr>
              <w:pStyle w:val="phconfirmstampstamp"/>
              <w:rPr>
                <w:rFonts w:cs="Arial"/>
              </w:rPr>
            </w:pPr>
          </w:p>
          <w:p w14:paraId="064CC922" w14:textId="640242ED" w:rsidR="00BE152B" w:rsidRPr="0036267B" w:rsidRDefault="00BE152B" w:rsidP="00CA09A2">
            <w:pPr>
              <w:pStyle w:val="phconfirmstampstamp"/>
              <w:rPr>
                <w:rFonts w:cs="Arial"/>
              </w:rPr>
            </w:pPr>
            <w:r w:rsidRPr="0036267B">
              <w:rPr>
                <w:rFonts w:cs="Arial"/>
              </w:rPr>
              <w:t>____________________И.О. Фамилия «___»___________________</w:t>
            </w:r>
            <w:r w:rsidR="0000340B" w:rsidRPr="00CA09A2">
              <w:rPr>
                <w:rFonts w:cs="Arial"/>
                <w:highlight w:val="yellow"/>
              </w:rPr>
              <w:t>201</w:t>
            </w:r>
            <w:r w:rsidR="00CA09A2" w:rsidRPr="00CA09A2">
              <w:rPr>
                <w:rFonts w:cs="Arial"/>
                <w:highlight w:val="yellow"/>
              </w:rPr>
              <w:t>8</w:t>
            </w:r>
            <w:r w:rsidR="0000340B" w:rsidRPr="0036267B">
              <w:rPr>
                <w:rFonts w:cs="Arial"/>
              </w:rPr>
              <w:t xml:space="preserve"> </w:t>
            </w:r>
            <w:r w:rsidRPr="0036267B">
              <w:rPr>
                <w:rFonts w:cs="Arial"/>
              </w:rPr>
              <w:t>г.</w:t>
            </w:r>
          </w:p>
        </w:tc>
      </w:tr>
    </w:tbl>
    <w:p w14:paraId="2EECE142" w14:textId="77777777" w:rsidR="008713F1" w:rsidRPr="0036267B" w:rsidRDefault="008713F1" w:rsidP="0000340B">
      <w:pPr>
        <w:pStyle w:val="phtitlepageother"/>
        <w:tabs>
          <w:tab w:val="left" w:pos="1800"/>
          <w:tab w:val="left" w:pos="7545"/>
        </w:tabs>
        <w:jc w:val="left"/>
      </w:pPr>
    </w:p>
    <w:p w14:paraId="508A66BC" w14:textId="77777777" w:rsidR="00A42026" w:rsidRPr="0036267B" w:rsidRDefault="00A42026" w:rsidP="00A42026">
      <w:pPr>
        <w:pStyle w:val="phtitlepageother"/>
        <w:tabs>
          <w:tab w:val="left" w:pos="1800"/>
        </w:tabs>
      </w:pPr>
    </w:p>
    <w:p w14:paraId="68941841" w14:textId="52A445B7" w:rsidR="00A42026" w:rsidRPr="0036267B" w:rsidRDefault="00BE152B" w:rsidP="00B074FE">
      <w:pPr>
        <w:pStyle w:val="phtitlepagesystemfull"/>
      </w:pPr>
      <w:bookmarkStart w:id="0" w:name="OLE_LINK1"/>
      <w:bookmarkStart w:id="1" w:name="OLE_LINK2"/>
      <w:r w:rsidRPr="0036267B">
        <w:rPr>
          <w:highlight w:val="yellow"/>
        </w:rPr>
        <w:t>Разработка и внедрение</w:t>
      </w:r>
      <w:r w:rsidRPr="0036267B">
        <w:t xml:space="preserve"> автоматизированной </w:t>
      </w:r>
      <w:r w:rsidR="008713F1" w:rsidRPr="0036267B">
        <w:t>информационно-</w:t>
      </w:r>
      <w:r w:rsidRPr="0036267B">
        <w:t xml:space="preserve">аналитической </w:t>
      </w:r>
      <w:r w:rsidR="00DC1289">
        <w:t>системы</w:t>
      </w:r>
      <w:r w:rsidRPr="0036267B">
        <w:t xml:space="preserve"> </w:t>
      </w:r>
      <w:r w:rsidR="008713F1" w:rsidRPr="0036267B">
        <w:t>«</w:t>
      </w:r>
      <w:r w:rsidR="00606FDC" w:rsidRPr="009C5B5D">
        <w:rPr>
          <w:highlight w:val="cyan"/>
          <w:lang w:val="en-US"/>
        </w:rPr>
        <w:t>Alpha</w:t>
      </w:r>
      <w:r w:rsidR="00606FDC" w:rsidRPr="009C5B5D">
        <w:rPr>
          <w:highlight w:val="cyan"/>
        </w:rPr>
        <w:t xml:space="preserve"> </w:t>
      </w:r>
      <w:r w:rsidR="00606FDC" w:rsidRPr="009C5B5D">
        <w:rPr>
          <w:highlight w:val="cyan"/>
          <w:lang w:val="en-US"/>
        </w:rPr>
        <w:t>BI</w:t>
      </w:r>
      <w:r w:rsidR="008713F1" w:rsidRPr="0036267B">
        <w:t>»</w:t>
      </w:r>
    </w:p>
    <w:p w14:paraId="14736D47" w14:textId="77777777" w:rsidR="00A42026" w:rsidRPr="0036267B" w:rsidRDefault="00A42026" w:rsidP="00A42026">
      <w:pPr>
        <w:pStyle w:val="phtitlepageother"/>
        <w:tabs>
          <w:tab w:val="left" w:pos="1800"/>
        </w:tabs>
      </w:pPr>
    </w:p>
    <w:p w14:paraId="2B33F358" w14:textId="77777777" w:rsidR="00A42026" w:rsidRPr="0036267B" w:rsidRDefault="006930CD" w:rsidP="00A42026">
      <w:pPr>
        <w:pStyle w:val="phtitlepagedocument"/>
        <w:tabs>
          <w:tab w:val="left" w:pos="1800"/>
        </w:tabs>
      </w:pPr>
      <w:r w:rsidRPr="0036267B">
        <w:t>Технические требования</w:t>
      </w:r>
    </w:p>
    <w:bookmarkEnd w:id="0"/>
    <w:bookmarkEnd w:id="1"/>
    <w:p w14:paraId="030B3371" w14:textId="78DF0BE8" w:rsidR="00A42026" w:rsidRPr="0036267B" w:rsidRDefault="00A42026" w:rsidP="00A42026">
      <w:pPr>
        <w:pStyle w:val="phtitlepageother"/>
        <w:tabs>
          <w:tab w:val="left" w:pos="1800"/>
        </w:tabs>
      </w:pPr>
      <w:r w:rsidRPr="0036267B">
        <w:t xml:space="preserve">На </w:t>
      </w:r>
      <w:r w:rsidR="001014DD" w:rsidRPr="0036267B">
        <w:rPr>
          <w:lang w:val="en-US"/>
        </w:rPr>
        <w:fldChar w:fldCharType="begin"/>
      </w:r>
      <w:r w:rsidRPr="0036267B">
        <w:instrText xml:space="preserve"> =</w:instrText>
      </w:r>
      <w:fldSimple w:instr=" NUMPAGES   \* MERGEFORMAT ">
        <w:r w:rsidR="00843557">
          <w:rPr>
            <w:noProof/>
          </w:rPr>
          <w:instrText>65</w:instrText>
        </w:r>
      </w:fldSimple>
      <w:r w:rsidR="001014DD" w:rsidRPr="0036267B">
        <w:rPr>
          <w:lang w:val="en-US"/>
        </w:rPr>
        <w:fldChar w:fldCharType="separate"/>
      </w:r>
      <w:r w:rsidR="00843557">
        <w:rPr>
          <w:noProof/>
        </w:rPr>
        <w:t>65</w:t>
      </w:r>
      <w:r w:rsidR="001014DD" w:rsidRPr="0036267B">
        <w:rPr>
          <w:lang w:val="en-US"/>
        </w:rPr>
        <w:fldChar w:fldCharType="end"/>
      </w:r>
      <w:r w:rsidRPr="0036267B">
        <w:t xml:space="preserve"> лист</w:t>
      </w:r>
      <w:r w:rsidR="0026785A" w:rsidRPr="0026785A">
        <w:rPr>
          <w:highlight w:val="yellow"/>
        </w:rPr>
        <w:t>ах</w:t>
      </w:r>
    </w:p>
    <w:p w14:paraId="5FC11991" w14:textId="77777777" w:rsidR="006743E4" w:rsidRPr="0036267B" w:rsidRDefault="006743E4" w:rsidP="00A42026">
      <w:pPr>
        <w:pStyle w:val="phtitlepageother"/>
        <w:tabs>
          <w:tab w:val="left" w:pos="1800"/>
        </w:tabs>
      </w:pPr>
    </w:p>
    <w:p w14:paraId="0DFEAD44" w14:textId="77777777" w:rsidR="006743E4" w:rsidRPr="0036267B" w:rsidRDefault="006743E4" w:rsidP="00A42026">
      <w:pPr>
        <w:pStyle w:val="phtitlepageother"/>
        <w:tabs>
          <w:tab w:val="left" w:pos="1800"/>
        </w:tabs>
      </w:pPr>
    </w:p>
    <w:p w14:paraId="7E49CF28" w14:textId="77777777" w:rsidR="00BC056E" w:rsidRDefault="00BC056E" w:rsidP="00A42026">
      <w:pPr>
        <w:pStyle w:val="phtitlepageother"/>
        <w:tabs>
          <w:tab w:val="left" w:pos="1800"/>
        </w:tabs>
      </w:pPr>
    </w:p>
    <w:p w14:paraId="709D4058" w14:textId="77777777" w:rsidR="00F84AD1" w:rsidRDefault="00F84AD1" w:rsidP="00A42026">
      <w:pPr>
        <w:pStyle w:val="phtitlepageother"/>
        <w:tabs>
          <w:tab w:val="left" w:pos="1800"/>
        </w:tabs>
      </w:pPr>
    </w:p>
    <w:p w14:paraId="5BBA51E6" w14:textId="77777777" w:rsidR="00F84AD1" w:rsidRPr="0036267B" w:rsidRDefault="00F84AD1" w:rsidP="00A42026">
      <w:pPr>
        <w:pStyle w:val="phtitlepageother"/>
        <w:tabs>
          <w:tab w:val="left" w:pos="1800"/>
        </w:tabs>
      </w:pPr>
    </w:p>
    <w:p w14:paraId="15E4CDFB" w14:textId="77777777" w:rsidR="00A70B5C" w:rsidRPr="0036267B" w:rsidRDefault="00A70B5C" w:rsidP="00A42026">
      <w:pPr>
        <w:pStyle w:val="phtitlepageother"/>
        <w:tabs>
          <w:tab w:val="left" w:pos="1800"/>
        </w:tabs>
      </w:pPr>
    </w:p>
    <w:p w14:paraId="05BEDF78" w14:textId="77777777" w:rsidR="00A70B5C" w:rsidRPr="0036267B" w:rsidRDefault="00A70B5C" w:rsidP="00A42026">
      <w:pPr>
        <w:pStyle w:val="phtitlepageother"/>
        <w:tabs>
          <w:tab w:val="left" w:pos="1800"/>
        </w:tabs>
      </w:pPr>
    </w:p>
    <w:tbl>
      <w:tblPr>
        <w:tblW w:w="4770" w:type="dxa"/>
        <w:jc w:val="center"/>
        <w:tblLayout w:type="fixed"/>
        <w:tblLook w:val="0000" w:firstRow="0" w:lastRow="0" w:firstColumn="0" w:lastColumn="0" w:noHBand="0" w:noVBand="0"/>
      </w:tblPr>
      <w:tblGrid>
        <w:gridCol w:w="4770"/>
      </w:tblGrid>
      <w:tr w:rsidR="00BE152B" w:rsidRPr="0036267B" w14:paraId="627D5EE7" w14:textId="77777777" w:rsidTr="00BE152B">
        <w:trPr>
          <w:trHeight w:val="404"/>
          <w:jc w:val="center"/>
        </w:trPr>
        <w:tc>
          <w:tcPr>
            <w:tcW w:w="4770" w:type="dxa"/>
            <w:vAlign w:val="center"/>
          </w:tcPr>
          <w:p w14:paraId="4FA405BF" w14:textId="77777777" w:rsidR="00BE152B" w:rsidRPr="0036267B" w:rsidRDefault="00BE152B" w:rsidP="00E44A1D">
            <w:pPr>
              <w:pStyle w:val="phconfirmstamptitle"/>
              <w:tabs>
                <w:tab w:val="left" w:pos="1800"/>
              </w:tabs>
              <w:rPr>
                <w:rFonts w:cs="Arial"/>
              </w:rPr>
            </w:pPr>
          </w:p>
        </w:tc>
      </w:tr>
      <w:tr w:rsidR="00BE152B" w:rsidRPr="0036267B" w14:paraId="1130D03D" w14:textId="77777777" w:rsidTr="00BE152B">
        <w:trPr>
          <w:trHeight w:val="864"/>
          <w:jc w:val="center"/>
        </w:trPr>
        <w:tc>
          <w:tcPr>
            <w:tcW w:w="4770" w:type="dxa"/>
          </w:tcPr>
          <w:p w14:paraId="7EAEC10B" w14:textId="77777777" w:rsidR="00BE152B" w:rsidRPr="0036267B" w:rsidRDefault="00BE152B" w:rsidP="00E44A1D">
            <w:pPr>
              <w:pStyle w:val="phconfirmstampstamp"/>
              <w:rPr>
                <w:rFonts w:cs="Arial"/>
              </w:rPr>
            </w:pPr>
          </w:p>
        </w:tc>
      </w:tr>
      <w:tr w:rsidR="00BE152B" w:rsidRPr="0036267B" w14:paraId="6B264FC3" w14:textId="77777777" w:rsidTr="00BE152B">
        <w:trPr>
          <w:trHeight w:val="643"/>
          <w:jc w:val="center"/>
        </w:trPr>
        <w:tc>
          <w:tcPr>
            <w:tcW w:w="4770" w:type="dxa"/>
          </w:tcPr>
          <w:p w14:paraId="18B176C6" w14:textId="77777777" w:rsidR="00BE152B" w:rsidRPr="0036267B" w:rsidRDefault="00BE152B" w:rsidP="00E44A1D">
            <w:pPr>
              <w:pStyle w:val="phconfirmstampstamp"/>
              <w:rPr>
                <w:rFonts w:cs="Arial"/>
              </w:rPr>
            </w:pPr>
          </w:p>
        </w:tc>
      </w:tr>
    </w:tbl>
    <w:p w14:paraId="37CED0C5" w14:textId="77777777" w:rsidR="00A42026" w:rsidRPr="0036267B" w:rsidRDefault="00A42026">
      <w:pPr>
        <w:pStyle w:val="phtitlepageother"/>
      </w:pPr>
    </w:p>
    <w:p w14:paraId="142BE2D2" w14:textId="5C879DE2" w:rsidR="00456433" w:rsidRPr="0036267B" w:rsidRDefault="00BB4FF8" w:rsidP="004F034E">
      <w:pPr>
        <w:pStyle w:val="phtitlepagedocpart"/>
      </w:pPr>
      <w:r>
        <w:t>2018</w:t>
      </w:r>
    </w:p>
    <w:p w14:paraId="72A9502D" w14:textId="77777777" w:rsidR="005622D3" w:rsidRPr="0036267B" w:rsidRDefault="005622D3" w:rsidP="00A42026">
      <w:pPr>
        <w:pStyle w:val="phtitlepageother"/>
        <w:jc w:val="both"/>
        <w:sectPr w:rsidR="005622D3" w:rsidRPr="0036267B">
          <w:headerReference w:type="default" r:id="rId9"/>
          <w:pgSz w:w="11906" w:h="16838" w:code="9"/>
          <w:pgMar w:top="567" w:right="567" w:bottom="1134" w:left="1134" w:header="709" w:footer="709" w:gutter="0"/>
          <w:cols w:space="708"/>
          <w:titlePg/>
          <w:docGrid w:linePitch="360"/>
        </w:sectPr>
      </w:pPr>
    </w:p>
    <w:p w14:paraId="6475CFE6" w14:textId="77777777" w:rsidR="00456433" w:rsidRPr="0036267B" w:rsidRDefault="00456433">
      <w:pPr>
        <w:pStyle w:val="phcontent"/>
        <w:tabs>
          <w:tab w:val="clear" w:pos="1797"/>
          <w:tab w:val="left" w:pos="1800"/>
        </w:tabs>
      </w:pPr>
      <w:bookmarkStart w:id="2" w:name="_Toc160125203"/>
      <w:r w:rsidRPr="0036267B">
        <w:lastRenderedPageBreak/>
        <w:t>Содержание</w:t>
      </w:r>
      <w:bookmarkEnd w:id="2"/>
    </w:p>
    <w:bookmarkStart w:id="3" w:name="_Toc160125204"/>
    <w:p w14:paraId="2E359FCB" w14:textId="77777777" w:rsidR="00843557" w:rsidRDefault="00674217">
      <w:pPr>
        <w:pStyle w:val="19"/>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22869183" w:history="1">
        <w:r w:rsidR="00843557" w:rsidRPr="001061CC">
          <w:rPr>
            <w:rStyle w:val="a9"/>
            <w:noProof/>
          </w:rPr>
          <w:t>1</w:t>
        </w:r>
        <w:r w:rsidR="00843557">
          <w:rPr>
            <w:rFonts w:asciiTheme="minorHAnsi" w:eastAsiaTheme="minorEastAsia" w:hAnsiTheme="minorHAnsi" w:cstheme="minorBidi"/>
            <w:b w:val="0"/>
            <w:noProof/>
            <w:sz w:val="22"/>
            <w:szCs w:val="22"/>
          </w:rPr>
          <w:tab/>
        </w:r>
        <w:r w:rsidR="00843557" w:rsidRPr="001061CC">
          <w:rPr>
            <w:rStyle w:val="a9"/>
            <w:noProof/>
          </w:rPr>
          <w:t>Общие сведения</w:t>
        </w:r>
        <w:r w:rsidR="00843557">
          <w:rPr>
            <w:noProof/>
            <w:webHidden/>
          </w:rPr>
          <w:tab/>
        </w:r>
        <w:r w:rsidR="00843557">
          <w:rPr>
            <w:noProof/>
            <w:webHidden/>
          </w:rPr>
          <w:fldChar w:fldCharType="begin"/>
        </w:r>
        <w:r w:rsidR="00843557">
          <w:rPr>
            <w:noProof/>
            <w:webHidden/>
          </w:rPr>
          <w:instrText xml:space="preserve"> PAGEREF _Toc522869183 \h </w:instrText>
        </w:r>
        <w:r w:rsidR="00843557">
          <w:rPr>
            <w:noProof/>
            <w:webHidden/>
          </w:rPr>
        </w:r>
        <w:r w:rsidR="00843557">
          <w:rPr>
            <w:noProof/>
            <w:webHidden/>
          </w:rPr>
          <w:fldChar w:fldCharType="separate"/>
        </w:r>
        <w:r w:rsidR="00843557">
          <w:rPr>
            <w:noProof/>
            <w:webHidden/>
          </w:rPr>
          <w:t>5</w:t>
        </w:r>
        <w:r w:rsidR="00843557">
          <w:rPr>
            <w:noProof/>
            <w:webHidden/>
          </w:rPr>
          <w:fldChar w:fldCharType="end"/>
        </w:r>
      </w:hyperlink>
    </w:p>
    <w:p w14:paraId="5A3FEB70" w14:textId="77777777" w:rsidR="00843557" w:rsidRDefault="00A77E04">
      <w:pPr>
        <w:pStyle w:val="25"/>
        <w:rPr>
          <w:rFonts w:asciiTheme="minorHAnsi" w:eastAsiaTheme="minorEastAsia" w:hAnsiTheme="minorHAnsi" w:cstheme="minorBidi"/>
          <w:noProof/>
          <w:sz w:val="22"/>
          <w:szCs w:val="22"/>
        </w:rPr>
      </w:pPr>
      <w:hyperlink w:anchor="_Toc522869184" w:history="1">
        <w:r w:rsidR="00843557" w:rsidRPr="001061CC">
          <w:rPr>
            <w:rStyle w:val="a9"/>
            <w:noProof/>
          </w:rPr>
          <w:t>1.1</w:t>
        </w:r>
        <w:r w:rsidR="00843557">
          <w:rPr>
            <w:rFonts w:asciiTheme="minorHAnsi" w:eastAsiaTheme="minorEastAsia" w:hAnsiTheme="minorHAnsi" w:cstheme="minorBidi"/>
            <w:noProof/>
            <w:sz w:val="22"/>
            <w:szCs w:val="22"/>
          </w:rPr>
          <w:tab/>
        </w:r>
        <w:r w:rsidR="00843557" w:rsidRPr="001061CC">
          <w:rPr>
            <w:rStyle w:val="a9"/>
            <w:noProof/>
          </w:rPr>
          <w:t>Полное наименование Системы и ее условное обозначение</w:t>
        </w:r>
        <w:r w:rsidR="00843557">
          <w:rPr>
            <w:noProof/>
            <w:webHidden/>
          </w:rPr>
          <w:tab/>
        </w:r>
        <w:r w:rsidR="00843557">
          <w:rPr>
            <w:noProof/>
            <w:webHidden/>
          </w:rPr>
          <w:fldChar w:fldCharType="begin"/>
        </w:r>
        <w:r w:rsidR="00843557">
          <w:rPr>
            <w:noProof/>
            <w:webHidden/>
          </w:rPr>
          <w:instrText xml:space="preserve"> PAGEREF _Toc522869184 \h </w:instrText>
        </w:r>
        <w:r w:rsidR="00843557">
          <w:rPr>
            <w:noProof/>
            <w:webHidden/>
          </w:rPr>
        </w:r>
        <w:r w:rsidR="00843557">
          <w:rPr>
            <w:noProof/>
            <w:webHidden/>
          </w:rPr>
          <w:fldChar w:fldCharType="separate"/>
        </w:r>
        <w:r w:rsidR="00843557">
          <w:rPr>
            <w:noProof/>
            <w:webHidden/>
          </w:rPr>
          <w:t>5</w:t>
        </w:r>
        <w:r w:rsidR="00843557">
          <w:rPr>
            <w:noProof/>
            <w:webHidden/>
          </w:rPr>
          <w:fldChar w:fldCharType="end"/>
        </w:r>
      </w:hyperlink>
    </w:p>
    <w:p w14:paraId="61380678" w14:textId="77777777" w:rsidR="00843557" w:rsidRDefault="00A77E04">
      <w:pPr>
        <w:pStyle w:val="25"/>
        <w:rPr>
          <w:rFonts w:asciiTheme="minorHAnsi" w:eastAsiaTheme="minorEastAsia" w:hAnsiTheme="minorHAnsi" w:cstheme="minorBidi"/>
          <w:noProof/>
          <w:sz w:val="22"/>
          <w:szCs w:val="22"/>
        </w:rPr>
      </w:pPr>
      <w:hyperlink w:anchor="_Toc522869185" w:history="1">
        <w:r w:rsidR="00843557" w:rsidRPr="001061CC">
          <w:rPr>
            <w:rStyle w:val="a9"/>
            <w:noProof/>
          </w:rPr>
          <w:t>1.2</w:t>
        </w:r>
        <w:r w:rsidR="00843557">
          <w:rPr>
            <w:rFonts w:asciiTheme="minorHAnsi" w:eastAsiaTheme="minorEastAsia" w:hAnsiTheme="minorHAnsi" w:cstheme="minorBidi"/>
            <w:noProof/>
            <w:sz w:val="22"/>
            <w:szCs w:val="22"/>
          </w:rPr>
          <w:tab/>
        </w:r>
        <w:r w:rsidR="00843557" w:rsidRPr="001061CC">
          <w:rPr>
            <w:rStyle w:val="a9"/>
            <w:noProof/>
          </w:rPr>
          <w:t>Наименование и реквизиты организации-Заказчика</w:t>
        </w:r>
        <w:r w:rsidR="00843557">
          <w:rPr>
            <w:noProof/>
            <w:webHidden/>
          </w:rPr>
          <w:tab/>
        </w:r>
        <w:r w:rsidR="00843557">
          <w:rPr>
            <w:noProof/>
            <w:webHidden/>
          </w:rPr>
          <w:fldChar w:fldCharType="begin"/>
        </w:r>
        <w:r w:rsidR="00843557">
          <w:rPr>
            <w:noProof/>
            <w:webHidden/>
          </w:rPr>
          <w:instrText xml:space="preserve"> PAGEREF _Toc522869185 \h </w:instrText>
        </w:r>
        <w:r w:rsidR="00843557">
          <w:rPr>
            <w:noProof/>
            <w:webHidden/>
          </w:rPr>
        </w:r>
        <w:r w:rsidR="00843557">
          <w:rPr>
            <w:noProof/>
            <w:webHidden/>
          </w:rPr>
          <w:fldChar w:fldCharType="separate"/>
        </w:r>
        <w:r w:rsidR="00843557">
          <w:rPr>
            <w:noProof/>
            <w:webHidden/>
          </w:rPr>
          <w:t>5</w:t>
        </w:r>
        <w:r w:rsidR="00843557">
          <w:rPr>
            <w:noProof/>
            <w:webHidden/>
          </w:rPr>
          <w:fldChar w:fldCharType="end"/>
        </w:r>
      </w:hyperlink>
    </w:p>
    <w:p w14:paraId="3D5D212E" w14:textId="77777777" w:rsidR="00843557" w:rsidRDefault="00A77E04">
      <w:pPr>
        <w:pStyle w:val="25"/>
        <w:rPr>
          <w:rFonts w:asciiTheme="minorHAnsi" w:eastAsiaTheme="minorEastAsia" w:hAnsiTheme="minorHAnsi" w:cstheme="minorBidi"/>
          <w:noProof/>
          <w:sz w:val="22"/>
          <w:szCs w:val="22"/>
        </w:rPr>
      </w:pPr>
      <w:hyperlink w:anchor="_Toc522869186" w:history="1">
        <w:r w:rsidR="00843557" w:rsidRPr="001061CC">
          <w:rPr>
            <w:rStyle w:val="a9"/>
            <w:noProof/>
          </w:rPr>
          <w:t>1.3</w:t>
        </w:r>
        <w:r w:rsidR="00843557">
          <w:rPr>
            <w:rFonts w:asciiTheme="minorHAnsi" w:eastAsiaTheme="minorEastAsia" w:hAnsiTheme="minorHAnsi" w:cstheme="minorBidi"/>
            <w:noProof/>
            <w:sz w:val="22"/>
            <w:szCs w:val="22"/>
          </w:rPr>
          <w:tab/>
        </w:r>
        <w:r w:rsidR="00843557" w:rsidRPr="001061CC">
          <w:rPr>
            <w:rStyle w:val="a9"/>
            <w:noProof/>
          </w:rPr>
          <w:t>Плановые сроки начала и окончания оказания услуг по разработке и внедрению Системы</w:t>
        </w:r>
        <w:r w:rsidR="00843557">
          <w:rPr>
            <w:noProof/>
            <w:webHidden/>
          </w:rPr>
          <w:tab/>
        </w:r>
        <w:r w:rsidR="00843557">
          <w:rPr>
            <w:noProof/>
            <w:webHidden/>
          </w:rPr>
          <w:fldChar w:fldCharType="begin"/>
        </w:r>
        <w:r w:rsidR="00843557">
          <w:rPr>
            <w:noProof/>
            <w:webHidden/>
          </w:rPr>
          <w:instrText xml:space="preserve"> PAGEREF _Toc522869186 \h </w:instrText>
        </w:r>
        <w:r w:rsidR="00843557">
          <w:rPr>
            <w:noProof/>
            <w:webHidden/>
          </w:rPr>
        </w:r>
        <w:r w:rsidR="00843557">
          <w:rPr>
            <w:noProof/>
            <w:webHidden/>
          </w:rPr>
          <w:fldChar w:fldCharType="separate"/>
        </w:r>
        <w:r w:rsidR="00843557">
          <w:rPr>
            <w:noProof/>
            <w:webHidden/>
          </w:rPr>
          <w:t>5</w:t>
        </w:r>
        <w:r w:rsidR="00843557">
          <w:rPr>
            <w:noProof/>
            <w:webHidden/>
          </w:rPr>
          <w:fldChar w:fldCharType="end"/>
        </w:r>
      </w:hyperlink>
    </w:p>
    <w:p w14:paraId="38CEB7A8" w14:textId="77777777" w:rsidR="00843557" w:rsidRDefault="00A77E04">
      <w:pPr>
        <w:pStyle w:val="25"/>
        <w:rPr>
          <w:rFonts w:asciiTheme="minorHAnsi" w:eastAsiaTheme="minorEastAsia" w:hAnsiTheme="minorHAnsi" w:cstheme="minorBidi"/>
          <w:noProof/>
          <w:sz w:val="22"/>
          <w:szCs w:val="22"/>
        </w:rPr>
      </w:pPr>
      <w:hyperlink w:anchor="_Toc522869187" w:history="1">
        <w:r w:rsidR="00843557" w:rsidRPr="001061CC">
          <w:rPr>
            <w:rStyle w:val="a9"/>
            <w:noProof/>
          </w:rPr>
          <w:t>1.4</w:t>
        </w:r>
        <w:r w:rsidR="00843557">
          <w:rPr>
            <w:rFonts w:asciiTheme="minorHAnsi" w:eastAsiaTheme="minorEastAsia" w:hAnsiTheme="minorHAnsi" w:cstheme="minorBidi"/>
            <w:noProof/>
            <w:sz w:val="22"/>
            <w:szCs w:val="22"/>
          </w:rPr>
          <w:tab/>
        </w:r>
        <w:r w:rsidR="00843557" w:rsidRPr="001061CC">
          <w:rPr>
            <w:rStyle w:val="a9"/>
            <w:noProof/>
          </w:rPr>
          <w:t>Источники финансирования услуг</w:t>
        </w:r>
        <w:r w:rsidR="00843557">
          <w:rPr>
            <w:noProof/>
            <w:webHidden/>
          </w:rPr>
          <w:tab/>
        </w:r>
        <w:r w:rsidR="00843557">
          <w:rPr>
            <w:noProof/>
            <w:webHidden/>
          </w:rPr>
          <w:fldChar w:fldCharType="begin"/>
        </w:r>
        <w:r w:rsidR="00843557">
          <w:rPr>
            <w:noProof/>
            <w:webHidden/>
          </w:rPr>
          <w:instrText xml:space="preserve"> PAGEREF _Toc522869187 \h </w:instrText>
        </w:r>
        <w:r w:rsidR="00843557">
          <w:rPr>
            <w:noProof/>
            <w:webHidden/>
          </w:rPr>
        </w:r>
        <w:r w:rsidR="00843557">
          <w:rPr>
            <w:noProof/>
            <w:webHidden/>
          </w:rPr>
          <w:fldChar w:fldCharType="separate"/>
        </w:r>
        <w:r w:rsidR="00843557">
          <w:rPr>
            <w:noProof/>
            <w:webHidden/>
          </w:rPr>
          <w:t>5</w:t>
        </w:r>
        <w:r w:rsidR="00843557">
          <w:rPr>
            <w:noProof/>
            <w:webHidden/>
          </w:rPr>
          <w:fldChar w:fldCharType="end"/>
        </w:r>
      </w:hyperlink>
    </w:p>
    <w:p w14:paraId="6D68689E" w14:textId="77777777" w:rsidR="00843557" w:rsidRDefault="00A77E04">
      <w:pPr>
        <w:pStyle w:val="25"/>
        <w:rPr>
          <w:rFonts w:asciiTheme="minorHAnsi" w:eastAsiaTheme="minorEastAsia" w:hAnsiTheme="minorHAnsi" w:cstheme="minorBidi"/>
          <w:noProof/>
          <w:sz w:val="22"/>
          <w:szCs w:val="22"/>
        </w:rPr>
      </w:pPr>
      <w:hyperlink w:anchor="_Toc522869188" w:history="1">
        <w:r w:rsidR="00843557" w:rsidRPr="001061CC">
          <w:rPr>
            <w:rStyle w:val="a9"/>
            <w:noProof/>
          </w:rPr>
          <w:t>1.5</w:t>
        </w:r>
        <w:r w:rsidR="00843557">
          <w:rPr>
            <w:rFonts w:asciiTheme="minorHAnsi" w:eastAsiaTheme="minorEastAsia" w:hAnsiTheme="minorHAnsi" w:cstheme="minorBidi"/>
            <w:noProof/>
            <w:sz w:val="22"/>
            <w:szCs w:val="22"/>
          </w:rPr>
          <w:tab/>
        </w:r>
        <w:r w:rsidR="00843557" w:rsidRPr="001061CC">
          <w:rPr>
            <w:rStyle w:val="a9"/>
            <w:noProof/>
          </w:rPr>
          <w:t>Термины, сокращения и определения</w:t>
        </w:r>
        <w:r w:rsidR="00843557">
          <w:rPr>
            <w:noProof/>
            <w:webHidden/>
          </w:rPr>
          <w:tab/>
        </w:r>
        <w:r w:rsidR="00843557">
          <w:rPr>
            <w:noProof/>
            <w:webHidden/>
          </w:rPr>
          <w:fldChar w:fldCharType="begin"/>
        </w:r>
        <w:r w:rsidR="00843557">
          <w:rPr>
            <w:noProof/>
            <w:webHidden/>
          </w:rPr>
          <w:instrText xml:space="preserve"> PAGEREF _Toc522869188 \h </w:instrText>
        </w:r>
        <w:r w:rsidR="00843557">
          <w:rPr>
            <w:noProof/>
            <w:webHidden/>
          </w:rPr>
        </w:r>
        <w:r w:rsidR="00843557">
          <w:rPr>
            <w:noProof/>
            <w:webHidden/>
          </w:rPr>
          <w:fldChar w:fldCharType="separate"/>
        </w:r>
        <w:r w:rsidR="00843557">
          <w:rPr>
            <w:noProof/>
            <w:webHidden/>
          </w:rPr>
          <w:t>6</w:t>
        </w:r>
        <w:r w:rsidR="00843557">
          <w:rPr>
            <w:noProof/>
            <w:webHidden/>
          </w:rPr>
          <w:fldChar w:fldCharType="end"/>
        </w:r>
      </w:hyperlink>
    </w:p>
    <w:p w14:paraId="59826544" w14:textId="77777777" w:rsidR="00843557" w:rsidRDefault="00A77E04">
      <w:pPr>
        <w:pStyle w:val="19"/>
        <w:rPr>
          <w:rFonts w:asciiTheme="minorHAnsi" w:eastAsiaTheme="minorEastAsia" w:hAnsiTheme="minorHAnsi" w:cstheme="minorBidi"/>
          <w:b w:val="0"/>
          <w:noProof/>
          <w:sz w:val="22"/>
          <w:szCs w:val="22"/>
        </w:rPr>
      </w:pPr>
      <w:hyperlink w:anchor="_Toc522869189" w:history="1">
        <w:r w:rsidR="00843557" w:rsidRPr="001061CC">
          <w:rPr>
            <w:rStyle w:val="a9"/>
            <w:rFonts w:eastAsia="Calibri"/>
            <w:noProof/>
          </w:rPr>
          <w:t>2</w:t>
        </w:r>
        <w:r w:rsidR="00843557">
          <w:rPr>
            <w:rFonts w:asciiTheme="minorHAnsi" w:eastAsiaTheme="minorEastAsia" w:hAnsiTheme="minorHAnsi" w:cstheme="minorBidi"/>
            <w:b w:val="0"/>
            <w:noProof/>
            <w:sz w:val="22"/>
            <w:szCs w:val="22"/>
          </w:rPr>
          <w:tab/>
        </w:r>
        <w:r w:rsidR="00843557" w:rsidRPr="001061CC">
          <w:rPr>
            <w:rStyle w:val="a9"/>
            <w:rFonts w:eastAsia="Calibri"/>
            <w:noProof/>
          </w:rPr>
          <w:t>Назначение и цели разработки и внедрения Системы</w:t>
        </w:r>
        <w:r w:rsidR="00843557">
          <w:rPr>
            <w:noProof/>
            <w:webHidden/>
          </w:rPr>
          <w:tab/>
        </w:r>
        <w:r w:rsidR="00843557">
          <w:rPr>
            <w:noProof/>
            <w:webHidden/>
          </w:rPr>
          <w:fldChar w:fldCharType="begin"/>
        </w:r>
        <w:r w:rsidR="00843557">
          <w:rPr>
            <w:noProof/>
            <w:webHidden/>
          </w:rPr>
          <w:instrText xml:space="preserve"> PAGEREF _Toc522869189 \h </w:instrText>
        </w:r>
        <w:r w:rsidR="00843557">
          <w:rPr>
            <w:noProof/>
            <w:webHidden/>
          </w:rPr>
        </w:r>
        <w:r w:rsidR="00843557">
          <w:rPr>
            <w:noProof/>
            <w:webHidden/>
          </w:rPr>
          <w:fldChar w:fldCharType="separate"/>
        </w:r>
        <w:r w:rsidR="00843557">
          <w:rPr>
            <w:noProof/>
            <w:webHidden/>
          </w:rPr>
          <w:t>9</w:t>
        </w:r>
        <w:r w:rsidR="00843557">
          <w:rPr>
            <w:noProof/>
            <w:webHidden/>
          </w:rPr>
          <w:fldChar w:fldCharType="end"/>
        </w:r>
      </w:hyperlink>
    </w:p>
    <w:p w14:paraId="7A73C2E2" w14:textId="77777777" w:rsidR="00843557" w:rsidRDefault="00A77E04">
      <w:pPr>
        <w:pStyle w:val="25"/>
        <w:rPr>
          <w:rFonts w:asciiTheme="minorHAnsi" w:eastAsiaTheme="minorEastAsia" w:hAnsiTheme="minorHAnsi" w:cstheme="minorBidi"/>
          <w:noProof/>
          <w:sz w:val="22"/>
          <w:szCs w:val="22"/>
        </w:rPr>
      </w:pPr>
      <w:hyperlink w:anchor="_Toc522869190" w:history="1">
        <w:r w:rsidR="00843557" w:rsidRPr="001061CC">
          <w:rPr>
            <w:rStyle w:val="a9"/>
            <w:rFonts w:eastAsia="Calibri"/>
            <w:noProof/>
          </w:rPr>
          <w:t>2.1</w:t>
        </w:r>
        <w:r w:rsidR="00843557">
          <w:rPr>
            <w:rFonts w:asciiTheme="minorHAnsi" w:eastAsiaTheme="minorEastAsia" w:hAnsiTheme="minorHAnsi" w:cstheme="minorBidi"/>
            <w:noProof/>
            <w:sz w:val="22"/>
            <w:szCs w:val="22"/>
          </w:rPr>
          <w:tab/>
        </w:r>
        <w:r w:rsidR="00843557" w:rsidRPr="001061CC">
          <w:rPr>
            <w:rStyle w:val="a9"/>
            <w:rFonts w:eastAsia="Calibri"/>
            <w:noProof/>
          </w:rPr>
          <w:t>Назначение Системы</w:t>
        </w:r>
        <w:r w:rsidR="00843557">
          <w:rPr>
            <w:noProof/>
            <w:webHidden/>
          </w:rPr>
          <w:tab/>
        </w:r>
        <w:r w:rsidR="00843557">
          <w:rPr>
            <w:noProof/>
            <w:webHidden/>
          </w:rPr>
          <w:fldChar w:fldCharType="begin"/>
        </w:r>
        <w:r w:rsidR="00843557">
          <w:rPr>
            <w:noProof/>
            <w:webHidden/>
          </w:rPr>
          <w:instrText xml:space="preserve"> PAGEREF _Toc522869190 \h </w:instrText>
        </w:r>
        <w:r w:rsidR="00843557">
          <w:rPr>
            <w:noProof/>
            <w:webHidden/>
          </w:rPr>
        </w:r>
        <w:r w:rsidR="00843557">
          <w:rPr>
            <w:noProof/>
            <w:webHidden/>
          </w:rPr>
          <w:fldChar w:fldCharType="separate"/>
        </w:r>
        <w:r w:rsidR="00843557">
          <w:rPr>
            <w:noProof/>
            <w:webHidden/>
          </w:rPr>
          <w:t>9</w:t>
        </w:r>
        <w:r w:rsidR="00843557">
          <w:rPr>
            <w:noProof/>
            <w:webHidden/>
          </w:rPr>
          <w:fldChar w:fldCharType="end"/>
        </w:r>
      </w:hyperlink>
    </w:p>
    <w:p w14:paraId="4608487E" w14:textId="77777777" w:rsidR="00843557" w:rsidRDefault="00A77E04">
      <w:pPr>
        <w:pStyle w:val="25"/>
        <w:rPr>
          <w:rFonts w:asciiTheme="minorHAnsi" w:eastAsiaTheme="minorEastAsia" w:hAnsiTheme="minorHAnsi" w:cstheme="minorBidi"/>
          <w:noProof/>
          <w:sz w:val="22"/>
          <w:szCs w:val="22"/>
        </w:rPr>
      </w:pPr>
      <w:hyperlink w:anchor="_Toc522869191" w:history="1">
        <w:r w:rsidR="00843557" w:rsidRPr="001061CC">
          <w:rPr>
            <w:rStyle w:val="a9"/>
            <w:noProof/>
          </w:rPr>
          <w:t>2.2</w:t>
        </w:r>
        <w:r w:rsidR="00843557">
          <w:rPr>
            <w:rFonts w:asciiTheme="minorHAnsi" w:eastAsiaTheme="minorEastAsia" w:hAnsiTheme="minorHAnsi" w:cstheme="minorBidi"/>
            <w:noProof/>
            <w:sz w:val="22"/>
            <w:szCs w:val="22"/>
          </w:rPr>
          <w:tab/>
        </w:r>
        <w:r w:rsidR="00843557" w:rsidRPr="001061CC">
          <w:rPr>
            <w:rStyle w:val="a9"/>
            <w:noProof/>
          </w:rPr>
          <w:t>Цели разработки и внедрения Системы</w:t>
        </w:r>
        <w:r w:rsidR="00843557">
          <w:rPr>
            <w:noProof/>
            <w:webHidden/>
          </w:rPr>
          <w:tab/>
        </w:r>
        <w:r w:rsidR="00843557">
          <w:rPr>
            <w:noProof/>
            <w:webHidden/>
          </w:rPr>
          <w:fldChar w:fldCharType="begin"/>
        </w:r>
        <w:r w:rsidR="00843557">
          <w:rPr>
            <w:noProof/>
            <w:webHidden/>
          </w:rPr>
          <w:instrText xml:space="preserve"> PAGEREF _Toc522869191 \h </w:instrText>
        </w:r>
        <w:r w:rsidR="00843557">
          <w:rPr>
            <w:noProof/>
            <w:webHidden/>
          </w:rPr>
        </w:r>
        <w:r w:rsidR="00843557">
          <w:rPr>
            <w:noProof/>
            <w:webHidden/>
          </w:rPr>
          <w:fldChar w:fldCharType="separate"/>
        </w:r>
        <w:r w:rsidR="00843557">
          <w:rPr>
            <w:noProof/>
            <w:webHidden/>
          </w:rPr>
          <w:t>9</w:t>
        </w:r>
        <w:r w:rsidR="00843557">
          <w:rPr>
            <w:noProof/>
            <w:webHidden/>
          </w:rPr>
          <w:fldChar w:fldCharType="end"/>
        </w:r>
      </w:hyperlink>
    </w:p>
    <w:p w14:paraId="46D1F54C" w14:textId="77777777" w:rsidR="00843557" w:rsidRDefault="00A77E04">
      <w:pPr>
        <w:pStyle w:val="19"/>
        <w:rPr>
          <w:rFonts w:asciiTheme="minorHAnsi" w:eastAsiaTheme="minorEastAsia" w:hAnsiTheme="minorHAnsi" w:cstheme="minorBidi"/>
          <w:b w:val="0"/>
          <w:noProof/>
          <w:sz w:val="22"/>
          <w:szCs w:val="22"/>
        </w:rPr>
      </w:pPr>
      <w:hyperlink w:anchor="_Toc522869192" w:history="1">
        <w:r w:rsidR="00843557" w:rsidRPr="001061CC">
          <w:rPr>
            <w:rStyle w:val="a9"/>
            <w:noProof/>
          </w:rPr>
          <w:t>3</w:t>
        </w:r>
        <w:r w:rsidR="00843557">
          <w:rPr>
            <w:rFonts w:asciiTheme="minorHAnsi" w:eastAsiaTheme="minorEastAsia" w:hAnsiTheme="minorHAnsi" w:cstheme="minorBidi"/>
            <w:b w:val="0"/>
            <w:noProof/>
            <w:sz w:val="22"/>
            <w:szCs w:val="22"/>
          </w:rPr>
          <w:tab/>
        </w:r>
        <w:r w:rsidR="00843557" w:rsidRPr="001061CC">
          <w:rPr>
            <w:rStyle w:val="a9"/>
            <w:noProof/>
          </w:rPr>
          <w:t>Характеристики объекта автоматизации</w:t>
        </w:r>
        <w:r w:rsidR="00843557">
          <w:rPr>
            <w:noProof/>
            <w:webHidden/>
          </w:rPr>
          <w:tab/>
        </w:r>
        <w:r w:rsidR="00843557">
          <w:rPr>
            <w:noProof/>
            <w:webHidden/>
          </w:rPr>
          <w:fldChar w:fldCharType="begin"/>
        </w:r>
        <w:r w:rsidR="00843557">
          <w:rPr>
            <w:noProof/>
            <w:webHidden/>
          </w:rPr>
          <w:instrText xml:space="preserve"> PAGEREF _Toc522869192 \h </w:instrText>
        </w:r>
        <w:r w:rsidR="00843557">
          <w:rPr>
            <w:noProof/>
            <w:webHidden/>
          </w:rPr>
        </w:r>
        <w:r w:rsidR="00843557">
          <w:rPr>
            <w:noProof/>
            <w:webHidden/>
          </w:rPr>
          <w:fldChar w:fldCharType="separate"/>
        </w:r>
        <w:r w:rsidR="00843557">
          <w:rPr>
            <w:noProof/>
            <w:webHidden/>
          </w:rPr>
          <w:t>10</w:t>
        </w:r>
        <w:r w:rsidR="00843557">
          <w:rPr>
            <w:noProof/>
            <w:webHidden/>
          </w:rPr>
          <w:fldChar w:fldCharType="end"/>
        </w:r>
      </w:hyperlink>
    </w:p>
    <w:p w14:paraId="7FBC312F" w14:textId="77777777" w:rsidR="00843557" w:rsidRDefault="00A77E04">
      <w:pPr>
        <w:pStyle w:val="25"/>
        <w:rPr>
          <w:rFonts w:asciiTheme="minorHAnsi" w:eastAsiaTheme="minorEastAsia" w:hAnsiTheme="minorHAnsi" w:cstheme="minorBidi"/>
          <w:noProof/>
          <w:sz w:val="22"/>
          <w:szCs w:val="22"/>
        </w:rPr>
      </w:pPr>
      <w:hyperlink w:anchor="_Toc522869193" w:history="1">
        <w:r w:rsidR="00843557" w:rsidRPr="001061CC">
          <w:rPr>
            <w:rStyle w:val="a9"/>
            <w:noProof/>
          </w:rPr>
          <w:t>3.1</w:t>
        </w:r>
        <w:r w:rsidR="00843557">
          <w:rPr>
            <w:rFonts w:asciiTheme="minorHAnsi" w:eastAsiaTheme="minorEastAsia" w:hAnsiTheme="minorHAnsi" w:cstheme="minorBidi"/>
            <w:noProof/>
            <w:sz w:val="22"/>
            <w:szCs w:val="22"/>
          </w:rPr>
          <w:tab/>
        </w:r>
        <w:r w:rsidR="00843557" w:rsidRPr="001061CC">
          <w:rPr>
            <w:rStyle w:val="a9"/>
            <w:noProof/>
          </w:rPr>
          <w:t>Сведения об условиях эксплуатации объекта автоматизации</w:t>
        </w:r>
        <w:r w:rsidR="00843557">
          <w:rPr>
            <w:noProof/>
            <w:webHidden/>
          </w:rPr>
          <w:tab/>
        </w:r>
        <w:r w:rsidR="00843557">
          <w:rPr>
            <w:noProof/>
            <w:webHidden/>
          </w:rPr>
          <w:fldChar w:fldCharType="begin"/>
        </w:r>
        <w:r w:rsidR="00843557">
          <w:rPr>
            <w:noProof/>
            <w:webHidden/>
          </w:rPr>
          <w:instrText xml:space="preserve"> PAGEREF _Toc522869193 \h </w:instrText>
        </w:r>
        <w:r w:rsidR="00843557">
          <w:rPr>
            <w:noProof/>
            <w:webHidden/>
          </w:rPr>
        </w:r>
        <w:r w:rsidR="00843557">
          <w:rPr>
            <w:noProof/>
            <w:webHidden/>
          </w:rPr>
          <w:fldChar w:fldCharType="separate"/>
        </w:r>
        <w:r w:rsidR="00843557">
          <w:rPr>
            <w:noProof/>
            <w:webHidden/>
          </w:rPr>
          <w:t>10</w:t>
        </w:r>
        <w:r w:rsidR="00843557">
          <w:rPr>
            <w:noProof/>
            <w:webHidden/>
          </w:rPr>
          <w:fldChar w:fldCharType="end"/>
        </w:r>
      </w:hyperlink>
    </w:p>
    <w:p w14:paraId="71B7CA56" w14:textId="77777777" w:rsidR="00843557" w:rsidRDefault="00A77E04">
      <w:pPr>
        <w:pStyle w:val="19"/>
        <w:rPr>
          <w:rFonts w:asciiTheme="minorHAnsi" w:eastAsiaTheme="minorEastAsia" w:hAnsiTheme="minorHAnsi" w:cstheme="minorBidi"/>
          <w:b w:val="0"/>
          <w:noProof/>
          <w:sz w:val="22"/>
          <w:szCs w:val="22"/>
        </w:rPr>
      </w:pPr>
      <w:hyperlink w:anchor="_Toc522869194" w:history="1">
        <w:r w:rsidR="00843557" w:rsidRPr="001061CC">
          <w:rPr>
            <w:rStyle w:val="a9"/>
            <w:noProof/>
          </w:rPr>
          <w:t>4</w:t>
        </w:r>
        <w:r w:rsidR="00843557">
          <w:rPr>
            <w:rFonts w:asciiTheme="minorHAnsi" w:eastAsiaTheme="minorEastAsia" w:hAnsiTheme="minorHAnsi" w:cstheme="minorBidi"/>
            <w:b w:val="0"/>
            <w:noProof/>
            <w:sz w:val="22"/>
            <w:szCs w:val="22"/>
          </w:rPr>
          <w:tab/>
        </w:r>
        <w:r w:rsidR="00843557" w:rsidRPr="001061CC">
          <w:rPr>
            <w:rStyle w:val="a9"/>
            <w:noProof/>
          </w:rPr>
          <w:t>Требования к Системе</w:t>
        </w:r>
        <w:r w:rsidR="00843557">
          <w:rPr>
            <w:noProof/>
            <w:webHidden/>
          </w:rPr>
          <w:tab/>
        </w:r>
        <w:r w:rsidR="00843557">
          <w:rPr>
            <w:noProof/>
            <w:webHidden/>
          </w:rPr>
          <w:fldChar w:fldCharType="begin"/>
        </w:r>
        <w:r w:rsidR="00843557">
          <w:rPr>
            <w:noProof/>
            <w:webHidden/>
          </w:rPr>
          <w:instrText xml:space="preserve"> PAGEREF _Toc522869194 \h </w:instrText>
        </w:r>
        <w:r w:rsidR="00843557">
          <w:rPr>
            <w:noProof/>
            <w:webHidden/>
          </w:rPr>
        </w:r>
        <w:r w:rsidR="00843557">
          <w:rPr>
            <w:noProof/>
            <w:webHidden/>
          </w:rPr>
          <w:fldChar w:fldCharType="separate"/>
        </w:r>
        <w:r w:rsidR="00843557">
          <w:rPr>
            <w:noProof/>
            <w:webHidden/>
          </w:rPr>
          <w:t>11</w:t>
        </w:r>
        <w:r w:rsidR="00843557">
          <w:rPr>
            <w:noProof/>
            <w:webHidden/>
          </w:rPr>
          <w:fldChar w:fldCharType="end"/>
        </w:r>
      </w:hyperlink>
    </w:p>
    <w:p w14:paraId="32DA4598" w14:textId="77777777" w:rsidR="00843557" w:rsidRDefault="00A77E04">
      <w:pPr>
        <w:pStyle w:val="25"/>
        <w:rPr>
          <w:rFonts w:asciiTheme="minorHAnsi" w:eastAsiaTheme="minorEastAsia" w:hAnsiTheme="minorHAnsi" w:cstheme="minorBidi"/>
          <w:noProof/>
          <w:sz w:val="22"/>
          <w:szCs w:val="22"/>
        </w:rPr>
      </w:pPr>
      <w:hyperlink w:anchor="_Toc522869195" w:history="1">
        <w:r w:rsidR="00843557" w:rsidRPr="001061CC">
          <w:rPr>
            <w:rStyle w:val="a9"/>
            <w:noProof/>
          </w:rPr>
          <w:t>4.1</w:t>
        </w:r>
        <w:r w:rsidR="00843557">
          <w:rPr>
            <w:rFonts w:asciiTheme="minorHAnsi" w:eastAsiaTheme="minorEastAsia" w:hAnsiTheme="minorHAnsi" w:cstheme="minorBidi"/>
            <w:noProof/>
            <w:sz w:val="22"/>
            <w:szCs w:val="22"/>
          </w:rPr>
          <w:tab/>
        </w:r>
        <w:r w:rsidR="00843557" w:rsidRPr="001061CC">
          <w:rPr>
            <w:rStyle w:val="a9"/>
            <w:noProof/>
          </w:rPr>
          <w:t>Требования к Системе в целом</w:t>
        </w:r>
        <w:r w:rsidR="00843557">
          <w:rPr>
            <w:noProof/>
            <w:webHidden/>
          </w:rPr>
          <w:tab/>
        </w:r>
        <w:r w:rsidR="00843557">
          <w:rPr>
            <w:noProof/>
            <w:webHidden/>
          </w:rPr>
          <w:fldChar w:fldCharType="begin"/>
        </w:r>
        <w:r w:rsidR="00843557">
          <w:rPr>
            <w:noProof/>
            <w:webHidden/>
          </w:rPr>
          <w:instrText xml:space="preserve"> PAGEREF _Toc522869195 \h </w:instrText>
        </w:r>
        <w:r w:rsidR="00843557">
          <w:rPr>
            <w:noProof/>
            <w:webHidden/>
          </w:rPr>
        </w:r>
        <w:r w:rsidR="00843557">
          <w:rPr>
            <w:noProof/>
            <w:webHidden/>
          </w:rPr>
          <w:fldChar w:fldCharType="separate"/>
        </w:r>
        <w:r w:rsidR="00843557">
          <w:rPr>
            <w:noProof/>
            <w:webHidden/>
          </w:rPr>
          <w:t>11</w:t>
        </w:r>
        <w:r w:rsidR="00843557">
          <w:rPr>
            <w:noProof/>
            <w:webHidden/>
          </w:rPr>
          <w:fldChar w:fldCharType="end"/>
        </w:r>
      </w:hyperlink>
    </w:p>
    <w:p w14:paraId="7AACB7E6" w14:textId="77777777" w:rsidR="00843557" w:rsidRDefault="00A77E04">
      <w:pPr>
        <w:pStyle w:val="36"/>
        <w:rPr>
          <w:rFonts w:asciiTheme="minorHAnsi" w:eastAsiaTheme="minorEastAsia" w:hAnsiTheme="minorHAnsi" w:cstheme="minorBidi"/>
          <w:i w:val="0"/>
          <w:iCs w:val="0"/>
          <w:noProof/>
          <w:sz w:val="22"/>
          <w:szCs w:val="22"/>
        </w:rPr>
      </w:pPr>
      <w:hyperlink w:anchor="_Toc522869196" w:history="1">
        <w:r w:rsidR="00843557" w:rsidRPr="001061CC">
          <w:rPr>
            <w:rStyle w:val="a9"/>
            <w:noProof/>
          </w:rPr>
          <w:t>4.1.1</w:t>
        </w:r>
        <w:r w:rsidR="00843557">
          <w:rPr>
            <w:rFonts w:asciiTheme="minorHAnsi" w:eastAsiaTheme="minorEastAsia" w:hAnsiTheme="minorHAnsi" w:cstheme="minorBidi"/>
            <w:i w:val="0"/>
            <w:iCs w:val="0"/>
            <w:noProof/>
            <w:sz w:val="22"/>
            <w:szCs w:val="22"/>
          </w:rPr>
          <w:tab/>
        </w:r>
        <w:r w:rsidR="00843557" w:rsidRPr="001061CC">
          <w:rPr>
            <w:rStyle w:val="a9"/>
            <w:noProof/>
          </w:rPr>
          <w:t>Требования к структуре и функционированию Системы</w:t>
        </w:r>
        <w:r w:rsidR="00843557">
          <w:rPr>
            <w:noProof/>
            <w:webHidden/>
          </w:rPr>
          <w:tab/>
        </w:r>
        <w:r w:rsidR="00843557">
          <w:rPr>
            <w:noProof/>
            <w:webHidden/>
          </w:rPr>
          <w:fldChar w:fldCharType="begin"/>
        </w:r>
        <w:r w:rsidR="00843557">
          <w:rPr>
            <w:noProof/>
            <w:webHidden/>
          </w:rPr>
          <w:instrText xml:space="preserve"> PAGEREF _Toc522869196 \h </w:instrText>
        </w:r>
        <w:r w:rsidR="00843557">
          <w:rPr>
            <w:noProof/>
            <w:webHidden/>
          </w:rPr>
        </w:r>
        <w:r w:rsidR="00843557">
          <w:rPr>
            <w:noProof/>
            <w:webHidden/>
          </w:rPr>
          <w:fldChar w:fldCharType="separate"/>
        </w:r>
        <w:r w:rsidR="00843557">
          <w:rPr>
            <w:noProof/>
            <w:webHidden/>
          </w:rPr>
          <w:t>11</w:t>
        </w:r>
        <w:r w:rsidR="00843557">
          <w:rPr>
            <w:noProof/>
            <w:webHidden/>
          </w:rPr>
          <w:fldChar w:fldCharType="end"/>
        </w:r>
      </w:hyperlink>
    </w:p>
    <w:p w14:paraId="4F17F108" w14:textId="77777777" w:rsidR="00843557" w:rsidRDefault="00A77E04">
      <w:pPr>
        <w:pStyle w:val="36"/>
        <w:rPr>
          <w:rFonts w:asciiTheme="minorHAnsi" w:eastAsiaTheme="minorEastAsia" w:hAnsiTheme="minorHAnsi" w:cstheme="minorBidi"/>
          <w:i w:val="0"/>
          <w:iCs w:val="0"/>
          <w:noProof/>
          <w:sz w:val="22"/>
          <w:szCs w:val="22"/>
        </w:rPr>
      </w:pPr>
      <w:hyperlink w:anchor="_Toc522869197" w:history="1">
        <w:r w:rsidR="00843557" w:rsidRPr="001061CC">
          <w:rPr>
            <w:rStyle w:val="a9"/>
            <w:noProof/>
          </w:rPr>
          <w:t>4.1.2</w:t>
        </w:r>
        <w:r w:rsidR="00843557">
          <w:rPr>
            <w:rFonts w:asciiTheme="minorHAnsi" w:eastAsiaTheme="minorEastAsia" w:hAnsiTheme="minorHAnsi" w:cstheme="minorBidi"/>
            <w:i w:val="0"/>
            <w:iCs w:val="0"/>
            <w:noProof/>
            <w:sz w:val="22"/>
            <w:szCs w:val="22"/>
          </w:rPr>
          <w:tab/>
        </w:r>
        <w:r w:rsidR="00843557" w:rsidRPr="001061CC">
          <w:rPr>
            <w:rStyle w:val="a9"/>
            <w:noProof/>
          </w:rPr>
          <w:t>Требования к численности и квалификации персонала Системы</w:t>
        </w:r>
        <w:r w:rsidR="00843557">
          <w:rPr>
            <w:noProof/>
            <w:webHidden/>
          </w:rPr>
          <w:tab/>
        </w:r>
        <w:r w:rsidR="00843557">
          <w:rPr>
            <w:noProof/>
            <w:webHidden/>
          </w:rPr>
          <w:fldChar w:fldCharType="begin"/>
        </w:r>
        <w:r w:rsidR="00843557">
          <w:rPr>
            <w:noProof/>
            <w:webHidden/>
          </w:rPr>
          <w:instrText xml:space="preserve"> PAGEREF _Toc522869197 \h </w:instrText>
        </w:r>
        <w:r w:rsidR="00843557">
          <w:rPr>
            <w:noProof/>
            <w:webHidden/>
          </w:rPr>
        </w:r>
        <w:r w:rsidR="00843557">
          <w:rPr>
            <w:noProof/>
            <w:webHidden/>
          </w:rPr>
          <w:fldChar w:fldCharType="separate"/>
        </w:r>
        <w:r w:rsidR="00843557">
          <w:rPr>
            <w:noProof/>
            <w:webHidden/>
          </w:rPr>
          <w:t>12</w:t>
        </w:r>
        <w:r w:rsidR="00843557">
          <w:rPr>
            <w:noProof/>
            <w:webHidden/>
          </w:rPr>
          <w:fldChar w:fldCharType="end"/>
        </w:r>
      </w:hyperlink>
    </w:p>
    <w:p w14:paraId="6486B11F" w14:textId="77777777" w:rsidR="00843557" w:rsidRDefault="00A77E04">
      <w:pPr>
        <w:pStyle w:val="36"/>
        <w:rPr>
          <w:rFonts w:asciiTheme="minorHAnsi" w:eastAsiaTheme="minorEastAsia" w:hAnsiTheme="minorHAnsi" w:cstheme="minorBidi"/>
          <w:i w:val="0"/>
          <w:iCs w:val="0"/>
          <w:noProof/>
          <w:sz w:val="22"/>
          <w:szCs w:val="22"/>
        </w:rPr>
      </w:pPr>
      <w:hyperlink w:anchor="_Toc522869198" w:history="1">
        <w:r w:rsidR="00843557" w:rsidRPr="001061CC">
          <w:rPr>
            <w:rStyle w:val="a9"/>
            <w:noProof/>
          </w:rPr>
          <w:t>4.1.3</w:t>
        </w:r>
        <w:r w:rsidR="00843557">
          <w:rPr>
            <w:rFonts w:asciiTheme="minorHAnsi" w:eastAsiaTheme="minorEastAsia" w:hAnsiTheme="minorHAnsi" w:cstheme="minorBidi"/>
            <w:i w:val="0"/>
            <w:iCs w:val="0"/>
            <w:noProof/>
            <w:sz w:val="22"/>
            <w:szCs w:val="22"/>
          </w:rPr>
          <w:tab/>
        </w:r>
        <w:r w:rsidR="00843557" w:rsidRPr="001061CC">
          <w:rPr>
            <w:rStyle w:val="a9"/>
            <w:noProof/>
          </w:rPr>
          <w:t>Требования к надежности</w:t>
        </w:r>
        <w:r w:rsidR="00843557">
          <w:rPr>
            <w:noProof/>
            <w:webHidden/>
          </w:rPr>
          <w:tab/>
        </w:r>
        <w:r w:rsidR="00843557">
          <w:rPr>
            <w:noProof/>
            <w:webHidden/>
          </w:rPr>
          <w:fldChar w:fldCharType="begin"/>
        </w:r>
        <w:r w:rsidR="00843557">
          <w:rPr>
            <w:noProof/>
            <w:webHidden/>
          </w:rPr>
          <w:instrText xml:space="preserve"> PAGEREF _Toc522869198 \h </w:instrText>
        </w:r>
        <w:r w:rsidR="00843557">
          <w:rPr>
            <w:noProof/>
            <w:webHidden/>
          </w:rPr>
        </w:r>
        <w:r w:rsidR="00843557">
          <w:rPr>
            <w:noProof/>
            <w:webHidden/>
          </w:rPr>
          <w:fldChar w:fldCharType="separate"/>
        </w:r>
        <w:r w:rsidR="00843557">
          <w:rPr>
            <w:noProof/>
            <w:webHidden/>
          </w:rPr>
          <w:t>13</w:t>
        </w:r>
        <w:r w:rsidR="00843557">
          <w:rPr>
            <w:noProof/>
            <w:webHidden/>
          </w:rPr>
          <w:fldChar w:fldCharType="end"/>
        </w:r>
      </w:hyperlink>
    </w:p>
    <w:p w14:paraId="1E45DDB6" w14:textId="77777777" w:rsidR="00843557" w:rsidRDefault="00A77E04">
      <w:pPr>
        <w:pStyle w:val="36"/>
        <w:rPr>
          <w:rFonts w:asciiTheme="minorHAnsi" w:eastAsiaTheme="minorEastAsia" w:hAnsiTheme="minorHAnsi" w:cstheme="minorBidi"/>
          <w:i w:val="0"/>
          <w:iCs w:val="0"/>
          <w:noProof/>
          <w:sz w:val="22"/>
          <w:szCs w:val="22"/>
        </w:rPr>
      </w:pPr>
      <w:hyperlink w:anchor="_Toc522869199" w:history="1">
        <w:r w:rsidR="00843557" w:rsidRPr="001061CC">
          <w:rPr>
            <w:rStyle w:val="a9"/>
            <w:noProof/>
          </w:rPr>
          <w:t>4.1.4</w:t>
        </w:r>
        <w:r w:rsidR="00843557">
          <w:rPr>
            <w:rFonts w:asciiTheme="minorHAnsi" w:eastAsiaTheme="minorEastAsia" w:hAnsiTheme="minorHAnsi" w:cstheme="minorBidi"/>
            <w:i w:val="0"/>
            <w:iCs w:val="0"/>
            <w:noProof/>
            <w:sz w:val="22"/>
            <w:szCs w:val="22"/>
          </w:rPr>
          <w:tab/>
        </w:r>
        <w:r w:rsidR="00843557" w:rsidRPr="001061CC">
          <w:rPr>
            <w:rStyle w:val="a9"/>
            <w:noProof/>
          </w:rPr>
          <w:t>Требования к масштабируемости</w:t>
        </w:r>
        <w:r w:rsidR="00843557">
          <w:rPr>
            <w:noProof/>
            <w:webHidden/>
          </w:rPr>
          <w:tab/>
        </w:r>
        <w:r w:rsidR="00843557">
          <w:rPr>
            <w:noProof/>
            <w:webHidden/>
          </w:rPr>
          <w:fldChar w:fldCharType="begin"/>
        </w:r>
        <w:r w:rsidR="00843557">
          <w:rPr>
            <w:noProof/>
            <w:webHidden/>
          </w:rPr>
          <w:instrText xml:space="preserve"> PAGEREF _Toc522869199 \h </w:instrText>
        </w:r>
        <w:r w:rsidR="00843557">
          <w:rPr>
            <w:noProof/>
            <w:webHidden/>
          </w:rPr>
        </w:r>
        <w:r w:rsidR="00843557">
          <w:rPr>
            <w:noProof/>
            <w:webHidden/>
          </w:rPr>
          <w:fldChar w:fldCharType="separate"/>
        </w:r>
        <w:r w:rsidR="00843557">
          <w:rPr>
            <w:noProof/>
            <w:webHidden/>
          </w:rPr>
          <w:t>14</w:t>
        </w:r>
        <w:r w:rsidR="00843557">
          <w:rPr>
            <w:noProof/>
            <w:webHidden/>
          </w:rPr>
          <w:fldChar w:fldCharType="end"/>
        </w:r>
      </w:hyperlink>
    </w:p>
    <w:p w14:paraId="795754B9" w14:textId="77777777" w:rsidR="00843557" w:rsidRDefault="00A77E04">
      <w:pPr>
        <w:pStyle w:val="36"/>
        <w:rPr>
          <w:rFonts w:asciiTheme="minorHAnsi" w:eastAsiaTheme="minorEastAsia" w:hAnsiTheme="minorHAnsi" w:cstheme="minorBidi"/>
          <w:i w:val="0"/>
          <w:iCs w:val="0"/>
          <w:noProof/>
          <w:sz w:val="22"/>
          <w:szCs w:val="22"/>
        </w:rPr>
      </w:pPr>
      <w:hyperlink w:anchor="_Toc522869200" w:history="1">
        <w:r w:rsidR="00843557" w:rsidRPr="001061CC">
          <w:rPr>
            <w:rStyle w:val="a9"/>
            <w:rFonts w:eastAsia="Calibri"/>
            <w:noProof/>
          </w:rPr>
          <w:t>4.1.5</w:t>
        </w:r>
        <w:r w:rsidR="00843557">
          <w:rPr>
            <w:rFonts w:asciiTheme="minorHAnsi" w:eastAsiaTheme="minorEastAsia" w:hAnsiTheme="minorHAnsi" w:cstheme="minorBidi"/>
            <w:i w:val="0"/>
            <w:iCs w:val="0"/>
            <w:noProof/>
            <w:sz w:val="22"/>
            <w:szCs w:val="22"/>
          </w:rPr>
          <w:tab/>
        </w:r>
        <w:r w:rsidR="00843557" w:rsidRPr="001061CC">
          <w:rPr>
            <w:rStyle w:val="a9"/>
            <w:noProof/>
          </w:rPr>
          <w:t>Требования к эргономике и технической эстетике</w:t>
        </w:r>
        <w:r w:rsidR="00843557">
          <w:rPr>
            <w:noProof/>
            <w:webHidden/>
          </w:rPr>
          <w:tab/>
        </w:r>
        <w:r w:rsidR="00843557">
          <w:rPr>
            <w:noProof/>
            <w:webHidden/>
          </w:rPr>
          <w:fldChar w:fldCharType="begin"/>
        </w:r>
        <w:r w:rsidR="00843557">
          <w:rPr>
            <w:noProof/>
            <w:webHidden/>
          </w:rPr>
          <w:instrText xml:space="preserve"> PAGEREF _Toc522869200 \h </w:instrText>
        </w:r>
        <w:r w:rsidR="00843557">
          <w:rPr>
            <w:noProof/>
            <w:webHidden/>
          </w:rPr>
        </w:r>
        <w:r w:rsidR="00843557">
          <w:rPr>
            <w:noProof/>
            <w:webHidden/>
          </w:rPr>
          <w:fldChar w:fldCharType="separate"/>
        </w:r>
        <w:r w:rsidR="00843557">
          <w:rPr>
            <w:noProof/>
            <w:webHidden/>
          </w:rPr>
          <w:t>14</w:t>
        </w:r>
        <w:r w:rsidR="00843557">
          <w:rPr>
            <w:noProof/>
            <w:webHidden/>
          </w:rPr>
          <w:fldChar w:fldCharType="end"/>
        </w:r>
      </w:hyperlink>
    </w:p>
    <w:p w14:paraId="265A3398" w14:textId="77777777" w:rsidR="00843557" w:rsidRDefault="00A77E04">
      <w:pPr>
        <w:pStyle w:val="36"/>
        <w:rPr>
          <w:rFonts w:asciiTheme="minorHAnsi" w:eastAsiaTheme="minorEastAsia" w:hAnsiTheme="minorHAnsi" w:cstheme="minorBidi"/>
          <w:i w:val="0"/>
          <w:iCs w:val="0"/>
          <w:noProof/>
          <w:sz w:val="22"/>
          <w:szCs w:val="22"/>
        </w:rPr>
      </w:pPr>
      <w:hyperlink w:anchor="_Toc522869201" w:history="1">
        <w:r w:rsidR="00843557" w:rsidRPr="001061CC">
          <w:rPr>
            <w:rStyle w:val="a9"/>
            <w:noProof/>
          </w:rPr>
          <w:t>4.1.6</w:t>
        </w:r>
        <w:r w:rsidR="00843557">
          <w:rPr>
            <w:rFonts w:asciiTheme="minorHAnsi" w:eastAsiaTheme="minorEastAsia" w:hAnsiTheme="minorHAnsi" w:cstheme="minorBidi"/>
            <w:i w:val="0"/>
            <w:iCs w:val="0"/>
            <w:noProof/>
            <w:sz w:val="22"/>
            <w:szCs w:val="22"/>
          </w:rPr>
          <w:tab/>
        </w:r>
        <w:r w:rsidR="00843557" w:rsidRPr="001061CC">
          <w:rPr>
            <w:rStyle w:val="a9"/>
            <w:noProof/>
          </w:rPr>
          <w:t>Требования к эксплуатации, техническому обслуживанию, ремонту и хранению компонентов Системы</w:t>
        </w:r>
        <w:r w:rsidR="00843557">
          <w:rPr>
            <w:noProof/>
            <w:webHidden/>
          </w:rPr>
          <w:tab/>
        </w:r>
        <w:r w:rsidR="00843557">
          <w:rPr>
            <w:noProof/>
            <w:webHidden/>
          </w:rPr>
          <w:fldChar w:fldCharType="begin"/>
        </w:r>
        <w:r w:rsidR="00843557">
          <w:rPr>
            <w:noProof/>
            <w:webHidden/>
          </w:rPr>
          <w:instrText xml:space="preserve"> PAGEREF _Toc522869201 \h </w:instrText>
        </w:r>
        <w:r w:rsidR="00843557">
          <w:rPr>
            <w:noProof/>
            <w:webHidden/>
          </w:rPr>
        </w:r>
        <w:r w:rsidR="00843557">
          <w:rPr>
            <w:noProof/>
            <w:webHidden/>
          </w:rPr>
          <w:fldChar w:fldCharType="separate"/>
        </w:r>
        <w:r w:rsidR="00843557">
          <w:rPr>
            <w:noProof/>
            <w:webHidden/>
          </w:rPr>
          <w:t>14</w:t>
        </w:r>
        <w:r w:rsidR="00843557">
          <w:rPr>
            <w:noProof/>
            <w:webHidden/>
          </w:rPr>
          <w:fldChar w:fldCharType="end"/>
        </w:r>
      </w:hyperlink>
    </w:p>
    <w:p w14:paraId="6D7A27C1" w14:textId="77777777" w:rsidR="00843557" w:rsidRDefault="00A77E04">
      <w:pPr>
        <w:pStyle w:val="36"/>
        <w:rPr>
          <w:rFonts w:asciiTheme="minorHAnsi" w:eastAsiaTheme="minorEastAsia" w:hAnsiTheme="minorHAnsi" w:cstheme="minorBidi"/>
          <w:i w:val="0"/>
          <w:iCs w:val="0"/>
          <w:noProof/>
          <w:sz w:val="22"/>
          <w:szCs w:val="22"/>
        </w:rPr>
      </w:pPr>
      <w:hyperlink w:anchor="_Toc522869202" w:history="1">
        <w:r w:rsidR="00843557" w:rsidRPr="001061CC">
          <w:rPr>
            <w:rStyle w:val="a9"/>
            <w:noProof/>
          </w:rPr>
          <w:t>4.1.7</w:t>
        </w:r>
        <w:r w:rsidR="00843557">
          <w:rPr>
            <w:rFonts w:asciiTheme="minorHAnsi" w:eastAsiaTheme="minorEastAsia" w:hAnsiTheme="minorHAnsi" w:cstheme="minorBidi"/>
            <w:i w:val="0"/>
            <w:iCs w:val="0"/>
            <w:noProof/>
            <w:sz w:val="22"/>
            <w:szCs w:val="22"/>
          </w:rPr>
          <w:tab/>
        </w:r>
        <w:r w:rsidR="00843557" w:rsidRPr="001061CC">
          <w:rPr>
            <w:rStyle w:val="a9"/>
            <w:noProof/>
          </w:rPr>
          <w:t>Требования к защите информации от несанкционированного доступа</w:t>
        </w:r>
        <w:r w:rsidR="00843557">
          <w:rPr>
            <w:noProof/>
            <w:webHidden/>
          </w:rPr>
          <w:tab/>
        </w:r>
        <w:r w:rsidR="00843557">
          <w:rPr>
            <w:noProof/>
            <w:webHidden/>
          </w:rPr>
          <w:fldChar w:fldCharType="begin"/>
        </w:r>
        <w:r w:rsidR="00843557">
          <w:rPr>
            <w:noProof/>
            <w:webHidden/>
          </w:rPr>
          <w:instrText xml:space="preserve"> PAGEREF _Toc522869202 \h </w:instrText>
        </w:r>
        <w:r w:rsidR="00843557">
          <w:rPr>
            <w:noProof/>
            <w:webHidden/>
          </w:rPr>
        </w:r>
        <w:r w:rsidR="00843557">
          <w:rPr>
            <w:noProof/>
            <w:webHidden/>
          </w:rPr>
          <w:fldChar w:fldCharType="separate"/>
        </w:r>
        <w:r w:rsidR="00843557">
          <w:rPr>
            <w:noProof/>
            <w:webHidden/>
          </w:rPr>
          <w:t>15</w:t>
        </w:r>
        <w:r w:rsidR="00843557">
          <w:rPr>
            <w:noProof/>
            <w:webHidden/>
          </w:rPr>
          <w:fldChar w:fldCharType="end"/>
        </w:r>
      </w:hyperlink>
    </w:p>
    <w:p w14:paraId="025419A4" w14:textId="77777777" w:rsidR="00843557" w:rsidRDefault="00A77E04">
      <w:pPr>
        <w:pStyle w:val="36"/>
        <w:rPr>
          <w:rFonts w:asciiTheme="minorHAnsi" w:eastAsiaTheme="minorEastAsia" w:hAnsiTheme="minorHAnsi" w:cstheme="minorBidi"/>
          <w:i w:val="0"/>
          <w:iCs w:val="0"/>
          <w:noProof/>
          <w:sz w:val="22"/>
          <w:szCs w:val="22"/>
        </w:rPr>
      </w:pPr>
      <w:hyperlink w:anchor="_Toc522869203" w:history="1">
        <w:r w:rsidR="00843557" w:rsidRPr="001061CC">
          <w:rPr>
            <w:rStyle w:val="a9"/>
            <w:noProof/>
          </w:rPr>
          <w:t>4.1.8</w:t>
        </w:r>
        <w:r w:rsidR="00843557">
          <w:rPr>
            <w:rFonts w:asciiTheme="minorHAnsi" w:eastAsiaTheme="minorEastAsia" w:hAnsiTheme="minorHAnsi" w:cstheme="minorBidi"/>
            <w:i w:val="0"/>
            <w:iCs w:val="0"/>
            <w:noProof/>
            <w:sz w:val="22"/>
            <w:szCs w:val="22"/>
          </w:rPr>
          <w:tab/>
        </w:r>
        <w:r w:rsidR="00843557" w:rsidRPr="001061CC">
          <w:rPr>
            <w:rStyle w:val="a9"/>
            <w:noProof/>
          </w:rPr>
          <w:t>Требования к патентной чистоте</w:t>
        </w:r>
        <w:r w:rsidR="00843557">
          <w:rPr>
            <w:noProof/>
            <w:webHidden/>
          </w:rPr>
          <w:tab/>
        </w:r>
        <w:r w:rsidR="00843557">
          <w:rPr>
            <w:noProof/>
            <w:webHidden/>
          </w:rPr>
          <w:fldChar w:fldCharType="begin"/>
        </w:r>
        <w:r w:rsidR="00843557">
          <w:rPr>
            <w:noProof/>
            <w:webHidden/>
          </w:rPr>
          <w:instrText xml:space="preserve"> PAGEREF _Toc522869203 \h </w:instrText>
        </w:r>
        <w:r w:rsidR="00843557">
          <w:rPr>
            <w:noProof/>
            <w:webHidden/>
          </w:rPr>
        </w:r>
        <w:r w:rsidR="00843557">
          <w:rPr>
            <w:noProof/>
            <w:webHidden/>
          </w:rPr>
          <w:fldChar w:fldCharType="separate"/>
        </w:r>
        <w:r w:rsidR="00843557">
          <w:rPr>
            <w:noProof/>
            <w:webHidden/>
          </w:rPr>
          <w:t>16</w:t>
        </w:r>
        <w:r w:rsidR="00843557">
          <w:rPr>
            <w:noProof/>
            <w:webHidden/>
          </w:rPr>
          <w:fldChar w:fldCharType="end"/>
        </w:r>
      </w:hyperlink>
    </w:p>
    <w:p w14:paraId="6F686C16" w14:textId="77777777" w:rsidR="00843557" w:rsidRDefault="00A77E04">
      <w:pPr>
        <w:pStyle w:val="25"/>
        <w:rPr>
          <w:rFonts w:asciiTheme="minorHAnsi" w:eastAsiaTheme="minorEastAsia" w:hAnsiTheme="minorHAnsi" w:cstheme="minorBidi"/>
          <w:noProof/>
          <w:sz w:val="22"/>
          <w:szCs w:val="22"/>
        </w:rPr>
      </w:pPr>
      <w:hyperlink w:anchor="_Toc522869204" w:history="1">
        <w:r w:rsidR="00843557" w:rsidRPr="001061CC">
          <w:rPr>
            <w:rStyle w:val="a9"/>
            <w:noProof/>
          </w:rPr>
          <w:t>4.2</w:t>
        </w:r>
        <w:r w:rsidR="00843557">
          <w:rPr>
            <w:rFonts w:asciiTheme="minorHAnsi" w:eastAsiaTheme="minorEastAsia" w:hAnsiTheme="minorHAnsi" w:cstheme="minorBidi"/>
            <w:noProof/>
            <w:sz w:val="22"/>
            <w:szCs w:val="22"/>
          </w:rPr>
          <w:tab/>
        </w:r>
        <w:r w:rsidR="00843557" w:rsidRPr="001061CC">
          <w:rPr>
            <w:rStyle w:val="a9"/>
            <w:noProof/>
          </w:rPr>
          <w:t>Требования к функциям, выполняемым Системой</w:t>
        </w:r>
        <w:r w:rsidR="00843557">
          <w:rPr>
            <w:noProof/>
            <w:webHidden/>
          </w:rPr>
          <w:tab/>
        </w:r>
        <w:r w:rsidR="00843557">
          <w:rPr>
            <w:noProof/>
            <w:webHidden/>
          </w:rPr>
          <w:fldChar w:fldCharType="begin"/>
        </w:r>
        <w:r w:rsidR="00843557">
          <w:rPr>
            <w:noProof/>
            <w:webHidden/>
          </w:rPr>
          <w:instrText xml:space="preserve"> PAGEREF _Toc522869204 \h </w:instrText>
        </w:r>
        <w:r w:rsidR="00843557">
          <w:rPr>
            <w:noProof/>
            <w:webHidden/>
          </w:rPr>
        </w:r>
        <w:r w:rsidR="00843557">
          <w:rPr>
            <w:noProof/>
            <w:webHidden/>
          </w:rPr>
          <w:fldChar w:fldCharType="separate"/>
        </w:r>
        <w:r w:rsidR="00843557">
          <w:rPr>
            <w:noProof/>
            <w:webHidden/>
          </w:rPr>
          <w:t>17</w:t>
        </w:r>
        <w:r w:rsidR="00843557">
          <w:rPr>
            <w:noProof/>
            <w:webHidden/>
          </w:rPr>
          <w:fldChar w:fldCharType="end"/>
        </w:r>
      </w:hyperlink>
    </w:p>
    <w:p w14:paraId="14077B16" w14:textId="77777777" w:rsidR="00843557" w:rsidRDefault="00A77E04">
      <w:pPr>
        <w:pStyle w:val="36"/>
        <w:rPr>
          <w:rFonts w:asciiTheme="minorHAnsi" w:eastAsiaTheme="minorEastAsia" w:hAnsiTheme="minorHAnsi" w:cstheme="minorBidi"/>
          <w:i w:val="0"/>
          <w:iCs w:val="0"/>
          <w:noProof/>
          <w:sz w:val="22"/>
          <w:szCs w:val="22"/>
        </w:rPr>
      </w:pPr>
      <w:hyperlink w:anchor="_Toc522869205" w:history="1">
        <w:r w:rsidR="00843557" w:rsidRPr="001061CC">
          <w:rPr>
            <w:rStyle w:val="a9"/>
            <w:rFonts w:eastAsia="Calibri"/>
            <w:noProof/>
          </w:rPr>
          <w:t>4.2.1</w:t>
        </w:r>
        <w:r w:rsidR="00843557">
          <w:rPr>
            <w:rFonts w:asciiTheme="minorHAnsi" w:eastAsiaTheme="minorEastAsia" w:hAnsiTheme="minorHAnsi" w:cstheme="minorBidi"/>
            <w:i w:val="0"/>
            <w:iCs w:val="0"/>
            <w:noProof/>
            <w:sz w:val="22"/>
            <w:szCs w:val="22"/>
          </w:rPr>
          <w:tab/>
        </w:r>
        <w:r w:rsidR="00843557" w:rsidRPr="001061CC">
          <w:rPr>
            <w:rStyle w:val="a9"/>
            <w:rFonts w:eastAsia="Calibri"/>
            <w:noProof/>
          </w:rPr>
          <w:t>Требования к подсистеме настройки окна авторизации и главного меню Системы</w:t>
        </w:r>
        <w:r w:rsidR="00843557">
          <w:rPr>
            <w:noProof/>
            <w:webHidden/>
          </w:rPr>
          <w:tab/>
        </w:r>
        <w:r w:rsidR="00843557">
          <w:rPr>
            <w:noProof/>
            <w:webHidden/>
          </w:rPr>
          <w:fldChar w:fldCharType="begin"/>
        </w:r>
        <w:r w:rsidR="00843557">
          <w:rPr>
            <w:noProof/>
            <w:webHidden/>
          </w:rPr>
          <w:instrText xml:space="preserve"> PAGEREF _Toc522869205 \h </w:instrText>
        </w:r>
        <w:r w:rsidR="00843557">
          <w:rPr>
            <w:noProof/>
            <w:webHidden/>
          </w:rPr>
        </w:r>
        <w:r w:rsidR="00843557">
          <w:rPr>
            <w:noProof/>
            <w:webHidden/>
          </w:rPr>
          <w:fldChar w:fldCharType="separate"/>
        </w:r>
        <w:r w:rsidR="00843557">
          <w:rPr>
            <w:noProof/>
            <w:webHidden/>
          </w:rPr>
          <w:t>17</w:t>
        </w:r>
        <w:r w:rsidR="00843557">
          <w:rPr>
            <w:noProof/>
            <w:webHidden/>
          </w:rPr>
          <w:fldChar w:fldCharType="end"/>
        </w:r>
      </w:hyperlink>
    </w:p>
    <w:p w14:paraId="7E09C564" w14:textId="77777777" w:rsidR="00843557" w:rsidRDefault="00A77E04">
      <w:pPr>
        <w:pStyle w:val="36"/>
        <w:rPr>
          <w:rFonts w:asciiTheme="minorHAnsi" w:eastAsiaTheme="minorEastAsia" w:hAnsiTheme="minorHAnsi" w:cstheme="minorBidi"/>
          <w:i w:val="0"/>
          <w:iCs w:val="0"/>
          <w:noProof/>
          <w:sz w:val="22"/>
          <w:szCs w:val="22"/>
        </w:rPr>
      </w:pPr>
      <w:hyperlink w:anchor="_Toc522869206" w:history="1">
        <w:r w:rsidR="00843557" w:rsidRPr="001061CC">
          <w:rPr>
            <w:rStyle w:val="a9"/>
            <w:rFonts w:eastAsia="Calibri"/>
            <w:noProof/>
          </w:rPr>
          <w:t>4.2.2</w:t>
        </w:r>
        <w:r w:rsidR="00843557">
          <w:rPr>
            <w:rFonts w:asciiTheme="minorHAnsi" w:eastAsiaTheme="minorEastAsia" w:hAnsiTheme="minorHAnsi" w:cstheme="minorBidi"/>
            <w:i w:val="0"/>
            <w:iCs w:val="0"/>
            <w:noProof/>
            <w:sz w:val="22"/>
            <w:szCs w:val="22"/>
          </w:rPr>
          <w:tab/>
        </w:r>
        <w:r w:rsidR="00843557" w:rsidRPr="001061CC">
          <w:rPr>
            <w:rStyle w:val="a9"/>
            <w:rFonts w:eastAsia="Calibri"/>
            <w:noProof/>
          </w:rPr>
          <w:t>Требования к подсистеме реестров</w:t>
        </w:r>
        <w:r w:rsidR="00843557">
          <w:rPr>
            <w:noProof/>
            <w:webHidden/>
          </w:rPr>
          <w:tab/>
        </w:r>
        <w:r w:rsidR="00843557">
          <w:rPr>
            <w:noProof/>
            <w:webHidden/>
          </w:rPr>
          <w:fldChar w:fldCharType="begin"/>
        </w:r>
        <w:r w:rsidR="00843557">
          <w:rPr>
            <w:noProof/>
            <w:webHidden/>
          </w:rPr>
          <w:instrText xml:space="preserve"> PAGEREF _Toc522869206 \h </w:instrText>
        </w:r>
        <w:r w:rsidR="00843557">
          <w:rPr>
            <w:noProof/>
            <w:webHidden/>
          </w:rPr>
        </w:r>
        <w:r w:rsidR="00843557">
          <w:rPr>
            <w:noProof/>
            <w:webHidden/>
          </w:rPr>
          <w:fldChar w:fldCharType="separate"/>
        </w:r>
        <w:r w:rsidR="00843557">
          <w:rPr>
            <w:noProof/>
            <w:webHidden/>
          </w:rPr>
          <w:t>18</w:t>
        </w:r>
        <w:r w:rsidR="00843557">
          <w:rPr>
            <w:noProof/>
            <w:webHidden/>
          </w:rPr>
          <w:fldChar w:fldCharType="end"/>
        </w:r>
      </w:hyperlink>
    </w:p>
    <w:p w14:paraId="57E69BB1" w14:textId="77777777" w:rsidR="00843557" w:rsidRDefault="00A77E04">
      <w:pPr>
        <w:pStyle w:val="36"/>
        <w:rPr>
          <w:rFonts w:asciiTheme="minorHAnsi" w:eastAsiaTheme="minorEastAsia" w:hAnsiTheme="minorHAnsi" w:cstheme="minorBidi"/>
          <w:i w:val="0"/>
          <w:iCs w:val="0"/>
          <w:noProof/>
          <w:sz w:val="22"/>
          <w:szCs w:val="22"/>
        </w:rPr>
      </w:pPr>
      <w:hyperlink w:anchor="_Toc522869207" w:history="1">
        <w:r w:rsidR="00843557" w:rsidRPr="001061CC">
          <w:rPr>
            <w:rStyle w:val="a9"/>
            <w:noProof/>
          </w:rPr>
          <w:t>4.2.3</w:t>
        </w:r>
        <w:r w:rsidR="00843557">
          <w:rPr>
            <w:rFonts w:asciiTheme="minorHAnsi" w:eastAsiaTheme="minorEastAsia" w:hAnsiTheme="minorHAnsi" w:cstheme="minorBidi"/>
            <w:i w:val="0"/>
            <w:iCs w:val="0"/>
            <w:noProof/>
            <w:sz w:val="22"/>
            <w:szCs w:val="22"/>
          </w:rPr>
          <w:tab/>
        </w:r>
        <w:r w:rsidR="00843557" w:rsidRPr="001061CC">
          <w:rPr>
            <w:rStyle w:val="a9"/>
            <w:noProof/>
          </w:rPr>
          <w:t>Требования к подсистеме «Аналитическое хранилище данных»</w:t>
        </w:r>
        <w:r w:rsidR="00843557">
          <w:rPr>
            <w:noProof/>
            <w:webHidden/>
          </w:rPr>
          <w:tab/>
        </w:r>
        <w:r w:rsidR="00843557">
          <w:rPr>
            <w:noProof/>
            <w:webHidden/>
          </w:rPr>
          <w:fldChar w:fldCharType="begin"/>
        </w:r>
        <w:r w:rsidR="00843557">
          <w:rPr>
            <w:noProof/>
            <w:webHidden/>
          </w:rPr>
          <w:instrText xml:space="preserve"> PAGEREF _Toc522869207 \h </w:instrText>
        </w:r>
        <w:r w:rsidR="00843557">
          <w:rPr>
            <w:noProof/>
            <w:webHidden/>
          </w:rPr>
        </w:r>
        <w:r w:rsidR="00843557">
          <w:rPr>
            <w:noProof/>
            <w:webHidden/>
          </w:rPr>
          <w:fldChar w:fldCharType="separate"/>
        </w:r>
        <w:r w:rsidR="00843557">
          <w:rPr>
            <w:noProof/>
            <w:webHidden/>
          </w:rPr>
          <w:t>21</w:t>
        </w:r>
        <w:r w:rsidR="00843557">
          <w:rPr>
            <w:noProof/>
            <w:webHidden/>
          </w:rPr>
          <w:fldChar w:fldCharType="end"/>
        </w:r>
      </w:hyperlink>
    </w:p>
    <w:p w14:paraId="44EFB3A3" w14:textId="77777777" w:rsidR="00843557" w:rsidRDefault="00A77E04">
      <w:pPr>
        <w:pStyle w:val="36"/>
        <w:rPr>
          <w:rFonts w:asciiTheme="minorHAnsi" w:eastAsiaTheme="minorEastAsia" w:hAnsiTheme="minorHAnsi" w:cstheme="minorBidi"/>
          <w:i w:val="0"/>
          <w:iCs w:val="0"/>
          <w:noProof/>
          <w:sz w:val="22"/>
          <w:szCs w:val="22"/>
        </w:rPr>
      </w:pPr>
      <w:hyperlink w:anchor="_Toc522869208" w:history="1">
        <w:r w:rsidR="00843557" w:rsidRPr="001061CC">
          <w:rPr>
            <w:rStyle w:val="a9"/>
            <w:rFonts w:eastAsia="Calibri"/>
            <w:noProof/>
          </w:rPr>
          <w:t>4.2.4</w:t>
        </w:r>
        <w:r w:rsidR="00843557">
          <w:rPr>
            <w:rFonts w:asciiTheme="minorHAnsi" w:eastAsiaTheme="minorEastAsia" w:hAnsiTheme="minorHAnsi" w:cstheme="minorBidi"/>
            <w:i w:val="0"/>
            <w:iCs w:val="0"/>
            <w:noProof/>
            <w:sz w:val="22"/>
            <w:szCs w:val="22"/>
          </w:rPr>
          <w:tab/>
        </w:r>
        <w:r w:rsidR="00843557" w:rsidRPr="001061CC">
          <w:rPr>
            <w:rStyle w:val="a9"/>
            <w:rFonts w:eastAsia="Calibri"/>
            <w:noProof/>
          </w:rPr>
          <w:t xml:space="preserve">Требования к подсистеме </w:t>
        </w:r>
        <w:r w:rsidR="00843557" w:rsidRPr="001061CC">
          <w:rPr>
            <w:rStyle w:val="a9"/>
            <w:rFonts w:eastAsia="Calibri"/>
            <w:noProof/>
            <w:lang w:val="en-US"/>
          </w:rPr>
          <w:t>OLAP</w:t>
        </w:r>
        <w:r w:rsidR="00843557" w:rsidRPr="001061CC">
          <w:rPr>
            <w:rStyle w:val="a9"/>
            <w:rFonts w:eastAsia="Calibri"/>
            <w:noProof/>
          </w:rPr>
          <w:t>-анализа</w:t>
        </w:r>
        <w:r w:rsidR="00843557">
          <w:rPr>
            <w:noProof/>
            <w:webHidden/>
          </w:rPr>
          <w:tab/>
        </w:r>
        <w:r w:rsidR="00843557">
          <w:rPr>
            <w:noProof/>
            <w:webHidden/>
          </w:rPr>
          <w:fldChar w:fldCharType="begin"/>
        </w:r>
        <w:r w:rsidR="00843557">
          <w:rPr>
            <w:noProof/>
            <w:webHidden/>
          </w:rPr>
          <w:instrText xml:space="preserve"> PAGEREF _Toc522869208 \h </w:instrText>
        </w:r>
        <w:r w:rsidR="00843557">
          <w:rPr>
            <w:noProof/>
            <w:webHidden/>
          </w:rPr>
        </w:r>
        <w:r w:rsidR="00843557">
          <w:rPr>
            <w:noProof/>
            <w:webHidden/>
          </w:rPr>
          <w:fldChar w:fldCharType="separate"/>
        </w:r>
        <w:r w:rsidR="00843557">
          <w:rPr>
            <w:noProof/>
            <w:webHidden/>
          </w:rPr>
          <w:t>25</w:t>
        </w:r>
        <w:r w:rsidR="00843557">
          <w:rPr>
            <w:noProof/>
            <w:webHidden/>
          </w:rPr>
          <w:fldChar w:fldCharType="end"/>
        </w:r>
      </w:hyperlink>
    </w:p>
    <w:p w14:paraId="3ACB41FE" w14:textId="77777777" w:rsidR="00843557" w:rsidRDefault="00A77E04">
      <w:pPr>
        <w:pStyle w:val="36"/>
        <w:rPr>
          <w:rFonts w:asciiTheme="minorHAnsi" w:eastAsiaTheme="minorEastAsia" w:hAnsiTheme="minorHAnsi" w:cstheme="minorBidi"/>
          <w:i w:val="0"/>
          <w:iCs w:val="0"/>
          <w:noProof/>
          <w:sz w:val="22"/>
          <w:szCs w:val="22"/>
        </w:rPr>
      </w:pPr>
      <w:hyperlink w:anchor="_Toc522869209" w:history="1">
        <w:r w:rsidR="00843557" w:rsidRPr="001061CC">
          <w:rPr>
            <w:rStyle w:val="a9"/>
            <w:rFonts w:eastAsia="Calibri"/>
            <w:noProof/>
          </w:rPr>
          <w:t>4.2.5</w:t>
        </w:r>
        <w:r w:rsidR="00843557">
          <w:rPr>
            <w:rFonts w:asciiTheme="minorHAnsi" w:eastAsiaTheme="minorEastAsia" w:hAnsiTheme="minorHAnsi" w:cstheme="minorBidi"/>
            <w:i w:val="0"/>
            <w:iCs w:val="0"/>
            <w:noProof/>
            <w:sz w:val="22"/>
            <w:szCs w:val="22"/>
          </w:rPr>
          <w:tab/>
        </w:r>
        <w:r w:rsidR="00843557" w:rsidRPr="001061CC">
          <w:rPr>
            <w:rStyle w:val="a9"/>
            <w:rFonts w:eastAsia="Calibri"/>
            <w:noProof/>
          </w:rPr>
          <w:t>Требования к подсистеме печати</w:t>
        </w:r>
        <w:r w:rsidR="00843557">
          <w:rPr>
            <w:noProof/>
            <w:webHidden/>
          </w:rPr>
          <w:tab/>
        </w:r>
        <w:r w:rsidR="00843557">
          <w:rPr>
            <w:noProof/>
            <w:webHidden/>
          </w:rPr>
          <w:fldChar w:fldCharType="begin"/>
        </w:r>
        <w:r w:rsidR="00843557">
          <w:rPr>
            <w:noProof/>
            <w:webHidden/>
          </w:rPr>
          <w:instrText xml:space="preserve"> PAGEREF _Toc522869209 \h </w:instrText>
        </w:r>
        <w:r w:rsidR="00843557">
          <w:rPr>
            <w:noProof/>
            <w:webHidden/>
          </w:rPr>
        </w:r>
        <w:r w:rsidR="00843557">
          <w:rPr>
            <w:noProof/>
            <w:webHidden/>
          </w:rPr>
          <w:fldChar w:fldCharType="separate"/>
        </w:r>
        <w:r w:rsidR="00843557">
          <w:rPr>
            <w:noProof/>
            <w:webHidden/>
          </w:rPr>
          <w:t>28</w:t>
        </w:r>
        <w:r w:rsidR="00843557">
          <w:rPr>
            <w:noProof/>
            <w:webHidden/>
          </w:rPr>
          <w:fldChar w:fldCharType="end"/>
        </w:r>
      </w:hyperlink>
    </w:p>
    <w:p w14:paraId="22AF7595" w14:textId="77777777" w:rsidR="00843557" w:rsidRDefault="00A77E04">
      <w:pPr>
        <w:pStyle w:val="36"/>
        <w:rPr>
          <w:rFonts w:asciiTheme="minorHAnsi" w:eastAsiaTheme="minorEastAsia" w:hAnsiTheme="minorHAnsi" w:cstheme="minorBidi"/>
          <w:i w:val="0"/>
          <w:iCs w:val="0"/>
          <w:noProof/>
          <w:sz w:val="22"/>
          <w:szCs w:val="22"/>
        </w:rPr>
      </w:pPr>
      <w:hyperlink w:anchor="_Toc522869210" w:history="1">
        <w:r w:rsidR="00843557" w:rsidRPr="001061CC">
          <w:rPr>
            <w:rStyle w:val="a9"/>
            <w:rFonts w:eastAsia="Calibri"/>
            <w:noProof/>
          </w:rPr>
          <w:t>4.2.6</w:t>
        </w:r>
        <w:r w:rsidR="00843557">
          <w:rPr>
            <w:rFonts w:asciiTheme="minorHAnsi" w:eastAsiaTheme="minorEastAsia" w:hAnsiTheme="minorHAnsi" w:cstheme="minorBidi"/>
            <w:i w:val="0"/>
            <w:iCs w:val="0"/>
            <w:noProof/>
            <w:sz w:val="22"/>
            <w:szCs w:val="22"/>
          </w:rPr>
          <w:tab/>
        </w:r>
        <w:r w:rsidR="00843557" w:rsidRPr="001061CC">
          <w:rPr>
            <w:rStyle w:val="a9"/>
            <w:rFonts w:eastAsia="Calibri"/>
            <w:noProof/>
          </w:rPr>
          <w:t>Требования к подсистеме визуализации</w:t>
        </w:r>
        <w:r w:rsidR="00843557">
          <w:rPr>
            <w:noProof/>
            <w:webHidden/>
          </w:rPr>
          <w:tab/>
        </w:r>
        <w:r w:rsidR="00843557">
          <w:rPr>
            <w:noProof/>
            <w:webHidden/>
          </w:rPr>
          <w:fldChar w:fldCharType="begin"/>
        </w:r>
        <w:r w:rsidR="00843557">
          <w:rPr>
            <w:noProof/>
            <w:webHidden/>
          </w:rPr>
          <w:instrText xml:space="preserve"> PAGEREF _Toc522869210 \h </w:instrText>
        </w:r>
        <w:r w:rsidR="00843557">
          <w:rPr>
            <w:noProof/>
            <w:webHidden/>
          </w:rPr>
        </w:r>
        <w:r w:rsidR="00843557">
          <w:rPr>
            <w:noProof/>
            <w:webHidden/>
          </w:rPr>
          <w:fldChar w:fldCharType="separate"/>
        </w:r>
        <w:r w:rsidR="00843557">
          <w:rPr>
            <w:noProof/>
            <w:webHidden/>
          </w:rPr>
          <w:t>29</w:t>
        </w:r>
        <w:r w:rsidR="00843557">
          <w:rPr>
            <w:noProof/>
            <w:webHidden/>
          </w:rPr>
          <w:fldChar w:fldCharType="end"/>
        </w:r>
      </w:hyperlink>
    </w:p>
    <w:p w14:paraId="403E9378" w14:textId="77777777" w:rsidR="00843557" w:rsidRDefault="00A77E04">
      <w:pPr>
        <w:pStyle w:val="36"/>
        <w:rPr>
          <w:rFonts w:asciiTheme="minorHAnsi" w:eastAsiaTheme="minorEastAsia" w:hAnsiTheme="minorHAnsi" w:cstheme="minorBidi"/>
          <w:i w:val="0"/>
          <w:iCs w:val="0"/>
          <w:noProof/>
          <w:sz w:val="22"/>
          <w:szCs w:val="22"/>
        </w:rPr>
      </w:pPr>
      <w:hyperlink w:anchor="_Toc522869211" w:history="1">
        <w:r w:rsidR="00843557" w:rsidRPr="001061CC">
          <w:rPr>
            <w:rStyle w:val="a9"/>
            <w:rFonts w:eastAsia="Calibri"/>
            <w:noProof/>
          </w:rPr>
          <w:t>4.2.7</w:t>
        </w:r>
        <w:r w:rsidR="00843557">
          <w:rPr>
            <w:rFonts w:asciiTheme="minorHAnsi" w:eastAsiaTheme="minorEastAsia" w:hAnsiTheme="minorHAnsi" w:cstheme="minorBidi"/>
            <w:i w:val="0"/>
            <w:iCs w:val="0"/>
            <w:noProof/>
            <w:sz w:val="22"/>
            <w:szCs w:val="22"/>
          </w:rPr>
          <w:tab/>
        </w:r>
        <w:r w:rsidR="00843557" w:rsidRPr="001061CC">
          <w:rPr>
            <w:rStyle w:val="a9"/>
            <w:rFonts w:eastAsia="Calibri"/>
            <w:noProof/>
          </w:rPr>
          <w:t>Требования к подсистеме файлового хранилища</w:t>
        </w:r>
        <w:r w:rsidR="00843557">
          <w:rPr>
            <w:noProof/>
            <w:webHidden/>
          </w:rPr>
          <w:tab/>
        </w:r>
        <w:r w:rsidR="00843557">
          <w:rPr>
            <w:noProof/>
            <w:webHidden/>
          </w:rPr>
          <w:fldChar w:fldCharType="begin"/>
        </w:r>
        <w:r w:rsidR="00843557">
          <w:rPr>
            <w:noProof/>
            <w:webHidden/>
          </w:rPr>
          <w:instrText xml:space="preserve"> PAGEREF _Toc522869211 \h </w:instrText>
        </w:r>
        <w:r w:rsidR="00843557">
          <w:rPr>
            <w:noProof/>
            <w:webHidden/>
          </w:rPr>
        </w:r>
        <w:r w:rsidR="00843557">
          <w:rPr>
            <w:noProof/>
            <w:webHidden/>
          </w:rPr>
          <w:fldChar w:fldCharType="separate"/>
        </w:r>
        <w:r w:rsidR="00843557">
          <w:rPr>
            <w:noProof/>
            <w:webHidden/>
          </w:rPr>
          <w:t>32</w:t>
        </w:r>
        <w:r w:rsidR="00843557">
          <w:rPr>
            <w:noProof/>
            <w:webHidden/>
          </w:rPr>
          <w:fldChar w:fldCharType="end"/>
        </w:r>
      </w:hyperlink>
    </w:p>
    <w:p w14:paraId="3BAC413B" w14:textId="77777777" w:rsidR="00843557" w:rsidRDefault="00A77E04">
      <w:pPr>
        <w:pStyle w:val="36"/>
        <w:rPr>
          <w:rFonts w:asciiTheme="minorHAnsi" w:eastAsiaTheme="minorEastAsia" w:hAnsiTheme="minorHAnsi" w:cstheme="minorBidi"/>
          <w:i w:val="0"/>
          <w:iCs w:val="0"/>
          <w:noProof/>
          <w:sz w:val="22"/>
          <w:szCs w:val="22"/>
        </w:rPr>
      </w:pPr>
      <w:hyperlink w:anchor="_Toc522869212" w:history="1">
        <w:r w:rsidR="00843557" w:rsidRPr="001061CC">
          <w:rPr>
            <w:rStyle w:val="a9"/>
            <w:rFonts w:eastAsia="Calibri"/>
            <w:noProof/>
          </w:rPr>
          <w:t>4.2.8</w:t>
        </w:r>
        <w:r w:rsidR="00843557">
          <w:rPr>
            <w:rFonts w:asciiTheme="minorHAnsi" w:eastAsiaTheme="minorEastAsia" w:hAnsiTheme="minorHAnsi" w:cstheme="minorBidi"/>
            <w:i w:val="0"/>
            <w:iCs w:val="0"/>
            <w:noProof/>
            <w:sz w:val="22"/>
            <w:szCs w:val="22"/>
          </w:rPr>
          <w:tab/>
        </w:r>
        <w:r w:rsidR="00843557" w:rsidRPr="001061CC">
          <w:rPr>
            <w:rStyle w:val="a9"/>
            <w:rFonts w:eastAsia="Calibri"/>
            <w:noProof/>
          </w:rPr>
          <w:t>Требования к подсистеме интеграции и обработки данных</w:t>
        </w:r>
        <w:r w:rsidR="00843557">
          <w:rPr>
            <w:noProof/>
            <w:webHidden/>
          </w:rPr>
          <w:tab/>
        </w:r>
        <w:r w:rsidR="00843557">
          <w:rPr>
            <w:noProof/>
            <w:webHidden/>
          </w:rPr>
          <w:fldChar w:fldCharType="begin"/>
        </w:r>
        <w:r w:rsidR="00843557">
          <w:rPr>
            <w:noProof/>
            <w:webHidden/>
          </w:rPr>
          <w:instrText xml:space="preserve"> PAGEREF _Toc522869212 \h </w:instrText>
        </w:r>
        <w:r w:rsidR="00843557">
          <w:rPr>
            <w:noProof/>
            <w:webHidden/>
          </w:rPr>
        </w:r>
        <w:r w:rsidR="00843557">
          <w:rPr>
            <w:noProof/>
            <w:webHidden/>
          </w:rPr>
          <w:fldChar w:fldCharType="separate"/>
        </w:r>
        <w:r w:rsidR="00843557">
          <w:rPr>
            <w:noProof/>
            <w:webHidden/>
          </w:rPr>
          <w:t>32</w:t>
        </w:r>
        <w:r w:rsidR="00843557">
          <w:rPr>
            <w:noProof/>
            <w:webHidden/>
          </w:rPr>
          <w:fldChar w:fldCharType="end"/>
        </w:r>
      </w:hyperlink>
    </w:p>
    <w:p w14:paraId="5A4F37B8" w14:textId="77777777" w:rsidR="00843557" w:rsidRDefault="00A77E04">
      <w:pPr>
        <w:pStyle w:val="36"/>
        <w:rPr>
          <w:rFonts w:asciiTheme="minorHAnsi" w:eastAsiaTheme="minorEastAsia" w:hAnsiTheme="minorHAnsi" w:cstheme="minorBidi"/>
          <w:i w:val="0"/>
          <w:iCs w:val="0"/>
          <w:noProof/>
          <w:sz w:val="22"/>
          <w:szCs w:val="22"/>
        </w:rPr>
      </w:pPr>
      <w:hyperlink w:anchor="_Toc522869213" w:history="1">
        <w:r w:rsidR="00843557" w:rsidRPr="001061CC">
          <w:rPr>
            <w:rStyle w:val="a9"/>
            <w:rFonts w:eastAsia="Calibri"/>
            <w:noProof/>
          </w:rPr>
          <w:t>4.2.9</w:t>
        </w:r>
        <w:r w:rsidR="00843557">
          <w:rPr>
            <w:rFonts w:asciiTheme="minorHAnsi" w:eastAsiaTheme="minorEastAsia" w:hAnsiTheme="minorHAnsi" w:cstheme="minorBidi"/>
            <w:i w:val="0"/>
            <w:iCs w:val="0"/>
            <w:noProof/>
            <w:sz w:val="22"/>
            <w:szCs w:val="22"/>
          </w:rPr>
          <w:tab/>
        </w:r>
        <w:r w:rsidR="00843557" w:rsidRPr="001061CC">
          <w:rPr>
            <w:rStyle w:val="a9"/>
            <w:rFonts w:eastAsia="Calibri"/>
            <w:noProof/>
          </w:rPr>
          <w:t>Требования к подсистеме прав доступа</w:t>
        </w:r>
        <w:r w:rsidR="00843557">
          <w:rPr>
            <w:noProof/>
            <w:webHidden/>
          </w:rPr>
          <w:tab/>
        </w:r>
        <w:r w:rsidR="00843557">
          <w:rPr>
            <w:noProof/>
            <w:webHidden/>
          </w:rPr>
          <w:fldChar w:fldCharType="begin"/>
        </w:r>
        <w:r w:rsidR="00843557">
          <w:rPr>
            <w:noProof/>
            <w:webHidden/>
          </w:rPr>
          <w:instrText xml:space="preserve"> PAGEREF _Toc522869213 \h </w:instrText>
        </w:r>
        <w:r w:rsidR="00843557">
          <w:rPr>
            <w:noProof/>
            <w:webHidden/>
          </w:rPr>
        </w:r>
        <w:r w:rsidR="00843557">
          <w:rPr>
            <w:noProof/>
            <w:webHidden/>
          </w:rPr>
          <w:fldChar w:fldCharType="separate"/>
        </w:r>
        <w:r w:rsidR="00843557">
          <w:rPr>
            <w:noProof/>
            <w:webHidden/>
          </w:rPr>
          <w:t>35</w:t>
        </w:r>
        <w:r w:rsidR="00843557">
          <w:rPr>
            <w:noProof/>
            <w:webHidden/>
          </w:rPr>
          <w:fldChar w:fldCharType="end"/>
        </w:r>
      </w:hyperlink>
    </w:p>
    <w:p w14:paraId="2C196C08" w14:textId="77777777" w:rsidR="00843557" w:rsidRDefault="00A77E04">
      <w:pPr>
        <w:pStyle w:val="36"/>
        <w:rPr>
          <w:rFonts w:asciiTheme="minorHAnsi" w:eastAsiaTheme="minorEastAsia" w:hAnsiTheme="minorHAnsi" w:cstheme="minorBidi"/>
          <w:i w:val="0"/>
          <w:iCs w:val="0"/>
          <w:noProof/>
          <w:sz w:val="22"/>
          <w:szCs w:val="22"/>
        </w:rPr>
      </w:pPr>
      <w:hyperlink w:anchor="_Toc522869214" w:history="1">
        <w:r w:rsidR="00843557" w:rsidRPr="001061CC">
          <w:rPr>
            <w:rStyle w:val="a9"/>
            <w:rFonts w:eastAsia="Calibri"/>
            <w:noProof/>
          </w:rPr>
          <w:t>4.2.10</w:t>
        </w:r>
        <w:r w:rsidR="00843557">
          <w:rPr>
            <w:rFonts w:asciiTheme="minorHAnsi" w:eastAsiaTheme="minorEastAsia" w:hAnsiTheme="minorHAnsi" w:cstheme="minorBidi"/>
            <w:i w:val="0"/>
            <w:iCs w:val="0"/>
            <w:noProof/>
            <w:sz w:val="22"/>
            <w:szCs w:val="22"/>
          </w:rPr>
          <w:tab/>
        </w:r>
        <w:r w:rsidR="00843557" w:rsidRPr="001061CC">
          <w:rPr>
            <w:rStyle w:val="a9"/>
            <w:rFonts w:eastAsia="Calibri"/>
            <w:noProof/>
          </w:rPr>
          <w:t>Требования к подсистеме «Центр управления сервером»</w:t>
        </w:r>
        <w:r w:rsidR="00843557">
          <w:rPr>
            <w:noProof/>
            <w:webHidden/>
          </w:rPr>
          <w:tab/>
        </w:r>
        <w:r w:rsidR="00843557">
          <w:rPr>
            <w:noProof/>
            <w:webHidden/>
          </w:rPr>
          <w:fldChar w:fldCharType="begin"/>
        </w:r>
        <w:r w:rsidR="00843557">
          <w:rPr>
            <w:noProof/>
            <w:webHidden/>
          </w:rPr>
          <w:instrText xml:space="preserve"> PAGEREF _Toc522869214 \h </w:instrText>
        </w:r>
        <w:r w:rsidR="00843557">
          <w:rPr>
            <w:noProof/>
            <w:webHidden/>
          </w:rPr>
        </w:r>
        <w:r w:rsidR="00843557">
          <w:rPr>
            <w:noProof/>
            <w:webHidden/>
          </w:rPr>
          <w:fldChar w:fldCharType="separate"/>
        </w:r>
        <w:r w:rsidR="00843557">
          <w:rPr>
            <w:noProof/>
            <w:webHidden/>
          </w:rPr>
          <w:t>36</w:t>
        </w:r>
        <w:r w:rsidR="00843557">
          <w:rPr>
            <w:noProof/>
            <w:webHidden/>
          </w:rPr>
          <w:fldChar w:fldCharType="end"/>
        </w:r>
      </w:hyperlink>
    </w:p>
    <w:p w14:paraId="66522EBE" w14:textId="77777777" w:rsidR="00843557" w:rsidRDefault="00A77E04">
      <w:pPr>
        <w:pStyle w:val="25"/>
        <w:rPr>
          <w:rFonts w:asciiTheme="minorHAnsi" w:eastAsiaTheme="minorEastAsia" w:hAnsiTheme="minorHAnsi" w:cstheme="minorBidi"/>
          <w:noProof/>
          <w:sz w:val="22"/>
          <w:szCs w:val="22"/>
        </w:rPr>
      </w:pPr>
      <w:hyperlink w:anchor="_Toc522869215" w:history="1">
        <w:r w:rsidR="00843557" w:rsidRPr="001061CC">
          <w:rPr>
            <w:rStyle w:val="a9"/>
            <w:noProof/>
          </w:rPr>
          <w:t>4.3</w:t>
        </w:r>
        <w:r w:rsidR="00843557">
          <w:rPr>
            <w:rFonts w:asciiTheme="minorHAnsi" w:eastAsiaTheme="minorEastAsia" w:hAnsiTheme="minorHAnsi" w:cstheme="minorBidi"/>
            <w:noProof/>
            <w:sz w:val="22"/>
            <w:szCs w:val="22"/>
          </w:rPr>
          <w:tab/>
        </w:r>
        <w:r w:rsidR="00843557" w:rsidRPr="001061CC">
          <w:rPr>
            <w:rStyle w:val="a9"/>
            <w:noProof/>
          </w:rPr>
          <w:t>Требования к видам обеспечения</w:t>
        </w:r>
        <w:r w:rsidR="00843557">
          <w:rPr>
            <w:noProof/>
            <w:webHidden/>
          </w:rPr>
          <w:tab/>
        </w:r>
        <w:r w:rsidR="00843557">
          <w:rPr>
            <w:noProof/>
            <w:webHidden/>
          </w:rPr>
          <w:fldChar w:fldCharType="begin"/>
        </w:r>
        <w:r w:rsidR="00843557">
          <w:rPr>
            <w:noProof/>
            <w:webHidden/>
          </w:rPr>
          <w:instrText xml:space="preserve"> PAGEREF _Toc522869215 \h </w:instrText>
        </w:r>
        <w:r w:rsidR="00843557">
          <w:rPr>
            <w:noProof/>
            <w:webHidden/>
          </w:rPr>
        </w:r>
        <w:r w:rsidR="00843557">
          <w:rPr>
            <w:noProof/>
            <w:webHidden/>
          </w:rPr>
          <w:fldChar w:fldCharType="separate"/>
        </w:r>
        <w:r w:rsidR="00843557">
          <w:rPr>
            <w:noProof/>
            <w:webHidden/>
          </w:rPr>
          <w:t>36</w:t>
        </w:r>
        <w:r w:rsidR="00843557">
          <w:rPr>
            <w:noProof/>
            <w:webHidden/>
          </w:rPr>
          <w:fldChar w:fldCharType="end"/>
        </w:r>
      </w:hyperlink>
    </w:p>
    <w:p w14:paraId="79D825EE" w14:textId="77777777" w:rsidR="00843557" w:rsidRDefault="00A77E04">
      <w:pPr>
        <w:pStyle w:val="36"/>
        <w:rPr>
          <w:rFonts w:asciiTheme="minorHAnsi" w:eastAsiaTheme="minorEastAsia" w:hAnsiTheme="minorHAnsi" w:cstheme="minorBidi"/>
          <w:i w:val="0"/>
          <w:iCs w:val="0"/>
          <w:noProof/>
          <w:sz w:val="22"/>
          <w:szCs w:val="22"/>
        </w:rPr>
      </w:pPr>
      <w:hyperlink w:anchor="_Toc522869216" w:history="1">
        <w:r w:rsidR="00843557" w:rsidRPr="001061CC">
          <w:rPr>
            <w:rStyle w:val="a9"/>
            <w:noProof/>
          </w:rPr>
          <w:t>4.3.1</w:t>
        </w:r>
        <w:r w:rsidR="00843557">
          <w:rPr>
            <w:rFonts w:asciiTheme="minorHAnsi" w:eastAsiaTheme="minorEastAsia" w:hAnsiTheme="minorHAnsi" w:cstheme="minorBidi"/>
            <w:i w:val="0"/>
            <w:iCs w:val="0"/>
            <w:noProof/>
            <w:sz w:val="22"/>
            <w:szCs w:val="22"/>
          </w:rPr>
          <w:tab/>
        </w:r>
        <w:r w:rsidR="00843557" w:rsidRPr="001061CC">
          <w:rPr>
            <w:rStyle w:val="a9"/>
            <w:noProof/>
          </w:rPr>
          <w:t>Требования к информационному обеспечению</w:t>
        </w:r>
        <w:r w:rsidR="00843557">
          <w:rPr>
            <w:noProof/>
            <w:webHidden/>
          </w:rPr>
          <w:tab/>
        </w:r>
        <w:r w:rsidR="00843557">
          <w:rPr>
            <w:noProof/>
            <w:webHidden/>
          </w:rPr>
          <w:fldChar w:fldCharType="begin"/>
        </w:r>
        <w:r w:rsidR="00843557">
          <w:rPr>
            <w:noProof/>
            <w:webHidden/>
          </w:rPr>
          <w:instrText xml:space="preserve"> PAGEREF _Toc522869216 \h </w:instrText>
        </w:r>
        <w:r w:rsidR="00843557">
          <w:rPr>
            <w:noProof/>
            <w:webHidden/>
          </w:rPr>
        </w:r>
        <w:r w:rsidR="00843557">
          <w:rPr>
            <w:noProof/>
            <w:webHidden/>
          </w:rPr>
          <w:fldChar w:fldCharType="separate"/>
        </w:r>
        <w:r w:rsidR="00843557">
          <w:rPr>
            <w:noProof/>
            <w:webHidden/>
          </w:rPr>
          <w:t>36</w:t>
        </w:r>
        <w:r w:rsidR="00843557">
          <w:rPr>
            <w:noProof/>
            <w:webHidden/>
          </w:rPr>
          <w:fldChar w:fldCharType="end"/>
        </w:r>
      </w:hyperlink>
    </w:p>
    <w:p w14:paraId="743425C7" w14:textId="77777777" w:rsidR="00843557" w:rsidRDefault="00A77E04">
      <w:pPr>
        <w:pStyle w:val="36"/>
        <w:rPr>
          <w:rFonts w:asciiTheme="minorHAnsi" w:eastAsiaTheme="minorEastAsia" w:hAnsiTheme="minorHAnsi" w:cstheme="minorBidi"/>
          <w:i w:val="0"/>
          <w:iCs w:val="0"/>
          <w:noProof/>
          <w:sz w:val="22"/>
          <w:szCs w:val="22"/>
        </w:rPr>
      </w:pPr>
      <w:hyperlink w:anchor="_Toc522869217" w:history="1">
        <w:r w:rsidR="00843557" w:rsidRPr="001061CC">
          <w:rPr>
            <w:rStyle w:val="a9"/>
            <w:noProof/>
          </w:rPr>
          <w:t>4.3.2</w:t>
        </w:r>
        <w:r w:rsidR="00843557">
          <w:rPr>
            <w:rFonts w:asciiTheme="minorHAnsi" w:eastAsiaTheme="minorEastAsia" w:hAnsiTheme="minorHAnsi" w:cstheme="minorBidi"/>
            <w:i w:val="0"/>
            <w:iCs w:val="0"/>
            <w:noProof/>
            <w:sz w:val="22"/>
            <w:szCs w:val="22"/>
          </w:rPr>
          <w:tab/>
        </w:r>
        <w:r w:rsidR="00843557" w:rsidRPr="001061CC">
          <w:rPr>
            <w:rStyle w:val="a9"/>
            <w:noProof/>
          </w:rPr>
          <w:t>Требования к лингвистическому обеспечению</w:t>
        </w:r>
        <w:r w:rsidR="00843557">
          <w:rPr>
            <w:noProof/>
            <w:webHidden/>
          </w:rPr>
          <w:tab/>
        </w:r>
        <w:r w:rsidR="00843557">
          <w:rPr>
            <w:noProof/>
            <w:webHidden/>
          </w:rPr>
          <w:fldChar w:fldCharType="begin"/>
        </w:r>
        <w:r w:rsidR="00843557">
          <w:rPr>
            <w:noProof/>
            <w:webHidden/>
          </w:rPr>
          <w:instrText xml:space="preserve"> PAGEREF _Toc522869217 \h </w:instrText>
        </w:r>
        <w:r w:rsidR="00843557">
          <w:rPr>
            <w:noProof/>
            <w:webHidden/>
          </w:rPr>
        </w:r>
        <w:r w:rsidR="00843557">
          <w:rPr>
            <w:noProof/>
            <w:webHidden/>
          </w:rPr>
          <w:fldChar w:fldCharType="separate"/>
        </w:r>
        <w:r w:rsidR="00843557">
          <w:rPr>
            <w:noProof/>
            <w:webHidden/>
          </w:rPr>
          <w:t>36</w:t>
        </w:r>
        <w:r w:rsidR="00843557">
          <w:rPr>
            <w:noProof/>
            <w:webHidden/>
          </w:rPr>
          <w:fldChar w:fldCharType="end"/>
        </w:r>
      </w:hyperlink>
    </w:p>
    <w:p w14:paraId="0F9A28F9" w14:textId="77777777" w:rsidR="00843557" w:rsidRDefault="00A77E04">
      <w:pPr>
        <w:pStyle w:val="36"/>
        <w:rPr>
          <w:rFonts w:asciiTheme="minorHAnsi" w:eastAsiaTheme="minorEastAsia" w:hAnsiTheme="minorHAnsi" w:cstheme="minorBidi"/>
          <w:i w:val="0"/>
          <w:iCs w:val="0"/>
          <w:noProof/>
          <w:sz w:val="22"/>
          <w:szCs w:val="22"/>
        </w:rPr>
      </w:pPr>
      <w:hyperlink w:anchor="_Toc522869218" w:history="1">
        <w:r w:rsidR="00843557" w:rsidRPr="001061CC">
          <w:rPr>
            <w:rStyle w:val="a9"/>
            <w:noProof/>
          </w:rPr>
          <w:t>4.3.3</w:t>
        </w:r>
        <w:r w:rsidR="00843557">
          <w:rPr>
            <w:rFonts w:asciiTheme="minorHAnsi" w:eastAsiaTheme="minorEastAsia" w:hAnsiTheme="minorHAnsi" w:cstheme="minorBidi"/>
            <w:i w:val="0"/>
            <w:iCs w:val="0"/>
            <w:noProof/>
            <w:sz w:val="22"/>
            <w:szCs w:val="22"/>
          </w:rPr>
          <w:tab/>
        </w:r>
        <w:r w:rsidR="00843557" w:rsidRPr="001061CC">
          <w:rPr>
            <w:rStyle w:val="a9"/>
            <w:noProof/>
          </w:rPr>
          <w:t xml:space="preserve">Требования к программному обеспечению </w:t>
        </w:r>
        <w:r w:rsidR="00843557">
          <w:rPr>
            <w:noProof/>
            <w:webHidden/>
          </w:rPr>
          <w:tab/>
        </w:r>
        <w:r w:rsidR="00843557">
          <w:rPr>
            <w:noProof/>
            <w:webHidden/>
          </w:rPr>
          <w:fldChar w:fldCharType="begin"/>
        </w:r>
        <w:r w:rsidR="00843557">
          <w:rPr>
            <w:noProof/>
            <w:webHidden/>
          </w:rPr>
          <w:instrText xml:space="preserve"> PAGEREF _Toc522869218 \h </w:instrText>
        </w:r>
        <w:r w:rsidR="00843557">
          <w:rPr>
            <w:noProof/>
            <w:webHidden/>
          </w:rPr>
        </w:r>
        <w:r w:rsidR="00843557">
          <w:rPr>
            <w:noProof/>
            <w:webHidden/>
          </w:rPr>
          <w:fldChar w:fldCharType="separate"/>
        </w:r>
        <w:r w:rsidR="00843557">
          <w:rPr>
            <w:noProof/>
            <w:webHidden/>
          </w:rPr>
          <w:t>37</w:t>
        </w:r>
        <w:r w:rsidR="00843557">
          <w:rPr>
            <w:noProof/>
            <w:webHidden/>
          </w:rPr>
          <w:fldChar w:fldCharType="end"/>
        </w:r>
      </w:hyperlink>
    </w:p>
    <w:p w14:paraId="28229EAB" w14:textId="77777777" w:rsidR="00843557" w:rsidRDefault="00A77E04">
      <w:pPr>
        <w:pStyle w:val="36"/>
        <w:rPr>
          <w:rFonts w:asciiTheme="minorHAnsi" w:eastAsiaTheme="minorEastAsia" w:hAnsiTheme="minorHAnsi" w:cstheme="minorBidi"/>
          <w:i w:val="0"/>
          <w:iCs w:val="0"/>
          <w:noProof/>
          <w:sz w:val="22"/>
          <w:szCs w:val="22"/>
        </w:rPr>
      </w:pPr>
      <w:hyperlink w:anchor="_Toc522869219" w:history="1">
        <w:r w:rsidR="00843557" w:rsidRPr="001061CC">
          <w:rPr>
            <w:rStyle w:val="a9"/>
            <w:noProof/>
          </w:rPr>
          <w:t>4.3.4</w:t>
        </w:r>
        <w:r w:rsidR="00843557">
          <w:rPr>
            <w:rFonts w:asciiTheme="minorHAnsi" w:eastAsiaTheme="minorEastAsia" w:hAnsiTheme="minorHAnsi" w:cstheme="minorBidi"/>
            <w:i w:val="0"/>
            <w:iCs w:val="0"/>
            <w:noProof/>
            <w:sz w:val="22"/>
            <w:szCs w:val="22"/>
          </w:rPr>
          <w:tab/>
        </w:r>
        <w:r w:rsidR="00843557" w:rsidRPr="001061CC">
          <w:rPr>
            <w:rStyle w:val="a9"/>
            <w:noProof/>
          </w:rPr>
          <w:t>Требования к техническому обеспечению</w:t>
        </w:r>
        <w:r w:rsidR="00843557">
          <w:rPr>
            <w:noProof/>
            <w:webHidden/>
          </w:rPr>
          <w:tab/>
        </w:r>
        <w:r w:rsidR="00843557">
          <w:rPr>
            <w:noProof/>
            <w:webHidden/>
          </w:rPr>
          <w:fldChar w:fldCharType="begin"/>
        </w:r>
        <w:r w:rsidR="00843557">
          <w:rPr>
            <w:noProof/>
            <w:webHidden/>
          </w:rPr>
          <w:instrText xml:space="preserve"> PAGEREF _Toc522869219 \h </w:instrText>
        </w:r>
        <w:r w:rsidR="00843557">
          <w:rPr>
            <w:noProof/>
            <w:webHidden/>
          </w:rPr>
        </w:r>
        <w:r w:rsidR="00843557">
          <w:rPr>
            <w:noProof/>
            <w:webHidden/>
          </w:rPr>
          <w:fldChar w:fldCharType="separate"/>
        </w:r>
        <w:r w:rsidR="00843557">
          <w:rPr>
            <w:noProof/>
            <w:webHidden/>
          </w:rPr>
          <w:t>39</w:t>
        </w:r>
        <w:r w:rsidR="00843557">
          <w:rPr>
            <w:noProof/>
            <w:webHidden/>
          </w:rPr>
          <w:fldChar w:fldCharType="end"/>
        </w:r>
      </w:hyperlink>
    </w:p>
    <w:p w14:paraId="532DC12A" w14:textId="77777777" w:rsidR="00843557" w:rsidRDefault="00A77E04">
      <w:pPr>
        <w:pStyle w:val="36"/>
        <w:rPr>
          <w:rFonts w:asciiTheme="minorHAnsi" w:eastAsiaTheme="minorEastAsia" w:hAnsiTheme="minorHAnsi" w:cstheme="minorBidi"/>
          <w:i w:val="0"/>
          <w:iCs w:val="0"/>
          <w:noProof/>
          <w:sz w:val="22"/>
          <w:szCs w:val="22"/>
        </w:rPr>
      </w:pPr>
      <w:hyperlink w:anchor="_Toc522869220" w:history="1">
        <w:r w:rsidR="00843557" w:rsidRPr="001061CC">
          <w:rPr>
            <w:rStyle w:val="a9"/>
            <w:noProof/>
          </w:rPr>
          <w:t>4.3.5</w:t>
        </w:r>
        <w:r w:rsidR="00843557">
          <w:rPr>
            <w:rFonts w:asciiTheme="minorHAnsi" w:eastAsiaTheme="minorEastAsia" w:hAnsiTheme="minorHAnsi" w:cstheme="minorBidi"/>
            <w:i w:val="0"/>
            <w:iCs w:val="0"/>
            <w:noProof/>
            <w:sz w:val="22"/>
            <w:szCs w:val="22"/>
          </w:rPr>
          <w:tab/>
        </w:r>
        <w:r w:rsidR="00843557" w:rsidRPr="001061CC">
          <w:rPr>
            <w:rStyle w:val="a9"/>
            <w:noProof/>
          </w:rPr>
          <w:t>Требования к организационному обеспечению</w:t>
        </w:r>
        <w:r w:rsidR="00843557">
          <w:rPr>
            <w:noProof/>
            <w:webHidden/>
          </w:rPr>
          <w:tab/>
        </w:r>
        <w:r w:rsidR="00843557">
          <w:rPr>
            <w:noProof/>
            <w:webHidden/>
          </w:rPr>
          <w:fldChar w:fldCharType="begin"/>
        </w:r>
        <w:r w:rsidR="00843557">
          <w:rPr>
            <w:noProof/>
            <w:webHidden/>
          </w:rPr>
          <w:instrText xml:space="preserve"> PAGEREF _Toc522869220 \h </w:instrText>
        </w:r>
        <w:r w:rsidR="00843557">
          <w:rPr>
            <w:noProof/>
            <w:webHidden/>
          </w:rPr>
        </w:r>
        <w:r w:rsidR="00843557">
          <w:rPr>
            <w:noProof/>
            <w:webHidden/>
          </w:rPr>
          <w:fldChar w:fldCharType="separate"/>
        </w:r>
        <w:r w:rsidR="00843557">
          <w:rPr>
            <w:noProof/>
            <w:webHidden/>
          </w:rPr>
          <w:t>40</w:t>
        </w:r>
        <w:r w:rsidR="00843557">
          <w:rPr>
            <w:noProof/>
            <w:webHidden/>
          </w:rPr>
          <w:fldChar w:fldCharType="end"/>
        </w:r>
      </w:hyperlink>
    </w:p>
    <w:p w14:paraId="1D584732" w14:textId="77777777" w:rsidR="00843557" w:rsidRDefault="00A77E04">
      <w:pPr>
        <w:pStyle w:val="19"/>
        <w:rPr>
          <w:rFonts w:asciiTheme="minorHAnsi" w:eastAsiaTheme="minorEastAsia" w:hAnsiTheme="minorHAnsi" w:cstheme="minorBidi"/>
          <w:b w:val="0"/>
          <w:noProof/>
          <w:sz w:val="22"/>
          <w:szCs w:val="22"/>
        </w:rPr>
      </w:pPr>
      <w:hyperlink w:anchor="_Toc522869221" w:history="1">
        <w:r w:rsidR="00843557" w:rsidRPr="001061CC">
          <w:rPr>
            <w:rStyle w:val="a9"/>
            <w:noProof/>
          </w:rPr>
          <w:t>5</w:t>
        </w:r>
        <w:r w:rsidR="00843557">
          <w:rPr>
            <w:rFonts w:asciiTheme="minorHAnsi" w:eastAsiaTheme="minorEastAsia" w:hAnsiTheme="minorHAnsi" w:cstheme="minorBidi"/>
            <w:b w:val="0"/>
            <w:noProof/>
            <w:sz w:val="22"/>
            <w:szCs w:val="22"/>
          </w:rPr>
          <w:tab/>
        </w:r>
        <w:r w:rsidR="00843557" w:rsidRPr="001061CC">
          <w:rPr>
            <w:rStyle w:val="a9"/>
            <w:noProof/>
          </w:rPr>
          <w:t>Состав и содержание услуг по разработке и внедрению Системы</w:t>
        </w:r>
        <w:r w:rsidR="00843557">
          <w:rPr>
            <w:noProof/>
            <w:webHidden/>
          </w:rPr>
          <w:tab/>
        </w:r>
        <w:r w:rsidR="00843557">
          <w:rPr>
            <w:noProof/>
            <w:webHidden/>
          </w:rPr>
          <w:fldChar w:fldCharType="begin"/>
        </w:r>
        <w:r w:rsidR="00843557">
          <w:rPr>
            <w:noProof/>
            <w:webHidden/>
          </w:rPr>
          <w:instrText xml:space="preserve"> PAGEREF _Toc522869221 \h </w:instrText>
        </w:r>
        <w:r w:rsidR="00843557">
          <w:rPr>
            <w:noProof/>
            <w:webHidden/>
          </w:rPr>
        </w:r>
        <w:r w:rsidR="00843557">
          <w:rPr>
            <w:noProof/>
            <w:webHidden/>
          </w:rPr>
          <w:fldChar w:fldCharType="separate"/>
        </w:r>
        <w:r w:rsidR="00843557">
          <w:rPr>
            <w:noProof/>
            <w:webHidden/>
          </w:rPr>
          <w:t>41</w:t>
        </w:r>
        <w:r w:rsidR="00843557">
          <w:rPr>
            <w:noProof/>
            <w:webHidden/>
          </w:rPr>
          <w:fldChar w:fldCharType="end"/>
        </w:r>
      </w:hyperlink>
    </w:p>
    <w:p w14:paraId="5EB001F5" w14:textId="77777777" w:rsidR="00843557" w:rsidRDefault="00A77E04">
      <w:pPr>
        <w:pStyle w:val="25"/>
        <w:rPr>
          <w:rFonts w:asciiTheme="minorHAnsi" w:eastAsiaTheme="minorEastAsia" w:hAnsiTheme="minorHAnsi" w:cstheme="minorBidi"/>
          <w:noProof/>
          <w:sz w:val="22"/>
          <w:szCs w:val="22"/>
        </w:rPr>
      </w:pPr>
      <w:hyperlink w:anchor="_Toc522869222" w:history="1">
        <w:r w:rsidR="00843557" w:rsidRPr="001061CC">
          <w:rPr>
            <w:rStyle w:val="a9"/>
            <w:noProof/>
          </w:rPr>
          <w:t>5.1</w:t>
        </w:r>
        <w:r w:rsidR="00843557">
          <w:rPr>
            <w:rFonts w:asciiTheme="minorHAnsi" w:eastAsiaTheme="minorEastAsia" w:hAnsiTheme="minorHAnsi" w:cstheme="minorBidi"/>
            <w:noProof/>
            <w:sz w:val="22"/>
            <w:szCs w:val="22"/>
          </w:rPr>
          <w:tab/>
        </w:r>
        <w:r w:rsidR="00843557" w:rsidRPr="001061CC">
          <w:rPr>
            <w:rStyle w:val="a9"/>
            <w:noProof/>
          </w:rPr>
          <w:t>Разработка и внедрение Системы</w:t>
        </w:r>
        <w:r w:rsidR="00843557">
          <w:rPr>
            <w:noProof/>
            <w:webHidden/>
          </w:rPr>
          <w:tab/>
        </w:r>
        <w:r w:rsidR="00843557">
          <w:rPr>
            <w:noProof/>
            <w:webHidden/>
          </w:rPr>
          <w:fldChar w:fldCharType="begin"/>
        </w:r>
        <w:r w:rsidR="00843557">
          <w:rPr>
            <w:noProof/>
            <w:webHidden/>
          </w:rPr>
          <w:instrText xml:space="preserve"> PAGEREF _Toc522869222 \h </w:instrText>
        </w:r>
        <w:r w:rsidR="00843557">
          <w:rPr>
            <w:noProof/>
            <w:webHidden/>
          </w:rPr>
        </w:r>
        <w:r w:rsidR="00843557">
          <w:rPr>
            <w:noProof/>
            <w:webHidden/>
          </w:rPr>
          <w:fldChar w:fldCharType="separate"/>
        </w:r>
        <w:r w:rsidR="00843557">
          <w:rPr>
            <w:noProof/>
            <w:webHidden/>
          </w:rPr>
          <w:t>41</w:t>
        </w:r>
        <w:r w:rsidR="00843557">
          <w:rPr>
            <w:noProof/>
            <w:webHidden/>
          </w:rPr>
          <w:fldChar w:fldCharType="end"/>
        </w:r>
      </w:hyperlink>
    </w:p>
    <w:p w14:paraId="21480812" w14:textId="77777777" w:rsidR="00843557" w:rsidRDefault="00A77E04">
      <w:pPr>
        <w:pStyle w:val="25"/>
        <w:rPr>
          <w:rFonts w:asciiTheme="minorHAnsi" w:eastAsiaTheme="minorEastAsia" w:hAnsiTheme="minorHAnsi" w:cstheme="minorBidi"/>
          <w:noProof/>
          <w:sz w:val="22"/>
          <w:szCs w:val="22"/>
        </w:rPr>
      </w:pPr>
      <w:hyperlink w:anchor="_Toc522869223" w:history="1">
        <w:r w:rsidR="00843557" w:rsidRPr="001061CC">
          <w:rPr>
            <w:rStyle w:val="a9"/>
            <w:rFonts w:eastAsia="Calibri"/>
            <w:noProof/>
          </w:rPr>
          <w:t>5.2</w:t>
        </w:r>
        <w:r w:rsidR="00843557">
          <w:rPr>
            <w:rFonts w:asciiTheme="minorHAnsi" w:eastAsiaTheme="minorEastAsia" w:hAnsiTheme="minorHAnsi" w:cstheme="minorBidi"/>
            <w:noProof/>
            <w:sz w:val="22"/>
            <w:szCs w:val="22"/>
          </w:rPr>
          <w:tab/>
        </w:r>
        <w:r w:rsidR="00843557" w:rsidRPr="001061CC">
          <w:rPr>
            <w:rStyle w:val="a9"/>
            <w:rFonts w:eastAsia="Calibri"/>
            <w:noProof/>
          </w:rPr>
          <w:t>Подготовка пользователей работе в Системе</w:t>
        </w:r>
        <w:r w:rsidR="00843557">
          <w:rPr>
            <w:noProof/>
            <w:webHidden/>
          </w:rPr>
          <w:tab/>
        </w:r>
        <w:r w:rsidR="00843557">
          <w:rPr>
            <w:noProof/>
            <w:webHidden/>
          </w:rPr>
          <w:fldChar w:fldCharType="begin"/>
        </w:r>
        <w:r w:rsidR="00843557">
          <w:rPr>
            <w:noProof/>
            <w:webHidden/>
          </w:rPr>
          <w:instrText xml:space="preserve"> PAGEREF _Toc522869223 \h </w:instrText>
        </w:r>
        <w:r w:rsidR="00843557">
          <w:rPr>
            <w:noProof/>
            <w:webHidden/>
          </w:rPr>
        </w:r>
        <w:r w:rsidR="00843557">
          <w:rPr>
            <w:noProof/>
            <w:webHidden/>
          </w:rPr>
          <w:fldChar w:fldCharType="separate"/>
        </w:r>
        <w:r w:rsidR="00843557">
          <w:rPr>
            <w:noProof/>
            <w:webHidden/>
          </w:rPr>
          <w:t>42</w:t>
        </w:r>
        <w:r w:rsidR="00843557">
          <w:rPr>
            <w:noProof/>
            <w:webHidden/>
          </w:rPr>
          <w:fldChar w:fldCharType="end"/>
        </w:r>
      </w:hyperlink>
    </w:p>
    <w:p w14:paraId="636A5BE0" w14:textId="77777777" w:rsidR="00843557" w:rsidRDefault="00A77E04">
      <w:pPr>
        <w:pStyle w:val="36"/>
        <w:rPr>
          <w:rFonts w:asciiTheme="minorHAnsi" w:eastAsiaTheme="minorEastAsia" w:hAnsiTheme="minorHAnsi" w:cstheme="minorBidi"/>
          <w:i w:val="0"/>
          <w:iCs w:val="0"/>
          <w:noProof/>
          <w:sz w:val="22"/>
          <w:szCs w:val="22"/>
        </w:rPr>
      </w:pPr>
      <w:hyperlink w:anchor="_Toc522869224" w:history="1">
        <w:r w:rsidR="00843557" w:rsidRPr="001061CC">
          <w:rPr>
            <w:rStyle w:val="a9"/>
            <w:rFonts w:eastAsia="Calibri"/>
            <w:noProof/>
          </w:rPr>
          <w:t>5.2.1</w:t>
        </w:r>
        <w:r w:rsidR="00843557">
          <w:rPr>
            <w:rFonts w:asciiTheme="minorHAnsi" w:eastAsiaTheme="minorEastAsia" w:hAnsiTheme="minorHAnsi" w:cstheme="minorBidi"/>
            <w:i w:val="0"/>
            <w:iCs w:val="0"/>
            <w:noProof/>
            <w:sz w:val="22"/>
            <w:szCs w:val="22"/>
          </w:rPr>
          <w:tab/>
        </w:r>
        <w:r w:rsidR="00843557" w:rsidRPr="001061CC">
          <w:rPr>
            <w:rStyle w:val="a9"/>
            <w:rFonts w:eastAsia="Calibri"/>
            <w:noProof/>
          </w:rPr>
          <w:t>Требования к Исполнителю</w:t>
        </w:r>
        <w:r w:rsidR="00843557">
          <w:rPr>
            <w:noProof/>
            <w:webHidden/>
          </w:rPr>
          <w:tab/>
        </w:r>
        <w:r w:rsidR="00843557">
          <w:rPr>
            <w:noProof/>
            <w:webHidden/>
          </w:rPr>
          <w:fldChar w:fldCharType="begin"/>
        </w:r>
        <w:r w:rsidR="00843557">
          <w:rPr>
            <w:noProof/>
            <w:webHidden/>
          </w:rPr>
          <w:instrText xml:space="preserve"> PAGEREF _Toc522869224 \h </w:instrText>
        </w:r>
        <w:r w:rsidR="00843557">
          <w:rPr>
            <w:noProof/>
            <w:webHidden/>
          </w:rPr>
        </w:r>
        <w:r w:rsidR="00843557">
          <w:rPr>
            <w:noProof/>
            <w:webHidden/>
          </w:rPr>
          <w:fldChar w:fldCharType="separate"/>
        </w:r>
        <w:r w:rsidR="00843557">
          <w:rPr>
            <w:noProof/>
            <w:webHidden/>
          </w:rPr>
          <w:t>43</w:t>
        </w:r>
        <w:r w:rsidR="00843557">
          <w:rPr>
            <w:noProof/>
            <w:webHidden/>
          </w:rPr>
          <w:fldChar w:fldCharType="end"/>
        </w:r>
      </w:hyperlink>
    </w:p>
    <w:p w14:paraId="02538934" w14:textId="77777777" w:rsidR="00843557" w:rsidRDefault="00A77E04">
      <w:pPr>
        <w:pStyle w:val="19"/>
        <w:rPr>
          <w:rFonts w:asciiTheme="minorHAnsi" w:eastAsiaTheme="minorEastAsia" w:hAnsiTheme="minorHAnsi" w:cstheme="minorBidi"/>
          <w:b w:val="0"/>
          <w:noProof/>
          <w:sz w:val="22"/>
          <w:szCs w:val="22"/>
        </w:rPr>
      </w:pPr>
      <w:hyperlink w:anchor="_Toc522869225" w:history="1">
        <w:r w:rsidR="00843557" w:rsidRPr="001061CC">
          <w:rPr>
            <w:rStyle w:val="a9"/>
            <w:noProof/>
          </w:rPr>
          <w:t>6</w:t>
        </w:r>
        <w:r w:rsidR="00843557">
          <w:rPr>
            <w:rFonts w:asciiTheme="minorHAnsi" w:eastAsiaTheme="minorEastAsia" w:hAnsiTheme="minorHAnsi" w:cstheme="minorBidi"/>
            <w:b w:val="0"/>
            <w:noProof/>
            <w:sz w:val="22"/>
            <w:szCs w:val="22"/>
          </w:rPr>
          <w:tab/>
        </w:r>
        <w:r w:rsidR="00843557" w:rsidRPr="001061CC">
          <w:rPr>
            <w:rStyle w:val="a9"/>
            <w:noProof/>
          </w:rPr>
          <w:t>Порядок контроля и приемки Системы</w:t>
        </w:r>
        <w:r w:rsidR="00843557">
          <w:rPr>
            <w:noProof/>
            <w:webHidden/>
          </w:rPr>
          <w:tab/>
        </w:r>
        <w:r w:rsidR="00843557">
          <w:rPr>
            <w:noProof/>
            <w:webHidden/>
          </w:rPr>
          <w:fldChar w:fldCharType="begin"/>
        </w:r>
        <w:r w:rsidR="00843557">
          <w:rPr>
            <w:noProof/>
            <w:webHidden/>
          </w:rPr>
          <w:instrText xml:space="preserve"> PAGEREF _Toc522869225 \h </w:instrText>
        </w:r>
        <w:r w:rsidR="00843557">
          <w:rPr>
            <w:noProof/>
            <w:webHidden/>
          </w:rPr>
        </w:r>
        <w:r w:rsidR="00843557">
          <w:rPr>
            <w:noProof/>
            <w:webHidden/>
          </w:rPr>
          <w:fldChar w:fldCharType="separate"/>
        </w:r>
        <w:r w:rsidR="00843557">
          <w:rPr>
            <w:noProof/>
            <w:webHidden/>
          </w:rPr>
          <w:t>44</w:t>
        </w:r>
        <w:r w:rsidR="00843557">
          <w:rPr>
            <w:noProof/>
            <w:webHidden/>
          </w:rPr>
          <w:fldChar w:fldCharType="end"/>
        </w:r>
      </w:hyperlink>
    </w:p>
    <w:p w14:paraId="59C347C9" w14:textId="77777777" w:rsidR="00843557" w:rsidRDefault="00A77E04">
      <w:pPr>
        <w:pStyle w:val="19"/>
        <w:rPr>
          <w:rFonts w:asciiTheme="minorHAnsi" w:eastAsiaTheme="minorEastAsia" w:hAnsiTheme="minorHAnsi" w:cstheme="minorBidi"/>
          <w:b w:val="0"/>
          <w:noProof/>
          <w:sz w:val="22"/>
          <w:szCs w:val="22"/>
        </w:rPr>
      </w:pPr>
      <w:hyperlink w:anchor="_Toc522869226" w:history="1">
        <w:r w:rsidR="00843557" w:rsidRPr="001061CC">
          <w:rPr>
            <w:rStyle w:val="a9"/>
            <w:noProof/>
          </w:rPr>
          <w:t>7</w:t>
        </w:r>
        <w:r w:rsidR="00843557">
          <w:rPr>
            <w:rFonts w:asciiTheme="minorHAnsi" w:eastAsiaTheme="minorEastAsia" w:hAnsiTheme="minorHAnsi" w:cstheme="minorBidi"/>
            <w:b w:val="0"/>
            <w:noProof/>
            <w:sz w:val="22"/>
            <w:szCs w:val="22"/>
          </w:rPr>
          <w:tab/>
        </w:r>
        <w:r w:rsidR="00843557" w:rsidRPr="001061CC">
          <w:rPr>
            <w:rStyle w:val="a9"/>
            <w:noProof/>
          </w:rPr>
          <w:t>Требования к составу и содержанию услуг по подготовке объекта автоматизации к вводу Системы в действие</w:t>
        </w:r>
        <w:r w:rsidR="00843557">
          <w:rPr>
            <w:noProof/>
            <w:webHidden/>
          </w:rPr>
          <w:tab/>
        </w:r>
        <w:r w:rsidR="00843557">
          <w:rPr>
            <w:noProof/>
            <w:webHidden/>
          </w:rPr>
          <w:fldChar w:fldCharType="begin"/>
        </w:r>
        <w:r w:rsidR="00843557">
          <w:rPr>
            <w:noProof/>
            <w:webHidden/>
          </w:rPr>
          <w:instrText xml:space="preserve"> PAGEREF _Toc522869226 \h </w:instrText>
        </w:r>
        <w:r w:rsidR="00843557">
          <w:rPr>
            <w:noProof/>
            <w:webHidden/>
          </w:rPr>
        </w:r>
        <w:r w:rsidR="00843557">
          <w:rPr>
            <w:noProof/>
            <w:webHidden/>
          </w:rPr>
          <w:fldChar w:fldCharType="separate"/>
        </w:r>
        <w:r w:rsidR="00843557">
          <w:rPr>
            <w:noProof/>
            <w:webHidden/>
          </w:rPr>
          <w:t>45</w:t>
        </w:r>
        <w:r w:rsidR="00843557">
          <w:rPr>
            <w:noProof/>
            <w:webHidden/>
          </w:rPr>
          <w:fldChar w:fldCharType="end"/>
        </w:r>
      </w:hyperlink>
    </w:p>
    <w:p w14:paraId="33A5D732" w14:textId="77777777" w:rsidR="00843557" w:rsidRDefault="00A77E04">
      <w:pPr>
        <w:pStyle w:val="25"/>
        <w:rPr>
          <w:rFonts w:asciiTheme="minorHAnsi" w:eastAsiaTheme="minorEastAsia" w:hAnsiTheme="minorHAnsi" w:cstheme="minorBidi"/>
          <w:noProof/>
          <w:sz w:val="22"/>
          <w:szCs w:val="22"/>
        </w:rPr>
      </w:pPr>
      <w:hyperlink w:anchor="_Toc522869227" w:history="1">
        <w:r w:rsidR="00843557" w:rsidRPr="001061CC">
          <w:rPr>
            <w:rStyle w:val="a9"/>
            <w:noProof/>
          </w:rPr>
          <w:t>7.1</w:t>
        </w:r>
        <w:r w:rsidR="00843557">
          <w:rPr>
            <w:rFonts w:asciiTheme="minorHAnsi" w:eastAsiaTheme="minorEastAsia" w:hAnsiTheme="minorHAnsi" w:cstheme="minorBidi"/>
            <w:noProof/>
            <w:sz w:val="22"/>
            <w:szCs w:val="22"/>
          </w:rPr>
          <w:tab/>
        </w:r>
        <w:r w:rsidR="00843557" w:rsidRPr="001061CC">
          <w:rPr>
            <w:rStyle w:val="a9"/>
            <w:noProof/>
          </w:rPr>
          <w:t>Создание условий функционирования объекта автоматизации</w:t>
        </w:r>
        <w:r w:rsidR="00843557">
          <w:rPr>
            <w:noProof/>
            <w:webHidden/>
          </w:rPr>
          <w:tab/>
        </w:r>
        <w:r w:rsidR="00843557">
          <w:rPr>
            <w:noProof/>
            <w:webHidden/>
          </w:rPr>
          <w:fldChar w:fldCharType="begin"/>
        </w:r>
        <w:r w:rsidR="00843557">
          <w:rPr>
            <w:noProof/>
            <w:webHidden/>
          </w:rPr>
          <w:instrText xml:space="preserve"> PAGEREF _Toc522869227 \h </w:instrText>
        </w:r>
        <w:r w:rsidR="00843557">
          <w:rPr>
            <w:noProof/>
            <w:webHidden/>
          </w:rPr>
        </w:r>
        <w:r w:rsidR="00843557">
          <w:rPr>
            <w:noProof/>
            <w:webHidden/>
          </w:rPr>
          <w:fldChar w:fldCharType="separate"/>
        </w:r>
        <w:r w:rsidR="00843557">
          <w:rPr>
            <w:noProof/>
            <w:webHidden/>
          </w:rPr>
          <w:t>45</w:t>
        </w:r>
        <w:r w:rsidR="00843557">
          <w:rPr>
            <w:noProof/>
            <w:webHidden/>
          </w:rPr>
          <w:fldChar w:fldCharType="end"/>
        </w:r>
      </w:hyperlink>
    </w:p>
    <w:p w14:paraId="7C3D563A" w14:textId="77777777" w:rsidR="00843557" w:rsidRDefault="00A77E04">
      <w:pPr>
        <w:pStyle w:val="25"/>
        <w:rPr>
          <w:rFonts w:asciiTheme="minorHAnsi" w:eastAsiaTheme="minorEastAsia" w:hAnsiTheme="minorHAnsi" w:cstheme="minorBidi"/>
          <w:noProof/>
          <w:sz w:val="22"/>
          <w:szCs w:val="22"/>
        </w:rPr>
      </w:pPr>
      <w:hyperlink w:anchor="_Toc522869228" w:history="1">
        <w:r w:rsidR="00843557" w:rsidRPr="001061CC">
          <w:rPr>
            <w:rStyle w:val="a9"/>
            <w:noProof/>
          </w:rPr>
          <w:t>7.2</w:t>
        </w:r>
        <w:r w:rsidR="00843557">
          <w:rPr>
            <w:rFonts w:asciiTheme="minorHAnsi" w:eastAsiaTheme="minorEastAsia" w:hAnsiTheme="minorHAnsi" w:cstheme="minorBidi"/>
            <w:noProof/>
            <w:sz w:val="22"/>
            <w:szCs w:val="22"/>
          </w:rPr>
          <w:tab/>
        </w:r>
        <w:r w:rsidR="00843557" w:rsidRPr="001061CC">
          <w:rPr>
            <w:rStyle w:val="a9"/>
            <w:noProof/>
          </w:rPr>
          <w:t>Подготовка персонала</w:t>
        </w:r>
        <w:r w:rsidR="00843557">
          <w:rPr>
            <w:noProof/>
            <w:webHidden/>
          </w:rPr>
          <w:tab/>
        </w:r>
        <w:r w:rsidR="00843557">
          <w:rPr>
            <w:noProof/>
            <w:webHidden/>
          </w:rPr>
          <w:fldChar w:fldCharType="begin"/>
        </w:r>
        <w:r w:rsidR="00843557">
          <w:rPr>
            <w:noProof/>
            <w:webHidden/>
          </w:rPr>
          <w:instrText xml:space="preserve"> PAGEREF _Toc522869228 \h </w:instrText>
        </w:r>
        <w:r w:rsidR="00843557">
          <w:rPr>
            <w:noProof/>
            <w:webHidden/>
          </w:rPr>
        </w:r>
        <w:r w:rsidR="00843557">
          <w:rPr>
            <w:noProof/>
            <w:webHidden/>
          </w:rPr>
          <w:fldChar w:fldCharType="separate"/>
        </w:r>
        <w:r w:rsidR="00843557">
          <w:rPr>
            <w:noProof/>
            <w:webHidden/>
          </w:rPr>
          <w:t>45</w:t>
        </w:r>
        <w:r w:rsidR="00843557">
          <w:rPr>
            <w:noProof/>
            <w:webHidden/>
          </w:rPr>
          <w:fldChar w:fldCharType="end"/>
        </w:r>
      </w:hyperlink>
    </w:p>
    <w:p w14:paraId="5821F0B2" w14:textId="77777777" w:rsidR="00843557" w:rsidRDefault="00A77E04">
      <w:pPr>
        <w:pStyle w:val="19"/>
        <w:rPr>
          <w:rFonts w:asciiTheme="minorHAnsi" w:eastAsiaTheme="minorEastAsia" w:hAnsiTheme="minorHAnsi" w:cstheme="minorBidi"/>
          <w:b w:val="0"/>
          <w:noProof/>
          <w:sz w:val="22"/>
          <w:szCs w:val="22"/>
        </w:rPr>
      </w:pPr>
      <w:hyperlink w:anchor="_Toc522869229" w:history="1">
        <w:r w:rsidR="00843557" w:rsidRPr="001061CC">
          <w:rPr>
            <w:rStyle w:val="a9"/>
            <w:noProof/>
          </w:rPr>
          <w:t>8</w:t>
        </w:r>
        <w:r w:rsidR="00843557">
          <w:rPr>
            <w:rFonts w:asciiTheme="minorHAnsi" w:eastAsiaTheme="minorEastAsia" w:hAnsiTheme="minorHAnsi" w:cstheme="minorBidi"/>
            <w:b w:val="0"/>
            <w:noProof/>
            <w:sz w:val="22"/>
            <w:szCs w:val="22"/>
          </w:rPr>
          <w:tab/>
        </w:r>
        <w:r w:rsidR="00843557" w:rsidRPr="001061CC">
          <w:rPr>
            <w:rStyle w:val="a9"/>
            <w:noProof/>
          </w:rPr>
          <w:t>Требования к документированию</w:t>
        </w:r>
        <w:r w:rsidR="00843557">
          <w:rPr>
            <w:noProof/>
            <w:webHidden/>
          </w:rPr>
          <w:tab/>
        </w:r>
        <w:r w:rsidR="00843557">
          <w:rPr>
            <w:noProof/>
            <w:webHidden/>
          </w:rPr>
          <w:fldChar w:fldCharType="begin"/>
        </w:r>
        <w:r w:rsidR="00843557">
          <w:rPr>
            <w:noProof/>
            <w:webHidden/>
          </w:rPr>
          <w:instrText xml:space="preserve"> PAGEREF _Toc522869229 \h </w:instrText>
        </w:r>
        <w:r w:rsidR="00843557">
          <w:rPr>
            <w:noProof/>
            <w:webHidden/>
          </w:rPr>
        </w:r>
        <w:r w:rsidR="00843557">
          <w:rPr>
            <w:noProof/>
            <w:webHidden/>
          </w:rPr>
          <w:fldChar w:fldCharType="separate"/>
        </w:r>
        <w:r w:rsidR="00843557">
          <w:rPr>
            <w:noProof/>
            <w:webHidden/>
          </w:rPr>
          <w:t>46</w:t>
        </w:r>
        <w:r w:rsidR="00843557">
          <w:rPr>
            <w:noProof/>
            <w:webHidden/>
          </w:rPr>
          <w:fldChar w:fldCharType="end"/>
        </w:r>
      </w:hyperlink>
    </w:p>
    <w:p w14:paraId="291BBFA5" w14:textId="77777777" w:rsidR="00843557" w:rsidRDefault="00A77E04">
      <w:pPr>
        <w:pStyle w:val="19"/>
        <w:rPr>
          <w:rFonts w:asciiTheme="minorHAnsi" w:eastAsiaTheme="minorEastAsia" w:hAnsiTheme="minorHAnsi" w:cstheme="minorBidi"/>
          <w:b w:val="0"/>
          <w:noProof/>
          <w:sz w:val="22"/>
          <w:szCs w:val="22"/>
        </w:rPr>
      </w:pPr>
      <w:hyperlink w:anchor="_Toc522869230" w:history="1">
        <w:r w:rsidR="00843557" w:rsidRPr="001061CC">
          <w:rPr>
            <w:rStyle w:val="a9"/>
            <w:rFonts w:eastAsia="Calibri"/>
            <w:noProof/>
          </w:rPr>
          <w:t>9</w:t>
        </w:r>
        <w:r w:rsidR="00843557">
          <w:rPr>
            <w:rFonts w:asciiTheme="minorHAnsi" w:eastAsiaTheme="minorEastAsia" w:hAnsiTheme="minorHAnsi" w:cstheme="minorBidi"/>
            <w:b w:val="0"/>
            <w:noProof/>
            <w:sz w:val="22"/>
            <w:szCs w:val="22"/>
          </w:rPr>
          <w:tab/>
        </w:r>
        <w:r w:rsidR="00843557" w:rsidRPr="001061CC">
          <w:rPr>
            <w:rStyle w:val="a9"/>
            <w:noProof/>
          </w:rPr>
          <w:t>Требования к гарантиям качества оказанных услуг</w:t>
        </w:r>
        <w:r w:rsidR="00843557">
          <w:rPr>
            <w:noProof/>
            <w:webHidden/>
          </w:rPr>
          <w:tab/>
        </w:r>
        <w:r w:rsidR="00843557">
          <w:rPr>
            <w:noProof/>
            <w:webHidden/>
          </w:rPr>
          <w:fldChar w:fldCharType="begin"/>
        </w:r>
        <w:r w:rsidR="00843557">
          <w:rPr>
            <w:noProof/>
            <w:webHidden/>
          </w:rPr>
          <w:instrText xml:space="preserve"> PAGEREF _Toc522869230 \h </w:instrText>
        </w:r>
        <w:r w:rsidR="00843557">
          <w:rPr>
            <w:noProof/>
            <w:webHidden/>
          </w:rPr>
        </w:r>
        <w:r w:rsidR="00843557">
          <w:rPr>
            <w:noProof/>
            <w:webHidden/>
          </w:rPr>
          <w:fldChar w:fldCharType="separate"/>
        </w:r>
        <w:r w:rsidR="00843557">
          <w:rPr>
            <w:noProof/>
            <w:webHidden/>
          </w:rPr>
          <w:t>47</w:t>
        </w:r>
        <w:r w:rsidR="00843557">
          <w:rPr>
            <w:noProof/>
            <w:webHidden/>
          </w:rPr>
          <w:fldChar w:fldCharType="end"/>
        </w:r>
      </w:hyperlink>
    </w:p>
    <w:p w14:paraId="2893F4C2" w14:textId="77777777" w:rsidR="00843557" w:rsidRDefault="00A77E04">
      <w:pPr>
        <w:pStyle w:val="25"/>
        <w:rPr>
          <w:rFonts w:asciiTheme="minorHAnsi" w:eastAsiaTheme="minorEastAsia" w:hAnsiTheme="minorHAnsi" w:cstheme="minorBidi"/>
          <w:noProof/>
          <w:sz w:val="22"/>
          <w:szCs w:val="22"/>
        </w:rPr>
      </w:pPr>
      <w:hyperlink w:anchor="_Toc522869231" w:history="1">
        <w:r w:rsidR="00843557" w:rsidRPr="001061CC">
          <w:rPr>
            <w:rStyle w:val="a9"/>
            <w:noProof/>
          </w:rPr>
          <w:t>9.1</w:t>
        </w:r>
        <w:r w:rsidR="00843557">
          <w:rPr>
            <w:rFonts w:asciiTheme="minorHAnsi" w:eastAsiaTheme="minorEastAsia" w:hAnsiTheme="minorHAnsi" w:cstheme="minorBidi"/>
            <w:noProof/>
            <w:sz w:val="22"/>
            <w:szCs w:val="22"/>
          </w:rPr>
          <w:tab/>
        </w:r>
        <w:r w:rsidR="00843557" w:rsidRPr="001061CC">
          <w:rPr>
            <w:rStyle w:val="a9"/>
            <w:noProof/>
          </w:rPr>
          <w:t>Порядок подачи и обработки обращений</w:t>
        </w:r>
        <w:r w:rsidR="00843557">
          <w:rPr>
            <w:noProof/>
            <w:webHidden/>
          </w:rPr>
          <w:tab/>
        </w:r>
        <w:r w:rsidR="00843557">
          <w:rPr>
            <w:noProof/>
            <w:webHidden/>
          </w:rPr>
          <w:fldChar w:fldCharType="begin"/>
        </w:r>
        <w:r w:rsidR="00843557">
          <w:rPr>
            <w:noProof/>
            <w:webHidden/>
          </w:rPr>
          <w:instrText xml:space="preserve"> PAGEREF _Toc522869231 \h </w:instrText>
        </w:r>
        <w:r w:rsidR="00843557">
          <w:rPr>
            <w:noProof/>
            <w:webHidden/>
          </w:rPr>
        </w:r>
        <w:r w:rsidR="00843557">
          <w:rPr>
            <w:noProof/>
            <w:webHidden/>
          </w:rPr>
          <w:fldChar w:fldCharType="separate"/>
        </w:r>
        <w:r w:rsidR="00843557">
          <w:rPr>
            <w:noProof/>
            <w:webHidden/>
          </w:rPr>
          <w:t>48</w:t>
        </w:r>
        <w:r w:rsidR="00843557">
          <w:rPr>
            <w:noProof/>
            <w:webHidden/>
          </w:rPr>
          <w:fldChar w:fldCharType="end"/>
        </w:r>
      </w:hyperlink>
    </w:p>
    <w:p w14:paraId="4F218BD2" w14:textId="77777777" w:rsidR="00843557" w:rsidRDefault="00A77E04">
      <w:pPr>
        <w:pStyle w:val="36"/>
        <w:rPr>
          <w:rFonts w:asciiTheme="minorHAnsi" w:eastAsiaTheme="minorEastAsia" w:hAnsiTheme="minorHAnsi" w:cstheme="minorBidi"/>
          <w:i w:val="0"/>
          <w:iCs w:val="0"/>
          <w:noProof/>
          <w:sz w:val="22"/>
          <w:szCs w:val="22"/>
        </w:rPr>
      </w:pPr>
      <w:hyperlink w:anchor="_Toc522869232" w:history="1">
        <w:r w:rsidR="00843557" w:rsidRPr="001061CC">
          <w:rPr>
            <w:rStyle w:val="a9"/>
            <w:noProof/>
          </w:rPr>
          <w:t>9.1.1</w:t>
        </w:r>
        <w:r w:rsidR="00843557">
          <w:rPr>
            <w:rFonts w:asciiTheme="minorHAnsi" w:eastAsiaTheme="minorEastAsia" w:hAnsiTheme="minorHAnsi" w:cstheme="minorBidi"/>
            <w:i w:val="0"/>
            <w:iCs w:val="0"/>
            <w:noProof/>
            <w:sz w:val="22"/>
            <w:szCs w:val="22"/>
          </w:rPr>
          <w:tab/>
        </w:r>
        <w:r w:rsidR="00843557" w:rsidRPr="001061CC">
          <w:rPr>
            <w:rStyle w:val="a9"/>
            <w:noProof/>
          </w:rPr>
          <w:t>Порядок подачи обращения в службу технической поддержки</w:t>
        </w:r>
        <w:r w:rsidR="00843557">
          <w:rPr>
            <w:noProof/>
            <w:webHidden/>
          </w:rPr>
          <w:tab/>
        </w:r>
        <w:r w:rsidR="00843557">
          <w:rPr>
            <w:noProof/>
            <w:webHidden/>
          </w:rPr>
          <w:fldChar w:fldCharType="begin"/>
        </w:r>
        <w:r w:rsidR="00843557">
          <w:rPr>
            <w:noProof/>
            <w:webHidden/>
          </w:rPr>
          <w:instrText xml:space="preserve"> PAGEREF _Toc522869232 \h </w:instrText>
        </w:r>
        <w:r w:rsidR="00843557">
          <w:rPr>
            <w:noProof/>
            <w:webHidden/>
          </w:rPr>
        </w:r>
        <w:r w:rsidR="00843557">
          <w:rPr>
            <w:noProof/>
            <w:webHidden/>
          </w:rPr>
          <w:fldChar w:fldCharType="separate"/>
        </w:r>
        <w:r w:rsidR="00843557">
          <w:rPr>
            <w:noProof/>
            <w:webHidden/>
          </w:rPr>
          <w:t>48</w:t>
        </w:r>
        <w:r w:rsidR="00843557">
          <w:rPr>
            <w:noProof/>
            <w:webHidden/>
          </w:rPr>
          <w:fldChar w:fldCharType="end"/>
        </w:r>
      </w:hyperlink>
    </w:p>
    <w:p w14:paraId="54FDCCDB" w14:textId="77777777" w:rsidR="00843557" w:rsidRDefault="00A77E04">
      <w:pPr>
        <w:pStyle w:val="36"/>
        <w:rPr>
          <w:rFonts w:asciiTheme="minorHAnsi" w:eastAsiaTheme="minorEastAsia" w:hAnsiTheme="minorHAnsi" w:cstheme="minorBidi"/>
          <w:i w:val="0"/>
          <w:iCs w:val="0"/>
          <w:noProof/>
          <w:sz w:val="22"/>
          <w:szCs w:val="22"/>
        </w:rPr>
      </w:pPr>
      <w:hyperlink w:anchor="_Toc522869233" w:history="1">
        <w:r w:rsidR="00843557" w:rsidRPr="001061CC">
          <w:rPr>
            <w:rStyle w:val="a9"/>
            <w:noProof/>
          </w:rPr>
          <w:t>9.1.2</w:t>
        </w:r>
        <w:r w:rsidR="00843557">
          <w:rPr>
            <w:rFonts w:asciiTheme="minorHAnsi" w:eastAsiaTheme="minorEastAsia" w:hAnsiTheme="minorHAnsi" w:cstheme="minorBidi"/>
            <w:i w:val="0"/>
            <w:iCs w:val="0"/>
            <w:noProof/>
            <w:sz w:val="22"/>
            <w:szCs w:val="22"/>
          </w:rPr>
          <w:tab/>
        </w:r>
        <w:r w:rsidR="00843557" w:rsidRPr="001061CC">
          <w:rPr>
            <w:rStyle w:val="a9"/>
            <w:noProof/>
          </w:rPr>
          <w:t>Схема взаимодействия</w:t>
        </w:r>
        <w:r w:rsidR="00843557">
          <w:rPr>
            <w:noProof/>
            <w:webHidden/>
          </w:rPr>
          <w:tab/>
        </w:r>
        <w:r w:rsidR="00843557">
          <w:rPr>
            <w:noProof/>
            <w:webHidden/>
          </w:rPr>
          <w:fldChar w:fldCharType="begin"/>
        </w:r>
        <w:r w:rsidR="00843557">
          <w:rPr>
            <w:noProof/>
            <w:webHidden/>
          </w:rPr>
          <w:instrText xml:space="preserve"> PAGEREF _Toc522869233 \h </w:instrText>
        </w:r>
        <w:r w:rsidR="00843557">
          <w:rPr>
            <w:noProof/>
            <w:webHidden/>
          </w:rPr>
        </w:r>
        <w:r w:rsidR="00843557">
          <w:rPr>
            <w:noProof/>
            <w:webHidden/>
          </w:rPr>
          <w:fldChar w:fldCharType="separate"/>
        </w:r>
        <w:r w:rsidR="00843557">
          <w:rPr>
            <w:noProof/>
            <w:webHidden/>
          </w:rPr>
          <w:t>48</w:t>
        </w:r>
        <w:r w:rsidR="00843557">
          <w:rPr>
            <w:noProof/>
            <w:webHidden/>
          </w:rPr>
          <w:fldChar w:fldCharType="end"/>
        </w:r>
      </w:hyperlink>
    </w:p>
    <w:p w14:paraId="27A8D809" w14:textId="77777777" w:rsidR="00843557" w:rsidRDefault="00A77E04">
      <w:pPr>
        <w:pStyle w:val="36"/>
        <w:rPr>
          <w:rFonts w:asciiTheme="minorHAnsi" w:eastAsiaTheme="minorEastAsia" w:hAnsiTheme="minorHAnsi" w:cstheme="minorBidi"/>
          <w:i w:val="0"/>
          <w:iCs w:val="0"/>
          <w:noProof/>
          <w:sz w:val="22"/>
          <w:szCs w:val="22"/>
        </w:rPr>
      </w:pPr>
      <w:hyperlink w:anchor="_Toc522869234" w:history="1">
        <w:r w:rsidR="00843557" w:rsidRPr="001061CC">
          <w:rPr>
            <w:rStyle w:val="a9"/>
            <w:noProof/>
          </w:rPr>
          <w:t>9.1.3</w:t>
        </w:r>
        <w:r w:rsidR="00843557">
          <w:rPr>
            <w:rFonts w:asciiTheme="minorHAnsi" w:eastAsiaTheme="minorEastAsia" w:hAnsiTheme="minorHAnsi" w:cstheme="minorBidi"/>
            <w:i w:val="0"/>
            <w:iCs w:val="0"/>
            <w:noProof/>
            <w:sz w:val="22"/>
            <w:szCs w:val="22"/>
          </w:rPr>
          <w:tab/>
        </w:r>
        <w:r w:rsidR="00843557" w:rsidRPr="001061CC">
          <w:rPr>
            <w:rStyle w:val="a9"/>
            <w:noProof/>
          </w:rPr>
          <w:t>Порядок обработки телефонных обращений</w:t>
        </w:r>
        <w:r w:rsidR="00843557">
          <w:rPr>
            <w:noProof/>
            <w:webHidden/>
          </w:rPr>
          <w:tab/>
        </w:r>
        <w:r w:rsidR="00843557">
          <w:rPr>
            <w:noProof/>
            <w:webHidden/>
          </w:rPr>
          <w:fldChar w:fldCharType="begin"/>
        </w:r>
        <w:r w:rsidR="00843557">
          <w:rPr>
            <w:noProof/>
            <w:webHidden/>
          </w:rPr>
          <w:instrText xml:space="preserve"> PAGEREF _Toc522869234 \h </w:instrText>
        </w:r>
        <w:r w:rsidR="00843557">
          <w:rPr>
            <w:noProof/>
            <w:webHidden/>
          </w:rPr>
        </w:r>
        <w:r w:rsidR="00843557">
          <w:rPr>
            <w:noProof/>
            <w:webHidden/>
          </w:rPr>
          <w:fldChar w:fldCharType="separate"/>
        </w:r>
        <w:r w:rsidR="00843557">
          <w:rPr>
            <w:noProof/>
            <w:webHidden/>
          </w:rPr>
          <w:t>51</w:t>
        </w:r>
        <w:r w:rsidR="00843557">
          <w:rPr>
            <w:noProof/>
            <w:webHidden/>
          </w:rPr>
          <w:fldChar w:fldCharType="end"/>
        </w:r>
      </w:hyperlink>
    </w:p>
    <w:p w14:paraId="13748905" w14:textId="77777777" w:rsidR="00843557" w:rsidRDefault="00A77E04">
      <w:pPr>
        <w:pStyle w:val="36"/>
        <w:rPr>
          <w:rFonts w:asciiTheme="minorHAnsi" w:eastAsiaTheme="minorEastAsia" w:hAnsiTheme="minorHAnsi" w:cstheme="minorBidi"/>
          <w:i w:val="0"/>
          <w:iCs w:val="0"/>
          <w:noProof/>
          <w:sz w:val="22"/>
          <w:szCs w:val="22"/>
        </w:rPr>
      </w:pPr>
      <w:hyperlink w:anchor="_Toc522869235" w:history="1">
        <w:r w:rsidR="00843557" w:rsidRPr="001061CC">
          <w:rPr>
            <w:rStyle w:val="a9"/>
            <w:noProof/>
          </w:rPr>
          <w:t>9.1.4</w:t>
        </w:r>
        <w:r w:rsidR="00843557">
          <w:rPr>
            <w:rFonts w:asciiTheme="minorHAnsi" w:eastAsiaTheme="minorEastAsia" w:hAnsiTheme="minorHAnsi" w:cstheme="minorBidi"/>
            <w:i w:val="0"/>
            <w:iCs w:val="0"/>
            <w:noProof/>
            <w:sz w:val="22"/>
            <w:szCs w:val="22"/>
          </w:rPr>
          <w:tab/>
        </w:r>
        <w:r w:rsidR="00843557" w:rsidRPr="001061CC">
          <w:rPr>
            <w:rStyle w:val="a9"/>
            <w:noProof/>
          </w:rPr>
          <w:t>Порядок обработки обращений по электронной почте и информационной системе технической поддержки пользователей</w:t>
        </w:r>
        <w:r w:rsidR="00843557">
          <w:rPr>
            <w:noProof/>
            <w:webHidden/>
          </w:rPr>
          <w:tab/>
        </w:r>
        <w:r w:rsidR="00843557">
          <w:rPr>
            <w:noProof/>
            <w:webHidden/>
          </w:rPr>
          <w:fldChar w:fldCharType="begin"/>
        </w:r>
        <w:r w:rsidR="00843557">
          <w:rPr>
            <w:noProof/>
            <w:webHidden/>
          </w:rPr>
          <w:instrText xml:space="preserve"> PAGEREF _Toc522869235 \h </w:instrText>
        </w:r>
        <w:r w:rsidR="00843557">
          <w:rPr>
            <w:noProof/>
            <w:webHidden/>
          </w:rPr>
        </w:r>
        <w:r w:rsidR="00843557">
          <w:rPr>
            <w:noProof/>
            <w:webHidden/>
          </w:rPr>
          <w:fldChar w:fldCharType="separate"/>
        </w:r>
        <w:r w:rsidR="00843557">
          <w:rPr>
            <w:noProof/>
            <w:webHidden/>
          </w:rPr>
          <w:t>53</w:t>
        </w:r>
        <w:r w:rsidR="00843557">
          <w:rPr>
            <w:noProof/>
            <w:webHidden/>
          </w:rPr>
          <w:fldChar w:fldCharType="end"/>
        </w:r>
      </w:hyperlink>
    </w:p>
    <w:p w14:paraId="78B93DAF" w14:textId="77777777" w:rsidR="00843557" w:rsidRDefault="00A77E04">
      <w:pPr>
        <w:pStyle w:val="36"/>
        <w:rPr>
          <w:rFonts w:asciiTheme="minorHAnsi" w:eastAsiaTheme="minorEastAsia" w:hAnsiTheme="minorHAnsi" w:cstheme="minorBidi"/>
          <w:i w:val="0"/>
          <w:iCs w:val="0"/>
          <w:noProof/>
          <w:sz w:val="22"/>
          <w:szCs w:val="22"/>
        </w:rPr>
      </w:pPr>
      <w:hyperlink w:anchor="_Toc522869236" w:history="1">
        <w:r w:rsidR="00843557" w:rsidRPr="001061CC">
          <w:rPr>
            <w:rStyle w:val="a9"/>
            <w:noProof/>
          </w:rPr>
          <w:t>9.1.5</w:t>
        </w:r>
        <w:r w:rsidR="00843557">
          <w:rPr>
            <w:rFonts w:asciiTheme="minorHAnsi" w:eastAsiaTheme="minorEastAsia" w:hAnsiTheme="minorHAnsi" w:cstheme="minorBidi"/>
            <w:i w:val="0"/>
            <w:iCs w:val="0"/>
            <w:noProof/>
            <w:sz w:val="22"/>
            <w:szCs w:val="22"/>
          </w:rPr>
          <w:tab/>
        </w:r>
        <w:r w:rsidR="00843557" w:rsidRPr="001061CC">
          <w:rPr>
            <w:rStyle w:val="a9"/>
            <w:noProof/>
          </w:rPr>
          <w:t>Сроки обработки и реализации изменений</w:t>
        </w:r>
        <w:r w:rsidR="00843557">
          <w:rPr>
            <w:noProof/>
            <w:webHidden/>
          </w:rPr>
          <w:tab/>
        </w:r>
        <w:r w:rsidR="00843557">
          <w:rPr>
            <w:noProof/>
            <w:webHidden/>
          </w:rPr>
          <w:fldChar w:fldCharType="begin"/>
        </w:r>
        <w:r w:rsidR="00843557">
          <w:rPr>
            <w:noProof/>
            <w:webHidden/>
          </w:rPr>
          <w:instrText xml:space="preserve"> PAGEREF _Toc522869236 \h </w:instrText>
        </w:r>
        <w:r w:rsidR="00843557">
          <w:rPr>
            <w:noProof/>
            <w:webHidden/>
          </w:rPr>
        </w:r>
        <w:r w:rsidR="00843557">
          <w:rPr>
            <w:noProof/>
            <w:webHidden/>
          </w:rPr>
          <w:fldChar w:fldCharType="separate"/>
        </w:r>
        <w:r w:rsidR="00843557">
          <w:rPr>
            <w:noProof/>
            <w:webHidden/>
          </w:rPr>
          <w:t>57</w:t>
        </w:r>
        <w:r w:rsidR="00843557">
          <w:rPr>
            <w:noProof/>
            <w:webHidden/>
          </w:rPr>
          <w:fldChar w:fldCharType="end"/>
        </w:r>
      </w:hyperlink>
    </w:p>
    <w:p w14:paraId="75805D9B" w14:textId="77777777" w:rsidR="00843557" w:rsidRDefault="00A77E04">
      <w:pPr>
        <w:pStyle w:val="25"/>
        <w:rPr>
          <w:rFonts w:asciiTheme="minorHAnsi" w:eastAsiaTheme="minorEastAsia" w:hAnsiTheme="minorHAnsi" w:cstheme="minorBidi"/>
          <w:noProof/>
          <w:sz w:val="22"/>
          <w:szCs w:val="22"/>
        </w:rPr>
      </w:pPr>
      <w:hyperlink w:anchor="_Toc522869237" w:history="1">
        <w:r w:rsidR="00843557" w:rsidRPr="001061CC">
          <w:rPr>
            <w:rStyle w:val="a9"/>
            <w:noProof/>
          </w:rPr>
          <w:t>9.2</w:t>
        </w:r>
        <w:r w:rsidR="00843557">
          <w:rPr>
            <w:rFonts w:asciiTheme="minorHAnsi" w:eastAsiaTheme="minorEastAsia" w:hAnsiTheme="minorHAnsi" w:cstheme="minorBidi"/>
            <w:noProof/>
            <w:sz w:val="22"/>
            <w:szCs w:val="22"/>
          </w:rPr>
          <w:tab/>
        </w:r>
        <w:r w:rsidR="00843557" w:rsidRPr="001061CC">
          <w:rPr>
            <w:rStyle w:val="a9"/>
            <w:noProof/>
          </w:rPr>
          <w:t>Дистрибутивы Системы</w:t>
        </w:r>
        <w:r w:rsidR="00843557">
          <w:rPr>
            <w:noProof/>
            <w:webHidden/>
          </w:rPr>
          <w:tab/>
        </w:r>
        <w:r w:rsidR="00843557">
          <w:rPr>
            <w:noProof/>
            <w:webHidden/>
          </w:rPr>
          <w:fldChar w:fldCharType="begin"/>
        </w:r>
        <w:r w:rsidR="00843557">
          <w:rPr>
            <w:noProof/>
            <w:webHidden/>
          </w:rPr>
          <w:instrText xml:space="preserve"> PAGEREF _Toc522869237 \h </w:instrText>
        </w:r>
        <w:r w:rsidR="00843557">
          <w:rPr>
            <w:noProof/>
            <w:webHidden/>
          </w:rPr>
        </w:r>
        <w:r w:rsidR="00843557">
          <w:rPr>
            <w:noProof/>
            <w:webHidden/>
          </w:rPr>
          <w:fldChar w:fldCharType="separate"/>
        </w:r>
        <w:r w:rsidR="00843557">
          <w:rPr>
            <w:noProof/>
            <w:webHidden/>
          </w:rPr>
          <w:t>58</w:t>
        </w:r>
        <w:r w:rsidR="00843557">
          <w:rPr>
            <w:noProof/>
            <w:webHidden/>
          </w:rPr>
          <w:fldChar w:fldCharType="end"/>
        </w:r>
      </w:hyperlink>
    </w:p>
    <w:p w14:paraId="5893E6E3" w14:textId="77777777" w:rsidR="00843557" w:rsidRDefault="00A77E04">
      <w:pPr>
        <w:pStyle w:val="19"/>
        <w:rPr>
          <w:rFonts w:asciiTheme="minorHAnsi" w:eastAsiaTheme="minorEastAsia" w:hAnsiTheme="minorHAnsi" w:cstheme="minorBidi"/>
          <w:b w:val="0"/>
          <w:noProof/>
          <w:sz w:val="22"/>
          <w:szCs w:val="22"/>
        </w:rPr>
      </w:pPr>
      <w:hyperlink w:anchor="_Toc522869238" w:history="1">
        <w:r w:rsidR="00843557" w:rsidRPr="001061CC">
          <w:rPr>
            <w:rStyle w:val="a9"/>
            <w:rFonts w:cs="Arial"/>
            <w:noProof/>
          </w:rPr>
          <w:t>Приложение А</w:t>
        </w:r>
        <w:r w:rsidR="00843557">
          <w:rPr>
            <w:noProof/>
            <w:webHidden/>
          </w:rPr>
          <w:tab/>
        </w:r>
        <w:r w:rsidR="00843557">
          <w:rPr>
            <w:noProof/>
            <w:webHidden/>
          </w:rPr>
          <w:fldChar w:fldCharType="begin"/>
        </w:r>
        <w:r w:rsidR="00843557">
          <w:rPr>
            <w:noProof/>
            <w:webHidden/>
          </w:rPr>
          <w:instrText xml:space="preserve"> PAGEREF _Toc522869238 \h </w:instrText>
        </w:r>
        <w:r w:rsidR="00843557">
          <w:rPr>
            <w:noProof/>
            <w:webHidden/>
          </w:rPr>
        </w:r>
        <w:r w:rsidR="00843557">
          <w:rPr>
            <w:noProof/>
            <w:webHidden/>
          </w:rPr>
          <w:fldChar w:fldCharType="separate"/>
        </w:r>
        <w:r w:rsidR="00843557">
          <w:rPr>
            <w:noProof/>
            <w:webHidden/>
          </w:rPr>
          <w:t>59</w:t>
        </w:r>
        <w:r w:rsidR="00843557">
          <w:rPr>
            <w:noProof/>
            <w:webHidden/>
          </w:rPr>
          <w:fldChar w:fldCharType="end"/>
        </w:r>
      </w:hyperlink>
    </w:p>
    <w:p w14:paraId="3D0D7BBD" w14:textId="77777777" w:rsidR="00843557" w:rsidRDefault="00A77E04">
      <w:pPr>
        <w:pStyle w:val="19"/>
        <w:rPr>
          <w:rFonts w:asciiTheme="minorHAnsi" w:eastAsiaTheme="minorEastAsia" w:hAnsiTheme="minorHAnsi" w:cstheme="minorBidi"/>
          <w:b w:val="0"/>
          <w:noProof/>
          <w:sz w:val="22"/>
          <w:szCs w:val="22"/>
        </w:rPr>
      </w:pPr>
      <w:hyperlink w:anchor="_Toc522869239" w:history="1">
        <w:r w:rsidR="00843557" w:rsidRPr="001061CC">
          <w:rPr>
            <w:rStyle w:val="a9"/>
            <w:rFonts w:cs="Arial"/>
            <w:noProof/>
          </w:rPr>
          <w:t>Приложение Б</w:t>
        </w:r>
        <w:r w:rsidR="00843557">
          <w:rPr>
            <w:noProof/>
            <w:webHidden/>
          </w:rPr>
          <w:tab/>
        </w:r>
        <w:r w:rsidR="00843557">
          <w:rPr>
            <w:noProof/>
            <w:webHidden/>
          </w:rPr>
          <w:fldChar w:fldCharType="begin"/>
        </w:r>
        <w:r w:rsidR="00843557">
          <w:rPr>
            <w:noProof/>
            <w:webHidden/>
          </w:rPr>
          <w:instrText xml:space="preserve"> PAGEREF _Toc522869239 \h </w:instrText>
        </w:r>
        <w:r w:rsidR="00843557">
          <w:rPr>
            <w:noProof/>
            <w:webHidden/>
          </w:rPr>
        </w:r>
        <w:r w:rsidR="00843557">
          <w:rPr>
            <w:noProof/>
            <w:webHidden/>
          </w:rPr>
          <w:fldChar w:fldCharType="separate"/>
        </w:r>
        <w:r w:rsidR="00843557">
          <w:rPr>
            <w:noProof/>
            <w:webHidden/>
          </w:rPr>
          <w:t>62</w:t>
        </w:r>
        <w:r w:rsidR="00843557">
          <w:rPr>
            <w:noProof/>
            <w:webHidden/>
          </w:rPr>
          <w:fldChar w:fldCharType="end"/>
        </w:r>
      </w:hyperlink>
    </w:p>
    <w:p w14:paraId="2E7C228F" w14:textId="2C0C18D9" w:rsidR="00456433" w:rsidRPr="0036267B" w:rsidRDefault="00674217" w:rsidP="00F25ED2">
      <w:pPr>
        <w:pStyle w:val="17"/>
      </w:pPr>
      <w:r>
        <w:rPr>
          <w:sz w:val="24"/>
          <w:szCs w:val="24"/>
        </w:rPr>
        <w:lastRenderedPageBreak/>
        <w:fldChar w:fldCharType="end"/>
      </w:r>
      <w:bookmarkStart w:id="4" w:name="_Toc522869183"/>
      <w:r w:rsidR="00456433" w:rsidRPr="00F25ED2">
        <w:t>Общие</w:t>
      </w:r>
      <w:r w:rsidR="00456433" w:rsidRPr="0036267B">
        <w:t xml:space="preserve"> сведения</w:t>
      </w:r>
      <w:bookmarkEnd w:id="3"/>
      <w:bookmarkEnd w:id="4"/>
    </w:p>
    <w:p w14:paraId="6B46A35C" w14:textId="77777777" w:rsidR="00AD23F0" w:rsidRPr="0036267B" w:rsidRDefault="00BE152B" w:rsidP="00891A24">
      <w:pPr>
        <w:pStyle w:val="phnormal"/>
        <w:rPr>
          <w:rFonts w:cs="Arial"/>
        </w:rPr>
      </w:pPr>
      <w:bookmarkStart w:id="5" w:name="_Toc160125246"/>
      <w:r w:rsidRPr="0036267B">
        <w:rPr>
          <w:rFonts w:cs="Arial"/>
        </w:rPr>
        <w:t xml:space="preserve">Данные технические требования </w:t>
      </w:r>
      <w:r w:rsidR="00891A24" w:rsidRPr="0036267B">
        <w:rPr>
          <w:rFonts w:cs="Arial"/>
          <w:highlight w:val="yellow"/>
        </w:rPr>
        <w:t>на разработку и внедрение</w:t>
      </w:r>
      <w:r w:rsidR="00891A24" w:rsidRPr="0036267B">
        <w:rPr>
          <w:rFonts w:cs="Arial"/>
        </w:rPr>
        <w:t xml:space="preserve"> автоматизированной информационно-аналитической системы </w:t>
      </w:r>
      <w:r w:rsidR="00891A24" w:rsidRPr="008C7B96">
        <w:rPr>
          <w:rFonts w:cs="Arial"/>
          <w:highlight w:val="cyan"/>
        </w:rPr>
        <w:t>«</w:t>
      </w:r>
      <w:r w:rsidR="00606FDC" w:rsidRPr="008C7B96">
        <w:rPr>
          <w:rFonts w:cs="Arial"/>
          <w:highlight w:val="cyan"/>
          <w:lang w:val="en-US"/>
        </w:rPr>
        <w:t>Alpha</w:t>
      </w:r>
      <w:r w:rsidR="00606FDC" w:rsidRPr="008C7B96">
        <w:rPr>
          <w:rFonts w:cs="Arial"/>
          <w:highlight w:val="cyan"/>
        </w:rPr>
        <w:t xml:space="preserve"> </w:t>
      </w:r>
      <w:r w:rsidR="00606FDC" w:rsidRPr="008C7B96">
        <w:rPr>
          <w:rFonts w:cs="Arial"/>
          <w:highlight w:val="cyan"/>
          <w:lang w:val="en-US"/>
        </w:rPr>
        <w:t>BI</w:t>
      </w:r>
      <w:r w:rsidR="00891A24" w:rsidRPr="008C7B96">
        <w:rPr>
          <w:rFonts w:cs="Arial"/>
          <w:highlight w:val="cyan"/>
        </w:rPr>
        <w:t>»</w:t>
      </w:r>
      <w:r w:rsidR="00891A24" w:rsidRPr="0036267B">
        <w:rPr>
          <w:rFonts w:cs="Arial"/>
        </w:rPr>
        <w:t xml:space="preserve"> явля</w:t>
      </w:r>
      <w:r w:rsidR="00B07C0E">
        <w:rPr>
          <w:rFonts w:cs="Arial"/>
        </w:rPr>
        <w:t>ю</w:t>
      </w:r>
      <w:r w:rsidR="00891A24" w:rsidRPr="0036267B">
        <w:rPr>
          <w:rFonts w:cs="Arial"/>
        </w:rPr>
        <w:t xml:space="preserve">тся основополагающим документом, определяющим требования и порядок </w:t>
      </w:r>
      <w:r w:rsidR="00891A24" w:rsidRPr="0036267B">
        <w:rPr>
          <w:rFonts w:cs="Arial"/>
          <w:highlight w:val="yellow"/>
        </w:rPr>
        <w:t>разработки и внедрения Системы</w:t>
      </w:r>
      <w:r w:rsidR="00891A24" w:rsidRPr="0036267B">
        <w:rPr>
          <w:rFonts w:cs="Arial"/>
        </w:rPr>
        <w:t>.</w:t>
      </w:r>
    </w:p>
    <w:p w14:paraId="0FF5F158" w14:textId="77777777" w:rsidR="00891A24" w:rsidRPr="0036267B" w:rsidRDefault="00891A24" w:rsidP="00F25ED2">
      <w:pPr>
        <w:pStyle w:val="22"/>
      </w:pPr>
      <w:bookmarkStart w:id="6" w:name="_Toc522869184"/>
      <w:r w:rsidRPr="00F25ED2">
        <w:t>Полное</w:t>
      </w:r>
      <w:r w:rsidRPr="0036267B">
        <w:t xml:space="preserve"> наименование Системы и ее условное обозначение</w:t>
      </w:r>
      <w:bookmarkEnd w:id="6"/>
    </w:p>
    <w:p w14:paraId="69386641" w14:textId="6C4D56CB" w:rsidR="00891A24" w:rsidRPr="0036267B" w:rsidRDefault="00891A24" w:rsidP="00891A24">
      <w:pPr>
        <w:pStyle w:val="phnormal"/>
        <w:rPr>
          <w:rFonts w:cs="Arial"/>
        </w:rPr>
      </w:pPr>
      <w:r w:rsidRPr="0036267B">
        <w:rPr>
          <w:rFonts w:cs="Arial"/>
        </w:rPr>
        <w:t xml:space="preserve">Полное наименование: </w:t>
      </w:r>
      <w:r w:rsidR="00BE152B" w:rsidRPr="0036267B">
        <w:rPr>
          <w:rFonts w:cs="Arial"/>
        </w:rPr>
        <w:t xml:space="preserve">автоматизированная </w:t>
      </w:r>
      <w:r w:rsidRPr="0036267B">
        <w:rPr>
          <w:rFonts w:cs="Arial"/>
        </w:rPr>
        <w:t>ин</w:t>
      </w:r>
      <w:r w:rsidR="00606FDC" w:rsidRPr="0036267B">
        <w:rPr>
          <w:rFonts w:cs="Arial"/>
        </w:rPr>
        <w:t>формационно-</w:t>
      </w:r>
      <w:r w:rsidRPr="0036267B">
        <w:rPr>
          <w:rFonts w:cs="Arial"/>
        </w:rPr>
        <w:t>аналитическая система «</w:t>
      </w:r>
      <w:ins w:id="7" w:author="Арслан Катеев" w:date="2018-09-17T13:24:00Z">
        <w:r w:rsidR="009B5707">
          <w:rPr>
            <w:rFonts w:cs="Arial"/>
          </w:rPr>
          <w:t>…</w:t>
        </w:r>
      </w:ins>
      <w:del w:id="8" w:author="Арслан Катеев" w:date="2018-09-17T13:24:00Z">
        <w:r w:rsidR="00606FDC" w:rsidRPr="00973B0D" w:rsidDel="009B5707">
          <w:rPr>
            <w:rFonts w:cs="Arial"/>
            <w:highlight w:val="cyan"/>
            <w:lang w:val="en-US"/>
          </w:rPr>
          <w:delText>Alpha</w:delText>
        </w:r>
        <w:r w:rsidR="00606FDC" w:rsidRPr="00973B0D" w:rsidDel="009B5707">
          <w:rPr>
            <w:rFonts w:cs="Arial"/>
            <w:highlight w:val="cyan"/>
          </w:rPr>
          <w:delText xml:space="preserve"> </w:delText>
        </w:r>
        <w:r w:rsidR="00606FDC" w:rsidRPr="00973B0D" w:rsidDel="009B5707">
          <w:rPr>
            <w:rFonts w:cs="Arial"/>
            <w:highlight w:val="cyan"/>
            <w:lang w:val="en-US"/>
          </w:rPr>
          <w:delText>BI</w:delText>
        </w:r>
      </w:del>
      <w:r w:rsidRPr="0036267B">
        <w:rPr>
          <w:rFonts w:cs="Arial"/>
        </w:rPr>
        <w:t>».</w:t>
      </w:r>
    </w:p>
    <w:p w14:paraId="33B7A8AD" w14:textId="77777777" w:rsidR="008F2478" w:rsidRPr="0036267B" w:rsidRDefault="00891A24" w:rsidP="00891A24">
      <w:pPr>
        <w:pStyle w:val="phnormal"/>
        <w:rPr>
          <w:rFonts w:cs="Arial"/>
        </w:rPr>
      </w:pPr>
      <w:r w:rsidRPr="0036267B">
        <w:rPr>
          <w:rFonts w:cs="Arial"/>
        </w:rPr>
        <w:t>Краткое наименование: Система.</w:t>
      </w:r>
    </w:p>
    <w:p w14:paraId="27CEBF41" w14:textId="77777777" w:rsidR="00D95776" w:rsidRPr="0036267B" w:rsidRDefault="00D95776" w:rsidP="00F25ED2">
      <w:pPr>
        <w:pStyle w:val="22"/>
      </w:pPr>
      <w:bookmarkStart w:id="9" w:name="_Toc522869185"/>
      <w:r w:rsidRPr="0036267B">
        <w:t>Наименовани</w:t>
      </w:r>
      <w:r w:rsidR="00702F3F" w:rsidRPr="0036267B">
        <w:t>е</w:t>
      </w:r>
      <w:r w:rsidR="00BE152B" w:rsidRPr="0036267B">
        <w:t xml:space="preserve"> и реквизиты</w:t>
      </w:r>
      <w:r w:rsidRPr="0036267B">
        <w:t xml:space="preserve"> организации-</w:t>
      </w:r>
      <w:r w:rsidR="00BE152B" w:rsidRPr="0036267B">
        <w:t>Заказчика</w:t>
      </w:r>
      <w:bookmarkEnd w:id="9"/>
    </w:p>
    <w:p w14:paraId="418BE240" w14:textId="77777777" w:rsidR="00D95776" w:rsidRPr="0036267B" w:rsidRDefault="00BE152B" w:rsidP="00D95776">
      <w:pPr>
        <w:pStyle w:val="phnormal"/>
        <w:rPr>
          <w:rFonts w:cs="Arial"/>
        </w:rPr>
      </w:pPr>
      <w:r w:rsidRPr="0036267B">
        <w:rPr>
          <w:rFonts w:cs="Arial"/>
        </w:rPr>
        <w:t>Заказчиком услуг по настоящим техническим требованиям является</w:t>
      </w:r>
      <w:r w:rsidR="00D95776" w:rsidRPr="0036267B">
        <w:rPr>
          <w:rFonts w:cs="Arial"/>
        </w:rPr>
        <w:t xml:space="preserve">: </w:t>
      </w:r>
      <w:r w:rsidR="00D95776" w:rsidRPr="0036267B">
        <w:rPr>
          <w:rFonts w:cs="Arial"/>
          <w:highlight w:val="yellow"/>
        </w:rPr>
        <w:t>*наименование*</w:t>
      </w:r>
      <w:r w:rsidR="007C732B">
        <w:rPr>
          <w:rFonts w:cs="Arial"/>
        </w:rPr>
        <w:t>.</w:t>
      </w:r>
    </w:p>
    <w:p w14:paraId="2E738F96" w14:textId="77777777" w:rsidR="00D95776" w:rsidRPr="0036267B" w:rsidRDefault="00D95776" w:rsidP="00D95776">
      <w:pPr>
        <w:pStyle w:val="phnormal"/>
        <w:rPr>
          <w:rFonts w:cs="Arial"/>
        </w:rPr>
      </w:pPr>
      <w:r w:rsidRPr="0036267B">
        <w:rPr>
          <w:rFonts w:cs="Arial"/>
        </w:rPr>
        <w:t xml:space="preserve">Адрес </w:t>
      </w:r>
      <w:r w:rsidR="0022469B" w:rsidRPr="0036267B">
        <w:rPr>
          <w:rFonts w:cs="Arial"/>
        </w:rPr>
        <w:t>З</w:t>
      </w:r>
      <w:r w:rsidRPr="0036267B">
        <w:rPr>
          <w:rFonts w:cs="Arial"/>
        </w:rPr>
        <w:t xml:space="preserve">аказчика: </w:t>
      </w:r>
      <w:r w:rsidRPr="0036267B">
        <w:rPr>
          <w:rFonts w:cs="Arial"/>
          <w:highlight w:val="yellow"/>
        </w:rPr>
        <w:t>*адрес*</w:t>
      </w:r>
      <w:r w:rsidR="007C732B">
        <w:rPr>
          <w:rFonts w:cs="Arial"/>
        </w:rPr>
        <w:t>.</w:t>
      </w:r>
    </w:p>
    <w:p w14:paraId="22583B45" w14:textId="77777777" w:rsidR="00C128B2" w:rsidRPr="0036267B" w:rsidRDefault="00BE152B" w:rsidP="00F25ED2">
      <w:pPr>
        <w:pStyle w:val="22"/>
      </w:pPr>
      <w:bookmarkStart w:id="10" w:name="_Toc177034193"/>
      <w:bookmarkStart w:id="11" w:name="_Toc326657750"/>
      <w:bookmarkStart w:id="12" w:name="_Toc326999035"/>
      <w:bookmarkStart w:id="13" w:name="_Toc340580034"/>
      <w:bookmarkStart w:id="14" w:name="_Toc381369578"/>
      <w:bookmarkStart w:id="15" w:name="_Toc382983158"/>
      <w:bookmarkStart w:id="16" w:name="_Toc382992001"/>
      <w:bookmarkStart w:id="17" w:name="_Toc389050139"/>
      <w:bookmarkStart w:id="18" w:name="_Toc397955710"/>
      <w:bookmarkStart w:id="19" w:name="_Toc522869186"/>
      <w:r w:rsidRPr="0036267B">
        <w:t>Плановые сроки начала и окончания оказания услуг по разработке и внедрению Системы</w:t>
      </w:r>
      <w:bookmarkEnd w:id="10"/>
      <w:bookmarkEnd w:id="11"/>
      <w:bookmarkEnd w:id="12"/>
      <w:bookmarkEnd w:id="13"/>
      <w:bookmarkEnd w:id="14"/>
      <w:bookmarkEnd w:id="15"/>
      <w:bookmarkEnd w:id="16"/>
      <w:bookmarkEnd w:id="17"/>
      <w:bookmarkEnd w:id="18"/>
      <w:bookmarkEnd w:id="19"/>
    </w:p>
    <w:p w14:paraId="2DE68E60" w14:textId="734DC1D7" w:rsidR="00BE152B" w:rsidRPr="0036267B" w:rsidRDefault="00BE152B" w:rsidP="00BE152B">
      <w:pPr>
        <w:pStyle w:val="phnormal"/>
        <w:rPr>
          <w:rFonts w:cs="Arial"/>
        </w:rPr>
      </w:pPr>
      <w:r w:rsidRPr="0036267B">
        <w:rPr>
          <w:rFonts w:cs="Arial"/>
        </w:rPr>
        <w:t xml:space="preserve">Плановый срок начала оказания услуг </w:t>
      </w:r>
      <w:r w:rsidR="008C5396">
        <w:rPr>
          <w:rFonts w:cs="Arial"/>
        </w:rPr>
        <w:t>–</w:t>
      </w:r>
      <w:r w:rsidRPr="0036267B">
        <w:rPr>
          <w:rFonts w:cs="Arial"/>
        </w:rPr>
        <w:t xml:space="preserve"> с даты подписания </w:t>
      </w:r>
      <w:r w:rsidR="008C7B96">
        <w:rPr>
          <w:rFonts w:cs="Arial"/>
        </w:rPr>
        <w:t>Г</w:t>
      </w:r>
      <w:r w:rsidRPr="0036267B">
        <w:rPr>
          <w:rFonts w:cs="Arial"/>
        </w:rPr>
        <w:t xml:space="preserve">осударственного контракта </w:t>
      </w:r>
      <w:r w:rsidRPr="0036267B">
        <w:rPr>
          <w:rFonts w:cs="Arial"/>
          <w:highlight w:val="yellow"/>
        </w:rPr>
        <w:t>(или договора)</w:t>
      </w:r>
      <w:r w:rsidRPr="0036267B">
        <w:rPr>
          <w:rFonts w:cs="Arial"/>
        </w:rPr>
        <w:t>.</w:t>
      </w:r>
    </w:p>
    <w:p w14:paraId="00F0B738" w14:textId="53EE7480" w:rsidR="00C128B2" w:rsidRPr="0036267B" w:rsidRDefault="00BE152B" w:rsidP="00C128B2">
      <w:pPr>
        <w:pStyle w:val="phnormal"/>
        <w:rPr>
          <w:rFonts w:cs="Arial"/>
        </w:rPr>
      </w:pPr>
      <w:r w:rsidRPr="0036267B">
        <w:rPr>
          <w:rFonts w:cs="Arial"/>
        </w:rPr>
        <w:t xml:space="preserve">Плановый срок окончания оказания услуг – </w:t>
      </w:r>
      <w:r w:rsidR="00BB4FF8">
        <w:rPr>
          <w:rFonts w:cs="Arial"/>
        </w:rPr>
        <w:t>_______</w:t>
      </w:r>
      <w:r w:rsidR="00D727DF" w:rsidRPr="0036267B">
        <w:rPr>
          <w:rFonts w:cs="Arial"/>
        </w:rPr>
        <w:t xml:space="preserve"> с</w:t>
      </w:r>
      <w:r w:rsidRPr="0036267B">
        <w:rPr>
          <w:rFonts w:cs="Arial"/>
        </w:rPr>
        <w:t xml:space="preserve"> даты подписания </w:t>
      </w:r>
      <w:r w:rsidR="008C7B96">
        <w:rPr>
          <w:rFonts w:cs="Arial"/>
        </w:rPr>
        <w:t>Г</w:t>
      </w:r>
      <w:r w:rsidRPr="0036267B">
        <w:rPr>
          <w:rFonts w:cs="Arial"/>
        </w:rPr>
        <w:t xml:space="preserve">осударственного контракта </w:t>
      </w:r>
      <w:r w:rsidRPr="0036267B">
        <w:rPr>
          <w:rFonts w:cs="Arial"/>
          <w:highlight w:val="yellow"/>
        </w:rPr>
        <w:t>(или договора)</w:t>
      </w:r>
      <w:r w:rsidRPr="0036267B">
        <w:rPr>
          <w:rFonts w:cs="Arial"/>
        </w:rPr>
        <w:t>.</w:t>
      </w:r>
    </w:p>
    <w:p w14:paraId="2DB1979E" w14:textId="77777777" w:rsidR="00C128B2" w:rsidRPr="0036267B" w:rsidRDefault="00C128B2" w:rsidP="00F25ED2">
      <w:pPr>
        <w:pStyle w:val="22"/>
      </w:pPr>
      <w:bookmarkStart w:id="20" w:name="_Toc177034194"/>
      <w:bookmarkStart w:id="21" w:name="_Toc326657751"/>
      <w:bookmarkStart w:id="22" w:name="_Toc326999036"/>
      <w:bookmarkStart w:id="23" w:name="_Toc340580035"/>
      <w:bookmarkStart w:id="24" w:name="_Toc522869187"/>
      <w:r w:rsidRPr="0036267B">
        <w:t xml:space="preserve">Источники финансирования </w:t>
      </w:r>
      <w:r w:rsidR="00BE152B" w:rsidRPr="0036267B">
        <w:t>услуг</w:t>
      </w:r>
      <w:bookmarkEnd w:id="20"/>
      <w:bookmarkEnd w:id="21"/>
      <w:bookmarkEnd w:id="22"/>
      <w:bookmarkEnd w:id="23"/>
      <w:bookmarkEnd w:id="24"/>
    </w:p>
    <w:p w14:paraId="11124BB0" w14:textId="77777777" w:rsidR="00C128B2" w:rsidRPr="0036267B" w:rsidRDefault="00C128B2" w:rsidP="00C128B2">
      <w:pPr>
        <w:pStyle w:val="phnormal"/>
        <w:rPr>
          <w:rFonts w:cs="Arial"/>
        </w:rPr>
      </w:pPr>
      <w:r w:rsidRPr="0036267B">
        <w:rPr>
          <w:rFonts w:cs="Arial"/>
        </w:rPr>
        <w:t>Источником финансирования</w:t>
      </w:r>
      <w:r w:rsidR="00872740" w:rsidRPr="0036267B">
        <w:rPr>
          <w:rFonts w:cs="Arial"/>
        </w:rPr>
        <w:t xml:space="preserve"> услуг</w:t>
      </w:r>
      <w:r w:rsidRPr="0036267B">
        <w:rPr>
          <w:rFonts w:cs="Arial"/>
        </w:rPr>
        <w:t xml:space="preserve"> является </w:t>
      </w:r>
      <w:r w:rsidRPr="0036267B">
        <w:rPr>
          <w:rFonts w:cs="Arial"/>
          <w:highlight w:val="yellow"/>
        </w:rPr>
        <w:t>*источник*</w:t>
      </w:r>
      <w:r w:rsidRPr="0036267B">
        <w:rPr>
          <w:rFonts w:cs="Arial"/>
        </w:rPr>
        <w:t>.</w:t>
      </w:r>
    </w:p>
    <w:p w14:paraId="05EE6244" w14:textId="77777777" w:rsidR="00C128B2" w:rsidRPr="0036267B" w:rsidRDefault="004F4928" w:rsidP="00F25ED2">
      <w:pPr>
        <w:pStyle w:val="22"/>
      </w:pPr>
      <w:bookmarkStart w:id="25" w:name="_Toc340580038"/>
      <w:bookmarkStart w:id="26" w:name="_Toc522869188"/>
      <w:r w:rsidRPr="0036267B">
        <w:lastRenderedPageBreak/>
        <w:t>Термины</w:t>
      </w:r>
      <w:r w:rsidR="00C128B2" w:rsidRPr="0036267B">
        <w:t>, сокращения</w:t>
      </w:r>
      <w:bookmarkEnd w:id="25"/>
      <w:r w:rsidRPr="0036267B">
        <w:t xml:space="preserve"> и определения</w:t>
      </w:r>
      <w:bookmarkEnd w:id="26"/>
    </w:p>
    <w:tbl>
      <w:tblPr>
        <w:tblW w:w="482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27" w:author="Арслан Катеев" w:date="2018-09-17T12:30:00Z">
          <w:tblPr>
            <w:tblW w:w="482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895"/>
        <w:gridCol w:w="7170"/>
        <w:tblGridChange w:id="28">
          <w:tblGrid>
            <w:gridCol w:w="2100"/>
            <w:gridCol w:w="7965"/>
          </w:tblGrid>
        </w:tblGridChange>
      </w:tblGrid>
      <w:tr w:rsidR="001F2371" w:rsidRPr="0036267B" w14:paraId="708FC96D" w14:textId="77777777" w:rsidTr="00A77E04">
        <w:trPr>
          <w:cantSplit/>
          <w:trHeight w:val="454"/>
          <w:tblHeader/>
          <w:trPrChange w:id="29" w:author="Арслан Катеев" w:date="2018-09-17T12:30:00Z">
            <w:trPr>
              <w:cantSplit/>
              <w:trHeight w:val="454"/>
              <w:tblHeader/>
            </w:trPr>
          </w:trPrChange>
        </w:trPr>
        <w:tc>
          <w:tcPr>
            <w:tcW w:w="1438" w:type="pct"/>
            <w:vAlign w:val="center"/>
            <w:tcPrChange w:id="30" w:author="Арслан Катеев" w:date="2018-09-17T12:30:00Z">
              <w:tcPr>
                <w:tcW w:w="1043" w:type="pct"/>
                <w:vAlign w:val="center"/>
              </w:tcPr>
            </w:tcPrChange>
          </w:tcPr>
          <w:p w14:paraId="333EFB74" w14:textId="77777777" w:rsidR="001F2371" w:rsidRPr="0036267B" w:rsidRDefault="001F2371" w:rsidP="0038040C">
            <w:pPr>
              <w:pStyle w:val="phtablecolcaption"/>
              <w:rPr>
                <w:sz w:val="24"/>
                <w:szCs w:val="24"/>
              </w:rPr>
            </w:pPr>
            <w:r w:rsidRPr="0036267B">
              <w:rPr>
                <w:sz w:val="24"/>
                <w:szCs w:val="24"/>
              </w:rPr>
              <w:t>Термин, сокращение</w:t>
            </w:r>
          </w:p>
        </w:tc>
        <w:tc>
          <w:tcPr>
            <w:tcW w:w="3562" w:type="pct"/>
            <w:vAlign w:val="center"/>
            <w:tcPrChange w:id="31" w:author="Арслан Катеев" w:date="2018-09-17T12:30:00Z">
              <w:tcPr>
                <w:tcW w:w="3957" w:type="pct"/>
                <w:vAlign w:val="center"/>
              </w:tcPr>
            </w:tcPrChange>
          </w:tcPr>
          <w:p w14:paraId="12415CBF" w14:textId="77777777" w:rsidR="001F2371" w:rsidRPr="0036267B" w:rsidRDefault="001F2371" w:rsidP="0038040C">
            <w:pPr>
              <w:pStyle w:val="phtablecolcaption"/>
              <w:rPr>
                <w:sz w:val="24"/>
                <w:szCs w:val="24"/>
              </w:rPr>
            </w:pPr>
            <w:r w:rsidRPr="0036267B">
              <w:rPr>
                <w:sz w:val="24"/>
                <w:szCs w:val="24"/>
              </w:rPr>
              <w:t>Определение</w:t>
            </w:r>
          </w:p>
        </w:tc>
      </w:tr>
      <w:tr w:rsidR="001F2371" w:rsidRPr="0036267B" w14:paraId="534AAA60" w14:textId="77777777" w:rsidTr="00A77E04">
        <w:trPr>
          <w:cantSplit/>
          <w:trHeight w:val="454"/>
          <w:trPrChange w:id="32" w:author="Арслан Катеев" w:date="2018-09-17T12:30:00Z">
            <w:trPr>
              <w:cantSplit/>
              <w:trHeight w:val="454"/>
            </w:trPr>
          </w:trPrChange>
        </w:trPr>
        <w:tc>
          <w:tcPr>
            <w:tcW w:w="1438" w:type="pct"/>
            <w:tcPrChange w:id="33" w:author="Арслан Катеев" w:date="2018-09-17T12:30:00Z">
              <w:tcPr>
                <w:tcW w:w="1043" w:type="pct"/>
              </w:tcPr>
            </w:tcPrChange>
          </w:tcPr>
          <w:p w14:paraId="572F43B9" w14:textId="77777777" w:rsidR="001F2371" w:rsidRPr="00FC071E" w:rsidRDefault="001F2371" w:rsidP="00D37904">
            <w:pPr>
              <w:pStyle w:val="phtablecellleft"/>
              <w:jc w:val="both"/>
            </w:pPr>
            <w:r w:rsidRPr="00FC071E">
              <w:t>Active Directory</w:t>
            </w:r>
          </w:p>
        </w:tc>
        <w:tc>
          <w:tcPr>
            <w:tcW w:w="3562" w:type="pct"/>
            <w:tcPrChange w:id="34" w:author="Арслан Катеев" w:date="2018-09-17T12:30:00Z">
              <w:tcPr>
                <w:tcW w:w="3957" w:type="pct"/>
              </w:tcPr>
            </w:tcPrChange>
          </w:tcPr>
          <w:p w14:paraId="4B45E40D" w14:textId="77777777" w:rsidR="001F2371" w:rsidRPr="00FC071E" w:rsidRDefault="001F2371" w:rsidP="00D37904">
            <w:pPr>
              <w:pStyle w:val="phtablecellleft"/>
              <w:jc w:val="both"/>
            </w:pPr>
            <w:r w:rsidRPr="00FC071E">
              <w:t xml:space="preserve">«Активный каталог» </w:t>
            </w:r>
            <w:r>
              <w:t>–</w:t>
            </w:r>
            <w:r w:rsidRPr="00FC071E">
              <w:t xml:space="preserve"> LDAP-совместимая реализация службы каталогов корпорации Microsoft для операционных систем семейства Windows NT. Active Directory позволяет использовать групповые политики для обеспечения единообразия настройки пользовательской рабочей среды, разворачивать программное обеспечение на множестве компьютеров через групповые политики или посредством System Center Configuration Manager, устанавливать обновления операционной системы, прикладного и серверного программного обеспечения на всех компьютерах в сети, используя Службу обновления Windows Server. Active Directory хранит данные и настройки среды в централизованной базе данных</w:t>
            </w:r>
          </w:p>
        </w:tc>
      </w:tr>
      <w:tr w:rsidR="001F2371" w:rsidRPr="0036267B" w:rsidDel="00A77E04" w14:paraId="0ACFE8FB" w14:textId="7966D4FF" w:rsidTr="00A77E04">
        <w:trPr>
          <w:cantSplit/>
          <w:trHeight w:val="454"/>
          <w:del w:id="35" w:author="Арслан Катеев" w:date="2018-09-17T12:30:00Z"/>
          <w:trPrChange w:id="36" w:author="Арслан Катеев" w:date="2018-09-17T12:30:00Z">
            <w:trPr>
              <w:cantSplit/>
              <w:trHeight w:val="454"/>
            </w:trPr>
          </w:trPrChange>
        </w:trPr>
        <w:tc>
          <w:tcPr>
            <w:tcW w:w="1438" w:type="pct"/>
            <w:tcPrChange w:id="37" w:author="Арслан Катеев" w:date="2018-09-17T12:30:00Z">
              <w:tcPr>
                <w:tcW w:w="1043" w:type="pct"/>
              </w:tcPr>
            </w:tcPrChange>
          </w:tcPr>
          <w:p w14:paraId="7277150A" w14:textId="176ECC7F" w:rsidR="001F2371" w:rsidRPr="00FC071E" w:rsidDel="00A77E04" w:rsidRDefault="001F2371" w:rsidP="00D37904">
            <w:pPr>
              <w:pStyle w:val="phtablecellleft"/>
              <w:jc w:val="both"/>
              <w:rPr>
                <w:del w:id="38" w:author="Арслан Катеев" w:date="2018-09-17T12:30:00Z"/>
              </w:rPr>
            </w:pPr>
            <w:del w:id="39" w:author="Арслан Катеев" w:date="2018-09-17T12:30:00Z">
              <w:r w:rsidRPr="00FC071E" w:rsidDel="00A77E04">
                <w:delText>BI</w:delText>
              </w:r>
            </w:del>
          </w:p>
        </w:tc>
        <w:tc>
          <w:tcPr>
            <w:tcW w:w="3562" w:type="pct"/>
            <w:tcPrChange w:id="40" w:author="Арслан Катеев" w:date="2018-09-17T12:30:00Z">
              <w:tcPr>
                <w:tcW w:w="3957" w:type="pct"/>
              </w:tcPr>
            </w:tcPrChange>
          </w:tcPr>
          <w:p w14:paraId="5D6F1D9D" w14:textId="160C8569" w:rsidR="001F2371" w:rsidRPr="00FC071E" w:rsidDel="00A77E04" w:rsidRDefault="001F2371" w:rsidP="00D37904">
            <w:pPr>
              <w:pStyle w:val="phtablecellleft"/>
              <w:jc w:val="both"/>
              <w:rPr>
                <w:del w:id="41" w:author="Арслан Катеев" w:date="2018-09-17T12:30:00Z"/>
              </w:rPr>
            </w:pPr>
            <w:del w:id="42" w:author="Арслан Катеев" w:date="2018-09-17T12:30:00Z">
              <w:r w:rsidRPr="00FC071E" w:rsidDel="00A77E04">
                <w:delText>Business Intelligence</w:delText>
              </w:r>
            </w:del>
          </w:p>
        </w:tc>
      </w:tr>
      <w:tr w:rsidR="001F2371" w:rsidRPr="0036267B" w14:paraId="17000A8B" w14:textId="77777777" w:rsidTr="00A77E04">
        <w:trPr>
          <w:cantSplit/>
          <w:trHeight w:val="454"/>
          <w:trPrChange w:id="43" w:author="Арслан Катеев" w:date="2018-09-17T12:30:00Z">
            <w:trPr>
              <w:cantSplit/>
              <w:trHeight w:val="454"/>
            </w:trPr>
          </w:trPrChange>
        </w:trPr>
        <w:tc>
          <w:tcPr>
            <w:tcW w:w="1438" w:type="pct"/>
            <w:tcPrChange w:id="44" w:author="Арслан Катеев" w:date="2018-09-17T12:30:00Z">
              <w:tcPr>
                <w:tcW w:w="1043" w:type="pct"/>
              </w:tcPr>
            </w:tcPrChange>
          </w:tcPr>
          <w:p w14:paraId="65298999" w14:textId="77777777" w:rsidR="001F2371" w:rsidRPr="00FC071E" w:rsidRDefault="001F2371" w:rsidP="00D37904">
            <w:pPr>
              <w:pStyle w:val="phtablecellleft"/>
              <w:jc w:val="both"/>
            </w:pPr>
            <w:r w:rsidRPr="00FC071E">
              <w:t>Drag-and-drop</w:t>
            </w:r>
          </w:p>
        </w:tc>
        <w:tc>
          <w:tcPr>
            <w:tcW w:w="3562" w:type="pct"/>
            <w:tcPrChange w:id="45" w:author="Арслан Катеев" w:date="2018-09-17T12:30:00Z">
              <w:tcPr>
                <w:tcW w:w="3957" w:type="pct"/>
              </w:tcPr>
            </w:tcPrChange>
          </w:tcPr>
          <w:p w14:paraId="05909711" w14:textId="77777777" w:rsidR="001F2371" w:rsidRPr="00FC071E" w:rsidRDefault="001F2371" w:rsidP="00D37904">
            <w:pPr>
              <w:pStyle w:val="phtablecellleft"/>
              <w:jc w:val="both"/>
            </w:pPr>
            <w:r w:rsidRPr="00FC071E">
              <w:t xml:space="preserve">Способ оперирования </w:t>
            </w:r>
            <w:r w:rsidR="00A77E04">
              <w:fldChar w:fldCharType="begin"/>
            </w:r>
            <w:r w:rsidR="00A77E04">
              <w:instrText xml:space="preserve"> HYPERLINK "https://ru.wikipedia.org/wiki/%D0%AD%D0%BB%D0%B5%D0%BC%D0%B5%D0%BD%D1%82_%D0%B8%D0%BD%D1%82%D0%B5%D1%80%D1%84%D0%B5%D0%B9%D1%81%D0%B0" \o "Элемент интерфейса" </w:instrText>
            </w:r>
            <w:r w:rsidR="00A77E04">
              <w:fldChar w:fldCharType="separate"/>
            </w:r>
            <w:r w:rsidRPr="00FC071E">
              <w:t>элементами интерфейса</w:t>
            </w:r>
            <w:r w:rsidR="00A77E04">
              <w:fldChar w:fldCharType="end"/>
            </w:r>
            <w:r w:rsidRPr="00FC071E">
              <w:t xml:space="preserve"> (как </w:t>
            </w:r>
            <w:r w:rsidR="00A77E04">
              <w:fldChar w:fldCharType="begin"/>
            </w:r>
            <w:r w:rsidR="00A77E04">
              <w:instrText xml:space="preserve"> HYPERLINK "https://ru.wikipedia.org/wiki/%D0%93%D1%80%D0%B0%D1%84%D0%B8%D1%87%D0%B5%D1%81%D0%BA%D0%B8%D0%B9_%D0%B8%D0%BD%D1%82%D0%B5%D1%80%D1%84%D0%B5%D0%B9%D1%81_%D0%BF%D0%BE%D0%BB%D1%8C%D0%B7%D0%BE%D0%B2%D0%B0%D1%82%D0%B5%D0%BB%D1%8F" \o "Графический интерфейс пользователя" </w:instrText>
            </w:r>
            <w:r w:rsidR="00A77E04">
              <w:fldChar w:fldCharType="separate"/>
            </w:r>
            <w:r w:rsidRPr="00FC071E">
              <w:t>графическим</w:t>
            </w:r>
            <w:r w:rsidR="00A77E04">
              <w:fldChar w:fldCharType="end"/>
            </w:r>
            <w:r w:rsidRPr="00FC071E">
              <w:t xml:space="preserve">, так и </w:t>
            </w:r>
            <w:r w:rsidR="00A77E04">
              <w:fldChar w:fldCharType="begin"/>
            </w:r>
            <w:r w:rsidR="00A77E04">
              <w:instrText xml:space="preserve"> HYPERLINK "https://ru.wikipedia.org/wiki/%D0%A2%D0%B5%D0%BA%D1%81%D1%82%D0%BE%D0%B2%D1%8B%D0%B9_%D0%B8%D0%BD%D1%82%D0%B5%D1%80%D1%84%D0%B5%D0%B9%D1%81_%D0%BF%D0%BE%D0%BB%D1%8C%D0%B7%D0%BE%D0%B2%D0%B0%D1%82%D0%B5%D0%BB%D1%8F" \o "Текстовый интерфейс пользователя" </w:instrText>
            </w:r>
            <w:r w:rsidR="00A77E04">
              <w:fldChar w:fldCharType="separate"/>
            </w:r>
            <w:r w:rsidRPr="00FC071E">
              <w:t>текстовым</w:t>
            </w:r>
            <w:r w:rsidR="00A77E04">
              <w:fldChar w:fldCharType="end"/>
            </w:r>
            <w:r w:rsidRPr="00FC071E">
              <w:t xml:space="preserve">, где элементы графического пользовательского интерфейса реализованы при помощи </w:t>
            </w:r>
            <w:r w:rsidR="00A77E04">
              <w:fldChar w:fldCharType="begin"/>
            </w:r>
            <w:r w:rsidR="00A77E04">
              <w:instrText xml:space="preserve"> HYPERLINK "https://ru.wikipedia.org/wiki/%D0%9F%D1%81%D0%B5%D0%B2%D0%B4%D0%BE%D0%B3%D1%80%D0%B0%D1%84%D0%B8%D0%BA%D0%B0" \o "Псевдографика" </w:instrText>
            </w:r>
            <w:r w:rsidR="00A77E04">
              <w:fldChar w:fldCharType="separate"/>
            </w:r>
            <w:r w:rsidRPr="00FC071E">
              <w:t>псевдографики</w:t>
            </w:r>
            <w:r w:rsidR="00A77E04">
              <w:fldChar w:fldCharType="end"/>
            </w:r>
            <w:r w:rsidRPr="00FC071E">
              <w:t>) с применением манипулятора «</w:t>
            </w:r>
            <w:r w:rsidR="00A77E04">
              <w:fldChar w:fldCharType="begin"/>
            </w:r>
            <w:r w:rsidR="00A77E04">
              <w:instrText xml:space="preserve"> HYPERLINK "https://ru.wikipedia.org/wiki/%D0%9A%D0%BE%D0%BC%D0%BF%D1%8C%D1%8E%D1%82%D0%B5%D1%80%D0%BD%D0%B0%D1%8F_%D0%BC%D1%8B%D1%88%D1%8C" \o "Компьютерная мышь" </w:instrText>
            </w:r>
            <w:r w:rsidR="00A77E04">
              <w:fldChar w:fldCharType="separate"/>
            </w:r>
            <w:r w:rsidRPr="00FC071E">
              <w:t>мышь</w:t>
            </w:r>
            <w:r w:rsidR="00A77E04">
              <w:fldChar w:fldCharType="end"/>
            </w:r>
            <w:r w:rsidRPr="00FC071E">
              <w:t xml:space="preserve">» или </w:t>
            </w:r>
            <w:r w:rsidR="00A77E04">
              <w:fldChar w:fldCharType="begin"/>
            </w:r>
            <w:r w:rsidR="00A77E04">
              <w:instrText xml:space="preserve"> HYPERLINK "https://ru.wikipedia.org/wiki/%D0%A1%D0%B5%D0%BD%D1%81%D0%BE%D1%80%D0%BD%D1%8B%D0%B9_%D1%8D%D0%BA%D1%80%D0%B0%D0%BD" \o "Сенсорный экран" </w:instrText>
            </w:r>
            <w:r w:rsidR="00A77E04">
              <w:fldChar w:fldCharType="separate"/>
            </w:r>
            <w:r w:rsidRPr="00FC071E">
              <w:t>сенсорного экрана</w:t>
            </w:r>
            <w:r w:rsidR="00A77E04">
              <w:fldChar w:fldCharType="end"/>
            </w:r>
          </w:p>
        </w:tc>
      </w:tr>
      <w:tr w:rsidR="001F2371" w:rsidRPr="0036267B" w:rsidDel="00A77E04" w14:paraId="648DDD44" w14:textId="4E2BA52E" w:rsidTr="00A77E04">
        <w:trPr>
          <w:cantSplit/>
          <w:trHeight w:val="454"/>
          <w:del w:id="46" w:author="Арслан Катеев" w:date="2018-09-17T12:30:00Z"/>
          <w:trPrChange w:id="47" w:author="Арслан Катеев" w:date="2018-09-17T12:30:00Z">
            <w:trPr>
              <w:cantSplit/>
              <w:trHeight w:val="454"/>
            </w:trPr>
          </w:trPrChange>
        </w:trPr>
        <w:tc>
          <w:tcPr>
            <w:tcW w:w="1438" w:type="pct"/>
            <w:tcPrChange w:id="48" w:author="Арслан Катеев" w:date="2018-09-17T12:30:00Z">
              <w:tcPr>
                <w:tcW w:w="1043" w:type="pct"/>
              </w:tcPr>
            </w:tcPrChange>
          </w:tcPr>
          <w:p w14:paraId="77A14624" w14:textId="6D26CA73" w:rsidR="001F2371" w:rsidRPr="00FC071E" w:rsidDel="00A77E04" w:rsidRDefault="001F2371" w:rsidP="00D37904">
            <w:pPr>
              <w:pStyle w:val="phtablecellleft"/>
              <w:jc w:val="both"/>
              <w:rPr>
                <w:del w:id="49" w:author="Арслан Катеев" w:date="2018-09-17T12:30:00Z"/>
              </w:rPr>
            </w:pPr>
            <w:del w:id="50" w:author="Арслан Катеев" w:date="2018-09-17T12:30:00Z">
              <w:r w:rsidRPr="00FC071E" w:rsidDel="00A77E04">
                <w:delText>ETL</w:delText>
              </w:r>
            </w:del>
          </w:p>
        </w:tc>
        <w:tc>
          <w:tcPr>
            <w:tcW w:w="3562" w:type="pct"/>
            <w:tcPrChange w:id="51" w:author="Арслан Катеев" w:date="2018-09-17T12:30:00Z">
              <w:tcPr>
                <w:tcW w:w="3957" w:type="pct"/>
              </w:tcPr>
            </w:tcPrChange>
          </w:tcPr>
          <w:p w14:paraId="010CD682" w14:textId="38F5F102" w:rsidR="001F2371" w:rsidRPr="00FC071E" w:rsidDel="00A77E04" w:rsidRDefault="001F2371" w:rsidP="00D37904">
            <w:pPr>
              <w:pStyle w:val="phtablecellleft"/>
              <w:jc w:val="both"/>
              <w:rPr>
                <w:del w:id="52" w:author="Арслан Катеев" w:date="2018-09-17T12:30:00Z"/>
              </w:rPr>
            </w:pPr>
            <w:del w:id="53" w:author="Арслан Катеев" w:date="2018-09-17T12:30:00Z">
              <w:r w:rsidRPr="00FC071E" w:rsidDel="00A77E04">
                <w:delText xml:space="preserve">Один из основных процессов в управлении </w:delText>
              </w:r>
              <w:r w:rsidR="00A77E04" w:rsidDel="00A77E04">
                <w:fldChar w:fldCharType="begin"/>
              </w:r>
              <w:r w:rsidR="00A77E04" w:rsidDel="00A77E04">
                <w:delInstrText xml:space="preserve"> HYPERLINK "https://ru.wikipedia.org/wiki/%D0%A5%D1%80%D0%B0%D0%BD%D0%B8%D0%BB%D0%B8%D1%89%D0%B5_%D0%B4%D0%B0%D0%BD%D0%BD%D1%8B%D1%85" \o "Хранилище данных" </w:delInstrText>
              </w:r>
              <w:r w:rsidR="00A77E04" w:rsidDel="00A77E04">
                <w:fldChar w:fldCharType="separate"/>
              </w:r>
              <w:r w:rsidRPr="00FC071E" w:rsidDel="00A77E04">
                <w:delText>хранилищами данных</w:delText>
              </w:r>
              <w:r w:rsidR="00A77E04" w:rsidDel="00A77E04">
                <w:fldChar w:fldCharType="end"/>
              </w:r>
              <w:r w:rsidRPr="00FC071E" w:rsidDel="00A77E04">
                <w:delText>, который включает в себя: извлечение данных из внешних источников, их трансформацию и загрузку в хранилище данных</w:delText>
              </w:r>
            </w:del>
          </w:p>
        </w:tc>
      </w:tr>
      <w:tr w:rsidR="001F2371" w:rsidRPr="0036267B" w14:paraId="108ABD90" w14:textId="77777777" w:rsidTr="00A77E04">
        <w:trPr>
          <w:cantSplit/>
          <w:trHeight w:val="454"/>
          <w:trPrChange w:id="54" w:author="Арслан Катеев" w:date="2018-09-17T12:30:00Z">
            <w:trPr>
              <w:cantSplit/>
              <w:trHeight w:val="454"/>
            </w:trPr>
          </w:trPrChange>
        </w:trPr>
        <w:tc>
          <w:tcPr>
            <w:tcW w:w="1438" w:type="pct"/>
            <w:tcPrChange w:id="55" w:author="Арслан Катеев" w:date="2018-09-17T12:30:00Z">
              <w:tcPr>
                <w:tcW w:w="1043" w:type="pct"/>
              </w:tcPr>
            </w:tcPrChange>
          </w:tcPr>
          <w:p w14:paraId="316E61B5" w14:textId="77777777" w:rsidR="001F2371" w:rsidRPr="00FC071E" w:rsidRDefault="001F2371" w:rsidP="00D37904">
            <w:pPr>
              <w:pStyle w:val="phtablecellleft"/>
              <w:jc w:val="both"/>
            </w:pPr>
            <w:r w:rsidRPr="00FC071E">
              <w:t>HDD</w:t>
            </w:r>
          </w:p>
        </w:tc>
        <w:tc>
          <w:tcPr>
            <w:tcW w:w="3562" w:type="pct"/>
            <w:tcPrChange w:id="56" w:author="Арслан Катеев" w:date="2018-09-17T12:30:00Z">
              <w:tcPr>
                <w:tcW w:w="3957" w:type="pct"/>
              </w:tcPr>
            </w:tcPrChange>
          </w:tcPr>
          <w:p w14:paraId="72A72030" w14:textId="77777777" w:rsidR="001F2371" w:rsidRPr="00FC071E" w:rsidRDefault="001F2371" w:rsidP="00D37904">
            <w:pPr>
              <w:pStyle w:val="phtablecellleft"/>
              <w:jc w:val="both"/>
            </w:pPr>
            <w:r w:rsidRPr="00FC071E">
              <w:t xml:space="preserve">Hard Disk Drive </w:t>
            </w:r>
            <w:r>
              <w:t>–</w:t>
            </w:r>
            <w:r w:rsidRPr="00FC071E">
              <w:t xml:space="preserve"> жесткий диск, устройство для хранения данных</w:t>
            </w:r>
          </w:p>
        </w:tc>
      </w:tr>
      <w:tr w:rsidR="001F2371" w:rsidRPr="0036267B" w14:paraId="1139E75B" w14:textId="77777777" w:rsidTr="00A77E04">
        <w:trPr>
          <w:cantSplit/>
          <w:trHeight w:val="454"/>
          <w:trPrChange w:id="57" w:author="Арслан Катеев" w:date="2018-09-17T12:30:00Z">
            <w:trPr>
              <w:cantSplit/>
              <w:trHeight w:val="454"/>
            </w:trPr>
          </w:trPrChange>
        </w:trPr>
        <w:tc>
          <w:tcPr>
            <w:tcW w:w="1438" w:type="pct"/>
            <w:tcPrChange w:id="58" w:author="Арслан Катеев" w:date="2018-09-17T12:30:00Z">
              <w:tcPr>
                <w:tcW w:w="1043" w:type="pct"/>
              </w:tcPr>
            </w:tcPrChange>
          </w:tcPr>
          <w:p w14:paraId="3596F4FC" w14:textId="77777777" w:rsidR="001F2371" w:rsidRPr="00FC071E" w:rsidRDefault="001F2371" w:rsidP="00D37904">
            <w:pPr>
              <w:pStyle w:val="phtablecellleft"/>
              <w:jc w:val="both"/>
            </w:pPr>
            <w:r w:rsidRPr="00FC071E">
              <w:t>HTML</w:t>
            </w:r>
          </w:p>
        </w:tc>
        <w:tc>
          <w:tcPr>
            <w:tcW w:w="3562" w:type="pct"/>
            <w:tcPrChange w:id="59" w:author="Арслан Катеев" w:date="2018-09-17T12:30:00Z">
              <w:tcPr>
                <w:tcW w:w="3957" w:type="pct"/>
              </w:tcPr>
            </w:tcPrChange>
          </w:tcPr>
          <w:p w14:paraId="7B413FCF" w14:textId="77777777" w:rsidR="001F2371" w:rsidRPr="00FC071E" w:rsidRDefault="001F2371" w:rsidP="00D37904">
            <w:pPr>
              <w:pStyle w:val="phtablecellleft"/>
              <w:jc w:val="both"/>
            </w:pPr>
            <w:r w:rsidRPr="00FC071E">
              <w:t xml:space="preserve">Hypertext Markup Language </w:t>
            </w:r>
            <w:r>
              <w:t>–</w:t>
            </w:r>
            <w:r w:rsidRPr="00FC071E">
              <w:t xml:space="preserve"> стандартный язык разметки документов в Интернете. Все web-страницы создаются при помощи языка HTML. Язык HTML интерпретируется браузером и отображается в виде документа, удобного для человека</w:t>
            </w:r>
          </w:p>
        </w:tc>
      </w:tr>
      <w:tr w:rsidR="001F2371" w:rsidRPr="0036267B" w14:paraId="0ADE44AB" w14:textId="77777777" w:rsidTr="00A77E04">
        <w:trPr>
          <w:cantSplit/>
          <w:trHeight w:val="454"/>
          <w:trPrChange w:id="60" w:author="Арслан Катеев" w:date="2018-09-17T12:30:00Z">
            <w:trPr>
              <w:cantSplit/>
              <w:trHeight w:val="454"/>
            </w:trPr>
          </w:trPrChange>
        </w:trPr>
        <w:tc>
          <w:tcPr>
            <w:tcW w:w="1438" w:type="pct"/>
            <w:tcPrChange w:id="61" w:author="Арслан Катеев" w:date="2018-09-17T12:30:00Z">
              <w:tcPr>
                <w:tcW w:w="1043" w:type="pct"/>
              </w:tcPr>
            </w:tcPrChange>
          </w:tcPr>
          <w:p w14:paraId="756D4AF9" w14:textId="77777777" w:rsidR="001F2371" w:rsidRPr="0036267B" w:rsidRDefault="001F2371" w:rsidP="00D37904">
            <w:pPr>
              <w:pStyle w:val="phtablecellleft"/>
              <w:jc w:val="both"/>
              <w:rPr>
                <w:lang w:val="en-US"/>
              </w:rPr>
            </w:pPr>
            <w:r w:rsidRPr="0036267B">
              <w:rPr>
                <w:lang w:val="en-US"/>
              </w:rPr>
              <w:t>HTTP</w:t>
            </w:r>
          </w:p>
        </w:tc>
        <w:tc>
          <w:tcPr>
            <w:tcW w:w="3562" w:type="pct"/>
            <w:tcPrChange w:id="62" w:author="Арслан Катеев" w:date="2018-09-17T12:30:00Z">
              <w:tcPr>
                <w:tcW w:w="3957" w:type="pct"/>
              </w:tcPr>
            </w:tcPrChange>
          </w:tcPr>
          <w:p w14:paraId="7CE22625" w14:textId="77777777" w:rsidR="001F2371" w:rsidRPr="0036267B" w:rsidRDefault="001F2371" w:rsidP="00D37904">
            <w:pPr>
              <w:pStyle w:val="phtablecellleft"/>
              <w:jc w:val="both"/>
            </w:pPr>
            <w:r w:rsidRPr="00932812">
              <w:rPr>
                <w:lang w:val="en-US"/>
              </w:rPr>
              <w:t>HyperText</w:t>
            </w:r>
            <w:r w:rsidRPr="00D47057">
              <w:t xml:space="preserve"> </w:t>
            </w:r>
            <w:r w:rsidRPr="00932812">
              <w:rPr>
                <w:lang w:val="en-US"/>
              </w:rPr>
              <w:t>Transfer</w:t>
            </w:r>
            <w:r w:rsidRPr="00D47057">
              <w:t xml:space="preserve"> </w:t>
            </w:r>
            <w:r w:rsidRPr="00932812">
              <w:rPr>
                <w:lang w:val="en-US"/>
              </w:rPr>
              <w:t>Protocol</w:t>
            </w:r>
            <w:r w:rsidRPr="00D47057">
              <w:t xml:space="preserve"> </w:t>
            </w:r>
            <w:r>
              <w:t>–</w:t>
            </w:r>
            <w:r w:rsidRPr="0036267B">
              <w:t xml:space="preserve"> протокол прикладного уровня передачи данных в первую очередь в виде текстовых сообщений. Основой HTTP является технология «клиент-сервер», то есть предполагается существование потребителей (клиентов), которые инициируют соединение и посылают запрос, и поставщиков (серверов), которые ожидают соединения для получения запроса, производят необходимые действия и возвращают обратно сообщение с результатом</w:t>
            </w:r>
          </w:p>
        </w:tc>
      </w:tr>
      <w:tr w:rsidR="001F2371" w:rsidRPr="0036267B" w14:paraId="345B94F1" w14:textId="77777777" w:rsidTr="00A77E04">
        <w:trPr>
          <w:cantSplit/>
          <w:trHeight w:val="454"/>
          <w:trPrChange w:id="63" w:author="Арслан Катеев" w:date="2018-09-17T12:30:00Z">
            <w:trPr>
              <w:cantSplit/>
              <w:trHeight w:val="454"/>
            </w:trPr>
          </w:trPrChange>
        </w:trPr>
        <w:tc>
          <w:tcPr>
            <w:tcW w:w="1438" w:type="pct"/>
            <w:tcPrChange w:id="64" w:author="Арслан Катеев" w:date="2018-09-17T12:30:00Z">
              <w:tcPr>
                <w:tcW w:w="1043" w:type="pct"/>
              </w:tcPr>
            </w:tcPrChange>
          </w:tcPr>
          <w:p w14:paraId="0BFD04E7" w14:textId="77777777" w:rsidR="001F2371" w:rsidRPr="0036267B" w:rsidRDefault="001F2371" w:rsidP="00D37904">
            <w:pPr>
              <w:pStyle w:val="phtablecellleft"/>
              <w:jc w:val="both"/>
              <w:rPr>
                <w:lang w:val="en-US"/>
              </w:rPr>
            </w:pPr>
            <w:r w:rsidRPr="0036267B">
              <w:rPr>
                <w:lang w:val="en-US"/>
              </w:rPr>
              <w:t>Iframe</w:t>
            </w:r>
          </w:p>
        </w:tc>
        <w:tc>
          <w:tcPr>
            <w:tcW w:w="3562" w:type="pct"/>
            <w:tcPrChange w:id="65" w:author="Арслан Катеев" w:date="2018-09-17T12:30:00Z">
              <w:tcPr>
                <w:tcW w:w="3957" w:type="pct"/>
              </w:tcPr>
            </w:tcPrChange>
          </w:tcPr>
          <w:p w14:paraId="04B1CEEA" w14:textId="77777777" w:rsidR="001F2371" w:rsidRPr="001F2371" w:rsidRDefault="001F2371" w:rsidP="00D37904">
            <w:pPr>
              <w:pStyle w:val="phtablecellleft"/>
              <w:jc w:val="both"/>
            </w:pPr>
            <w:r w:rsidRPr="001F2371">
              <w:t>Технология, позволяющая встраивать в виде страницы одну систему в другую с сохранением всех функций и возможностей вставляемой системы</w:t>
            </w:r>
          </w:p>
        </w:tc>
      </w:tr>
      <w:tr w:rsidR="001F2371" w:rsidRPr="0036267B" w14:paraId="1CCCF105" w14:textId="77777777" w:rsidTr="00A77E04">
        <w:trPr>
          <w:cantSplit/>
          <w:trHeight w:val="454"/>
          <w:trPrChange w:id="66" w:author="Арслан Катеев" w:date="2018-09-17T12:30:00Z">
            <w:trPr>
              <w:cantSplit/>
              <w:trHeight w:val="454"/>
            </w:trPr>
          </w:trPrChange>
        </w:trPr>
        <w:tc>
          <w:tcPr>
            <w:tcW w:w="1438" w:type="pct"/>
            <w:tcPrChange w:id="67" w:author="Арслан Катеев" w:date="2018-09-17T12:30:00Z">
              <w:tcPr>
                <w:tcW w:w="1043" w:type="pct"/>
              </w:tcPr>
            </w:tcPrChange>
          </w:tcPr>
          <w:p w14:paraId="386DA24A" w14:textId="77777777" w:rsidR="001F2371" w:rsidRPr="00FE5831" w:rsidRDefault="001F2371" w:rsidP="00D37904">
            <w:pPr>
              <w:pStyle w:val="phtablecellleft"/>
              <w:jc w:val="both"/>
            </w:pPr>
            <w:r w:rsidRPr="00705857">
              <w:t>In-memory вычисления</w:t>
            </w:r>
          </w:p>
        </w:tc>
        <w:tc>
          <w:tcPr>
            <w:tcW w:w="3562" w:type="pct"/>
            <w:tcPrChange w:id="68" w:author="Арслан Катеев" w:date="2018-09-17T12:30:00Z">
              <w:tcPr>
                <w:tcW w:w="3957" w:type="pct"/>
              </w:tcPr>
            </w:tcPrChange>
          </w:tcPr>
          <w:p w14:paraId="60F7C853" w14:textId="77777777" w:rsidR="001F2371" w:rsidRPr="001F2371" w:rsidRDefault="001F2371" w:rsidP="00D37904">
            <w:pPr>
              <w:pStyle w:val="phtablecellleft"/>
              <w:jc w:val="both"/>
            </w:pPr>
            <w:r w:rsidRPr="001F2371">
              <w:t>Подход к вычислению значений, когда данные обрабатываются и хранятся в оперативной памяти, а не в базах данных, размещенных на дисках</w:t>
            </w:r>
          </w:p>
        </w:tc>
      </w:tr>
      <w:tr w:rsidR="001F2371" w:rsidRPr="0036267B" w14:paraId="34B652ED" w14:textId="77777777" w:rsidTr="00A77E04">
        <w:trPr>
          <w:cantSplit/>
          <w:trHeight w:val="454"/>
          <w:trPrChange w:id="69" w:author="Арслан Катеев" w:date="2018-09-17T12:30:00Z">
            <w:trPr>
              <w:cantSplit/>
              <w:trHeight w:val="454"/>
            </w:trPr>
          </w:trPrChange>
        </w:trPr>
        <w:tc>
          <w:tcPr>
            <w:tcW w:w="1438" w:type="pct"/>
            <w:tcPrChange w:id="70" w:author="Арслан Катеев" w:date="2018-09-17T12:30:00Z">
              <w:tcPr>
                <w:tcW w:w="1043" w:type="pct"/>
              </w:tcPr>
            </w:tcPrChange>
          </w:tcPr>
          <w:p w14:paraId="7D4710A0" w14:textId="77777777" w:rsidR="001F2371" w:rsidRPr="00FE5831" w:rsidRDefault="001F2371" w:rsidP="00D37904">
            <w:pPr>
              <w:pStyle w:val="phtablecellleft"/>
              <w:jc w:val="both"/>
            </w:pPr>
            <w:r w:rsidRPr="00FE5831">
              <w:t>IVR</w:t>
            </w:r>
          </w:p>
        </w:tc>
        <w:tc>
          <w:tcPr>
            <w:tcW w:w="3562" w:type="pct"/>
            <w:tcPrChange w:id="71" w:author="Арслан Катеев" w:date="2018-09-17T12:30:00Z">
              <w:tcPr>
                <w:tcW w:w="3957" w:type="pct"/>
              </w:tcPr>
            </w:tcPrChange>
          </w:tcPr>
          <w:p w14:paraId="2A55B2BA" w14:textId="77777777" w:rsidR="001F2371" w:rsidRPr="001F2371" w:rsidRDefault="001F2371" w:rsidP="00D37904">
            <w:pPr>
              <w:pStyle w:val="phtablecellleft"/>
              <w:jc w:val="both"/>
            </w:pPr>
            <w:r w:rsidRPr="001F2371">
              <w:t xml:space="preserve">Голосовое меню или система предварительно записанных голосовых сообщений, выполняющая функцию маршрутизации звонков внутри </w:t>
            </w:r>
            <w:r w:rsidRPr="00FE5831">
              <w:rPr>
                <w:lang w:val="en-US"/>
              </w:rPr>
              <w:t>call</w:t>
            </w:r>
            <w:r w:rsidRPr="001F2371">
              <w:t>-центра, пользуясь информацией, вводимой клиентом на клавиатуре телефона с помощью тонального набора</w:t>
            </w:r>
          </w:p>
        </w:tc>
      </w:tr>
      <w:tr w:rsidR="001F2371" w:rsidRPr="0036267B" w14:paraId="615D480A" w14:textId="77777777" w:rsidTr="00A77E04">
        <w:trPr>
          <w:cantSplit/>
          <w:trHeight w:val="454"/>
          <w:trPrChange w:id="72" w:author="Арслан Катеев" w:date="2018-09-17T12:30:00Z">
            <w:trPr>
              <w:cantSplit/>
              <w:trHeight w:val="454"/>
            </w:trPr>
          </w:trPrChange>
        </w:trPr>
        <w:tc>
          <w:tcPr>
            <w:tcW w:w="1438" w:type="pct"/>
            <w:tcPrChange w:id="73" w:author="Арслан Катеев" w:date="2018-09-17T12:30:00Z">
              <w:tcPr>
                <w:tcW w:w="1043" w:type="pct"/>
              </w:tcPr>
            </w:tcPrChange>
          </w:tcPr>
          <w:p w14:paraId="51982144" w14:textId="77777777" w:rsidR="001F2371" w:rsidRPr="00FC071E" w:rsidRDefault="001F2371" w:rsidP="00D37904">
            <w:pPr>
              <w:pStyle w:val="phtablecellleft"/>
              <w:jc w:val="both"/>
            </w:pPr>
            <w:r w:rsidRPr="00FE5831">
              <w:t>JRE</w:t>
            </w:r>
          </w:p>
        </w:tc>
        <w:tc>
          <w:tcPr>
            <w:tcW w:w="3562" w:type="pct"/>
            <w:tcPrChange w:id="74" w:author="Арслан Катеев" w:date="2018-09-17T12:30:00Z">
              <w:tcPr>
                <w:tcW w:w="3957" w:type="pct"/>
              </w:tcPr>
            </w:tcPrChange>
          </w:tcPr>
          <w:p w14:paraId="54411F5E" w14:textId="77777777" w:rsidR="001F2371" w:rsidRPr="00FE5831" w:rsidRDefault="001F2371" w:rsidP="00D37904">
            <w:pPr>
              <w:pStyle w:val="phtablecellleft"/>
              <w:jc w:val="both"/>
              <w:rPr>
                <w:lang w:val="en-US"/>
              </w:rPr>
            </w:pPr>
            <w:r w:rsidRPr="00D46206">
              <w:rPr>
                <w:lang w:val="en-US"/>
              </w:rPr>
              <w:t>Java Runtime Environment</w:t>
            </w:r>
          </w:p>
        </w:tc>
      </w:tr>
      <w:tr w:rsidR="001F2371" w:rsidRPr="0036267B" w14:paraId="0E1FEB86" w14:textId="77777777" w:rsidTr="00A77E04">
        <w:trPr>
          <w:cantSplit/>
          <w:trHeight w:val="454"/>
          <w:trPrChange w:id="75" w:author="Арслан Катеев" w:date="2018-09-17T12:30:00Z">
            <w:trPr>
              <w:cantSplit/>
              <w:trHeight w:val="454"/>
            </w:trPr>
          </w:trPrChange>
        </w:trPr>
        <w:tc>
          <w:tcPr>
            <w:tcW w:w="1438" w:type="pct"/>
            <w:tcPrChange w:id="76" w:author="Арслан Катеев" w:date="2018-09-17T12:30:00Z">
              <w:tcPr>
                <w:tcW w:w="1043" w:type="pct"/>
              </w:tcPr>
            </w:tcPrChange>
          </w:tcPr>
          <w:p w14:paraId="52A1A13E" w14:textId="77777777" w:rsidR="001F2371" w:rsidRPr="0036267B" w:rsidRDefault="001F2371" w:rsidP="00D37904">
            <w:pPr>
              <w:pStyle w:val="phtablecellleft"/>
              <w:jc w:val="both"/>
              <w:rPr>
                <w:lang w:val="en-US"/>
              </w:rPr>
            </w:pPr>
            <w:r w:rsidRPr="0036267B">
              <w:rPr>
                <w:lang w:val="en-US"/>
              </w:rPr>
              <w:t>LDAP</w:t>
            </w:r>
          </w:p>
        </w:tc>
        <w:tc>
          <w:tcPr>
            <w:tcW w:w="3562" w:type="pct"/>
            <w:tcPrChange w:id="77" w:author="Арслан Катеев" w:date="2018-09-17T12:30:00Z">
              <w:tcPr>
                <w:tcW w:w="3957" w:type="pct"/>
              </w:tcPr>
            </w:tcPrChange>
          </w:tcPr>
          <w:p w14:paraId="1DB399CC" w14:textId="77777777" w:rsidR="001F2371" w:rsidRPr="0036267B" w:rsidRDefault="001F2371" w:rsidP="00D37904">
            <w:pPr>
              <w:pStyle w:val="phtablecellleft"/>
              <w:jc w:val="both"/>
            </w:pPr>
            <w:r w:rsidRPr="00932812">
              <w:rPr>
                <w:lang w:val="en-US"/>
              </w:rPr>
              <w:t>Lightweight</w:t>
            </w:r>
            <w:r w:rsidRPr="00D47057">
              <w:t xml:space="preserve"> </w:t>
            </w:r>
            <w:r w:rsidRPr="00932812">
              <w:rPr>
                <w:lang w:val="en-US"/>
              </w:rPr>
              <w:t>Directory</w:t>
            </w:r>
            <w:r w:rsidRPr="00D47057">
              <w:t xml:space="preserve"> </w:t>
            </w:r>
            <w:r w:rsidRPr="00932812">
              <w:rPr>
                <w:lang w:val="en-US"/>
              </w:rPr>
              <w:t>Access</w:t>
            </w:r>
            <w:r w:rsidRPr="00D47057">
              <w:t xml:space="preserve"> </w:t>
            </w:r>
            <w:r w:rsidRPr="00932812">
              <w:rPr>
                <w:lang w:val="en-US"/>
              </w:rPr>
              <w:t>Protocol</w:t>
            </w:r>
            <w:r w:rsidRPr="00D47057">
              <w:t xml:space="preserve"> </w:t>
            </w:r>
            <w:r w:rsidRPr="0036267B">
              <w:t>— протокол прикладного уровня для доступа к службе каталогов X.500. LDAP —протокол, использующий TCP/IP и позволяющий производить операции аутентификации, поиска и сравнения, а также операции добавления, изменения или удаления записей</w:t>
            </w:r>
          </w:p>
        </w:tc>
      </w:tr>
      <w:tr w:rsidR="00A77E04" w:rsidRPr="0036267B" w14:paraId="1A927E6F" w14:textId="77777777" w:rsidTr="00A77E04">
        <w:trPr>
          <w:cantSplit/>
          <w:trHeight w:val="454"/>
          <w:trPrChange w:id="78" w:author="Арслан Катеев" w:date="2018-09-17T12:30:00Z">
            <w:trPr>
              <w:cantSplit/>
              <w:trHeight w:val="454"/>
            </w:trPr>
          </w:trPrChange>
        </w:trPr>
        <w:tc>
          <w:tcPr>
            <w:tcW w:w="1438" w:type="pct"/>
            <w:tcPrChange w:id="79" w:author="Арслан Катеев" w:date="2018-09-17T12:30:00Z">
              <w:tcPr>
                <w:tcW w:w="1043" w:type="pct"/>
              </w:tcPr>
            </w:tcPrChange>
          </w:tcPr>
          <w:p w14:paraId="799B20EF" w14:textId="4B1B9C86" w:rsidR="00A77E04" w:rsidRPr="0036267B" w:rsidRDefault="00A77E04" w:rsidP="00D37904">
            <w:pPr>
              <w:pStyle w:val="phtablecellleft"/>
              <w:jc w:val="both"/>
            </w:pPr>
            <w:ins w:id="80" w:author="Арслан Катеев" w:date="2018-09-17T12:30:00Z">
              <w:r w:rsidRPr="0036267B">
                <w:t>RGB</w:t>
              </w:r>
            </w:ins>
            <w:del w:id="81" w:author="Арслан Катеев" w:date="2018-09-17T12:30:00Z">
              <w:r w:rsidRPr="0036267B" w:rsidDel="003E5396">
                <w:rPr>
                  <w:lang w:val="en-US"/>
                </w:rPr>
                <w:delText>MDX-</w:delText>
              </w:r>
              <w:r w:rsidRPr="00932812" w:rsidDel="003E5396">
                <w:delText>запрос</w:delText>
              </w:r>
            </w:del>
          </w:p>
        </w:tc>
        <w:tc>
          <w:tcPr>
            <w:tcW w:w="3562" w:type="pct"/>
            <w:tcPrChange w:id="82" w:author="Арслан Катеев" w:date="2018-09-17T12:30:00Z">
              <w:tcPr>
                <w:tcW w:w="3957" w:type="pct"/>
              </w:tcPr>
            </w:tcPrChange>
          </w:tcPr>
          <w:p w14:paraId="4F4B65F0" w14:textId="5240E7F1" w:rsidR="00A77E04" w:rsidRPr="0036267B" w:rsidRDefault="00A77E04" w:rsidP="00D37904">
            <w:pPr>
              <w:pStyle w:val="phtablecellleft"/>
              <w:jc w:val="both"/>
            </w:pPr>
            <w:ins w:id="83" w:author="Арслан Катеев" w:date="2018-09-17T12:30:00Z">
              <w:r w:rsidRPr="0036267B">
                <w:t>Аддитивная цветовая модель, как правило, описывающая способ синтеза</w:t>
              </w:r>
              <w:r>
                <w:t xml:space="preserve"> цвета для цветовоспроизведения</w:t>
              </w:r>
            </w:ins>
            <w:del w:id="84" w:author="Арслан Катеев" w:date="2018-09-17T12:30:00Z">
              <w:r w:rsidRPr="00932812" w:rsidDel="003E5396">
                <w:rPr>
                  <w:lang w:val="en-US"/>
                </w:rPr>
                <w:delText>Multidimensional</w:delText>
              </w:r>
              <w:r w:rsidRPr="00D47057" w:rsidDel="003E5396">
                <w:delText xml:space="preserve"> </w:delText>
              </w:r>
              <w:r w:rsidRPr="00932812" w:rsidDel="003E5396">
                <w:rPr>
                  <w:lang w:val="en-US"/>
                </w:rPr>
                <w:delText>Expressions</w:delText>
              </w:r>
              <w:r w:rsidRPr="00D47057" w:rsidDel="003E5396">
                <w:delText xml:space="preserve"> </w:delText>
              </w:r>
              <w:r w:rsidDel="003E5396">
                <w:delText>–</w:delText>
              </w:r>
              <w:r w:rsidRPr="0036267B" w:rsidDel="003E5396">
                <w:delText xml:space="preserve"> язык запросов для простого и эффективного доступа к многомерным структурам данных, наподобие языка </w:delText>
              </w:r>
              <w:r w:rsidRPr="0036267B" w:rsidDel="003E5396">
                <w:rPr>
                  <w:lang w:val="en-US"/>
                </w:rPr>
                <w:delText>SQL</w:delText>
              </w:r>
              <w:r w:rsidRPr="0036267B" w:rsidDel="003E5396">
                <w:delText xml:space="preserve"> для реляционных баз данных</w:delText>
              </w:r>
            </w:del>
          </w:p>
        </w:tc>
      </w:tr>
      <w:tr w:rsidR="00A77E04" w:rsidRPr="0036267B" w14:paraId="32153402" w14:textId="77777777" w:rsidTr="00A77E04">
        <w:trPr>
          <w:cantSplit/>
          <w:trHeight w:val="454"/>
          <w:trPrChange w:id="85" w:author="Арслан Катеев" w:date="2018-09-17T12:30:00Z">
            <w:trPr>
              <w:cantSplit/>
              <w:trHeight w:val="454"/>
            </w:trPr>
          </w:trPrChange>
        </w:trPr>
        <w:tc>
          <w:tcPr>
            <w:tcW w:w="1438" w:type="pct"/>
            <w:tcPrChange w:id="86" w:author="Арслан Катеев" w:date="2018-09-17T12:30:00Z">
              <w:tcPr>
                <w:tcW w:w="1043" w:type="pct"/>
              </w:tcPr>
            </w:tcPrChange>
          </w:tcPr>
          <w:p w14:paraId="01091E6D" w14:textId="1BCD4872" w:rsidR="00A77E04" w:rsidRPr="0036267B" w:rsidRDefault="00A77E04" w:rsidP="00D37904">
            <w:pPr>
              <w:pStyle w:val="phtablecellleft"/>
              <w:jc w:val="both"/>
            </w:pPr>
            <w:ins w:id="87" w:author="Арслан Катеев" w:date="2018-09-17T12:30:00Z">
              <w:r w:rsidRPr="0036267B">
                <w:lastRenderedPageBreak/>
                <w:t>Skype</w:t>
              </w:r>
            </w:ins>
            <w:del w:id="88" w:author="Арслан Катеев" w:date="2018-09-17T12:30:00Z">
              <w:r w:rsidRPr="0036267B" w:rsidDel="003E5396">
                <w:delText>OLAP</w:delText>
              </w:r>
            </w:del>
          </w:p>
        </w:tc>
        <w:tc>
          <w:tcPr>
            <w:tcW w:w="3562" w:type="pct"/>
            <w:tcPrChange w:id="89" w:author="Арслан Катеев" w:date="2018-09-17T12:30:00Z">
              <w:tcPr>
                <w:tcW w:w="3957" w:type="pct"/>
              </w:tcPr>
            </w:tcPrChange>
          </w:tcPr>
          <w:p w14:paraId="55E0F49E" w14:textId="6913F95F" w:rsidR="00A77E04" w:rsidRPr="0036267B" w:rsidRDefault="00A77E04" w:rsidP="00FB2209">
            <w:pPr>
              <w:pStyle w:val="phtablecellleft"/>
              <w:jc w:val="both"/>
            </w:pPr>
            <w:ins w:id="90" w:author="Арслан Катеев" w:date="2018-09-17T12:30:00Z">
              <w:r w:rsidRPr="0036267B">
                <w:t>Бесплатное программное обеспечение с закрытым кодом, обеспечивающее текстовую, голосовую и видеосвязь через Интернет между компьютерами (IP-телефония), опционально используя технологии пиринговых сетей, а также платные услуги для звонков на мобильные и стационарные телефоны</w:t>
              </w:r>
            </w:ins>
            <w:del w:id="91" w:author="Арслан Катеев" w:date="2018-09-17T12:30:00Z">
              <w:r w:rsidRPr="0036267B" w:rsidDel="003E5396">
                <w:delText xml:space="preserve">On-Line </w:delText>
              </w:r>
              <w:r w:rsidRPr="00932812" w:rsidDel="003E5396">
                <w:rPr>
                  <w:lang w:val="en-US"/>
                </w:rPr>
                <w:delText>Analytical</w:delText>
              </w:r>
              <w:r w:rsidRPr="00D47057" w:rsidDel="003E5396">
                <w:delText xml:space="preserve"> </w:delText>
              </w:r>
              <w:r w:rsidRPr="00932812" w:rsidDel="003E5396">
                <w:rPr>
                  <w:lang w:val="en-US"/>
                </w:rPr>
                <w:delText>Processing</w:delText>
              </w:r>
              <w:r w:rsidRPr="00D47057" w:rsidDel="003E5396">
                <w:delText xml:space="preserve"> </w:delText>
              </w:r>
              <w:r w:rsidDel="003E5396">
                <w:delText>–</w:delText>
              </w:r>
              <w:r w:rsidRPr="0036267B" w:rsidDel="003E5396">
                <w:delText xml:space="preserve"> технология обработки информации, включающая составление и динамическую публикацию отч</w:delText>
              </w:r>
              <w:r w:rsidDel="003E5396">
                <w:delText>е</w:delText>
              </w:r>
              <w:r w:rsidRPr="0036267B" w:rsidDel="003E5396">
                <w:delText>тов и документов</w:delText>
              </w:r>
            </w:del>
          </w:p>
        </w:tc>
      </w:tr>
      <w:tr w:rsidR="00A77E04" w:rsidRPr="0036267B" w14:paraId="439BACDD" w14:textId="77777777" w:rsidTr="00A77E04">
        <w:trPr>
          <w:cantSplit/>
          <w:trHeight w:val="454"/>
          <w:trPrChange w:id="92" w:author="Арслан Катеев" w:date="2018-09-17T12:30:00Z">
            <w:trPr>
              <w:cantSplit/>
              <w:trHeight w:val="454"/>
            </w:trPr>
          </w:trPrChange>
        </w:trPr>
        <w:tc>
          <w:tcPr>
            <w:tcW w:w="1438" w:type="pct"/>
            <w:tcPrChange w:id="93" w:author="Арслан Катеев" w:date="2018-09-17T12:30:00Z">
              <w:tcPr>
                <w:tcW w:w="1043" w:type="pct"/>
              </w:tcPr>
            </w:tcPrChange>
          </w:tcPr>
          <w:p w14:paraId="7278F12A" w14:textId="00AD2261" w:rsidR="00A77E04" w:rsidRPr="0036267B" w:rsidRDefault="00A77E04" w:rsidP="00D37904">
            <w:pPr>
              <w:pStyle w:val="phtablecellleft"/>
              <w:jc w:val="both"/>
              <w:rPr>
                <w:rFonts w:eastAsia="Calibri"/>
                <w:b/>
              </w:rPr>
            </w:pPr>
            <w:ins w:id="94" w:author="Арслан Катеев" w:date="2018-09-17T12:30:00Z">
              <w:r w:rsidRPr="00932812">
                <w:rPr>
                  <w:lang w:val="en-US"/>
                </w:rPr>
                <w:t>SOAP</w:t>
              </w:r>
            </w:ins>
            <w:del w:id="95" w:author="Арслан Катеев" w:date="2018-09-17T12:30:00Z">
              <w:r w:rsidRPr="0036267B" w:rsidDel="003E5396">
                <w:delText>RGB</w:delText>
              </w:r>
            </w:del>
          </w:p>
        </w:tc>
        <w:tc>
          <w:tcPr>
            <w:tcW w:w="3562" w:type="pct"/>
            <w:tcPrChange w:id="96" w:author="Арслан Катеев" w:date="2018-09-17T12:30:00Z">
              <w:tcPr>
                <w:tcW w:w="3957" w:type="pct"/>
              </w:tcPr>
            </w:tcPrChange>
          </w:tcPr>
          <w:p w14:paraId="24C8BA31" w14:textId="7370D70A" w:rsidR="00A77E04" w:rsidRPr="0036267B" w:rsidRDefault="00A77E04" w:rsidP="00D37904">
            <w:pPr>
              <w:pStyle w:val="phtablecellleft"/>
              <w:jc w:val="both"/>
            </w:pPr>
            <w:ins w:id="97" w:author="Арслан Катеев" w:date="2018-09-17T12:30:00Z">
              <w:r w:rsidRPr="00932812">
                <w:rPr>
                  <w:lang w:val="en-US"/>
                </w:rPr>
                <w:t>Simple</w:t>
              </w:r>
              <w:r w:rsidRPr="00D47057">
                <w:t xml:space="preserve"> </w:t>
              </w:r>
              <w:r w:rsidRPr="00932812">
                <w:rPr>
                  <w:lang w:val="en-US"/>
                </w:rPr>
                <w:t>Object</w:t>
              </w:r>
              <w:r w:rsidRPr="00D47057">
                <w:t xml:space="preserve"> </w:t>
              </w:r>
              <w:r w:rsidRPr="00932812">
                <w:rPr>
                  <w:lang w:val="en-US"/>
                </w:rPr>
                <w:t>Access</w:t>
              </w:r>
              <w:r w:rsidRPr="00D47057">
                <w:t xml:space="preserve"> </w:t>
              </w:r>
              <w:r w:rsidRPr="00932812">
                <w:rPr>
                  <w:lang w:val="en-US"/>
                </w:rPr>
                <w:t>Protocol</w:t>
              </w:r>
              <w:r w:rsidRPr="00D47057">
                <w:t xml:space="preserve"> </w:t>
              </w:r>
              <w:r>
                <w:t>–</w:t>
              </w:r>
              <w:r w:rsidRPr="0036267B">
                <w:t xml:space="preserve"> простой протокол доступа к объектам; вплоть до спецификации 1.2 – протокол обмена структурированными сообщениями в распредел</w:t>
              </w:r>
              <w:r>
                <w:t>е</w:t>
              </w:r>
              <w:r w:rsidRPr="0036267B">
                <w:t>нной вычислительной среде. Протокол используется для обмена произвольными сообщениями в формате</w:t>
              </w:r>
              <w:r>
                <w:t xml:space="preserve"> </w:t>
              </w:r>
              <w:r w:rsidRPr="00C4088C">
                <w:t>.xml</w:t>
              </w:r>
              <w:r w:rsidRPr="0036267B">
                <w:t xml:space="preserve"> и для вызова процедур</w:t>
              </w:r>
            </w:ins>
            <w:del w:id="98" w:author="Арслан Катеев" w:date="2018-09-17T12:30:00Z">
              <w:r w:rsidRPr="0036267B" w:rsidDel="003E5396">
                <w:delText>Аддитивная цветовая модель, как правило, описывающая способ синтеза</w:delText>
              </w:r>
              <w:r w:rsidDel="003E5396">
                <w:delText xml:space="preserve"> цвета для цветовоспроизведения</w:delText>
              </w:r>
            </w:del>
          </w:p>
        </w:tc>
      </w:tr>
      <w:tr w:rsidR="00A77E04" w:rsidRPr="0036267B" w14:paraId="5E9CF029" w14:textId="77777777" w:rsidTr="00A77E04">
        <w:trPr>
          <w:cantSplit/>
          <w:trHeight w:val="454"/>
          <w:trPrChange w:id="99" w:author="Арслан Катеев" w:date="2018-09-17T12:30:00Z">
            <w:trPr>
              <w:cantSplit/>
              <w:trHeight w:val="454"/>
            </w:trPr>
          </w:trPrChange>
        </w:trPr>
        <w:tc>
          <w:tcPr>
            <w:tcW w:w="1438" w:type="pct"/>
            <w:tcPrChange w:id="100" w:author="Арслан Катеев" w:date="2018-09-17T12:30:00Z">
              <w:tcPr>
                <w:tcW w:w="1043" w:type="pct"/>
              </w:tcPr>
            </w:tcPrChange>
          </w:tcPr>
          <w:p w14:paraId="46436391" w14:textId="6DF89F98" w:rsidR="00A77E04" w:rsidRPr="0036267B" w:rsidRDefault="00A77E04" w:rsidP="00D37904">
            <w:pPr>
              <w:pStyle w:val="phtablecellleft"/>
              <w:jc w:val="both"/>
            </w:pPr>
            <w:ins w:id="101" w:author="Арслан Катеев" w:date="2018-09-17T12:30:00Z">
              <w:r w:rsidRPr="00932812">
                <w:rPr>
                  <w:lang w:val="en-US"/>
                </w:rPr>
                <w:t>SQL</w:t>
              </w:r>
            </w:ins>
            <w:del w:id="102" w:author="Арслан Катеев" w:date="2018-09-17T12:30:00Z">
              <w:r w:rsidRPr="0036267B" w:rsidDel="003E5396">
                <w:delText>Skype</w:delText>
              </w:r>
            </w:del>
          </w:p>
        </w:tc>
        <w:tc>
          <w:tcPr>
            <w:tcW w:w="3562" w:type="pct"/>
            <w:tcPrChange w:id="103" w:author="Арслан Катеев" w:date="2018-09-17T12:30:00Z">
              <w:tcPr>
                <w:tcW w:w="3957" w:type="pct"/>
              </w:tcPr>
            </w:tcPrChange>
          </w:tcPr>
          <w:p w14:paraId="224F7DE1" w14:textId="7E21C6B4" w:rsidR="00A77E04" w:rsidRPr="0036267B" w:rsidRDefault="00A77E04" w:rsidP="00D37904">
            <w:pPr>
              <w:pStyle w:val="phtablecellleft"/>
              <w:jc w:val="both"/>
            </w:pPr>
            <w:ins w:id="104" w:author="Арслан Катеев" w:date="2018-09-17T12:30:00Z">
              <w:r w:rsidRPr="00932812">
                <w:rPr>
                  <w:lang w:val="en-US"/>
                </w:rPr>
                <w:t>Structured</w:t>
              </w:r>
              <w:r w:rsidRPr="00D47057">
                <w:t xml:space="preserve"> </w:t>
              </w:r>
              <w:r w:rsidRPr="00932812">
                <w:rPr>
                  <w:lang w:val="en-US"/>
                </w:rPr>
                <w:t>Query</w:t>
              </w:r>
              <w:r w:rsidRPr="00D47057">
                <w:t xml:space="preserve"> </w:t>
              </w:r>
              <w:r w:rsidRPr="00932812">
                <w:rPr>
                  <w:lang w:val="en-US"/>
                </w:rPr>
                <w:t>Language</w:t>
              </w:r>
              <w:r w:rsidRPr="0036267B">
                <w:t xml:space="preserve"> (язык структурированных запросов) </w:t>
              </w:r>
              <w:r>
                <w:t>–</w:t>
              </w:r>
              <w:r w:rsidRPr="0036267B">
                <w:t xml:space="preserve"> язык программирования, предназначенный для управления данными в системах управления реляционными базами данных</w:t>
              </w:r>
            </w:ins>
            <w:del w:id="105" w:author="Арслан Катеев" w:date="2018-09-17T12:30:00Z">
              <w:r w:rsidRPr="0036267B" w:rsidDel="003E5396">
                <w:delText>Бесплатное программное обеспечение с закрытым кодом, обеспечивающее текстовую, голосовую и видеосвязь через Интернет между компьютерами (IP-телефония), опционально используя технологии пиринговых сетей, а также платные услуги для звонков на мобильные и стационарные телефоны</w:delText>
              </w:r>
            </w:del>
          </w:p>
        </w:tc>
      </w:tr>
      <w:tr w:rsidR="00A77E04" w:rsidRPr="0036267B" w14:paraId="008E344F" w14:textId="77777777" w:rsidTr="00A77E04">
        <w:trPr>
          <w:cantSplit/>
          <w:trHeight w:val="454"/>
          <w:trPrChange w:id="106" w:author="Арслан Катеев" w:date="2018-09-17T12:30:00Z">
            <w:trPr>
              <w:cantSplit/>
              <w:trHeight w:val="454"/>
            </w:trPr>
          </w:trPrChange>
        </w:trPr>
        <w:tc>
          <w:tcPr>
            <w:tcW w:w="1438" w:type="pct"/>
            <w:tcPrChange w:id="107" w:author="Арслан Катеев" w:date="2018-09-17T12:30:00Z">
              <w:tcPr>
                <w:tcW w:w="1043" w:type="pct"/>
              </w:tcPr>
            </w:tcPrChange>
          </w:tcPr>
          <w:p w14:paraId="45B6436A" w14:textId="1937A535" w:rsidR="00A77E04" w:rsidRPr="0036267B" w:rsidRDefault="00A77E04" w:rsidP="00D37904">
            <w:pPr>
              <w:pStyle w:val="phtablecellleft"/>
              <w:jc w:val="both"/>
              <w:rPr>
                <w:lang w:val="en-US"/>
              </w:rPr>
            </w:pPr>
            <w:ins w:id="108" w:author="Арслан Катеев" w:date="2018-09-17T12:30:00Z">
              <w:r w:rsidRPr="0036267B">
                <w:rPr>
                  <w:lang w:val="en-US"/>
                </w:rPr>
                <w:t>TCP/IP</w:t>
              </w:r>
            </w:ins>
            <w:del w:id="109" w:author="Арслан Катеев" w:date="2018-09-17T12:30:00Z">
              <w:r w:rsidRPr="00932812" w:rsidDel="003E5396">
                <w:rPr>
                  <w:lang w:val="en-US"/>
                </w:rPr>
                <w:delText>SOAP</w:delText>
              </w:r>
            </w:del>
          </w:p>
        </w:tc>
        <w:tc>
          <w:tcPr>
            <w:tcW w:w="3562" w:type="pct"/>
            <w:tcPrChange w:id="110" w:author="Арслан Катеев" w:date="2018-09-17T12:30:00Z">
              <w:tcPr>
                <w:tcW w:w="3957" w:type="pct"/>
              </w:tcPr>
            </w:tcPrChange>
          </w:tcPr>
          <w:p w14:paraId="7C451045" w14:textId="1B69A0CE" w:rsidR="00A77E04" w:rsidRPr="0036267B" w:rsidRDefault="00A77E04" w:rsidP="00FB2209">
            <w:pPr>
              <w:pStyle w:val="phtablecellleft"/>
              <w:jc w:val="both"/>
            </w:pPr>
            <w:ins w:id="111" w:author="Арслан Катеев" w:date="2018-09-17T12:30:00Z">
              <w:r w:rsidRPr="0036267B">
                <w:t xml:space="preserve">Набор сетевых протоколов передачи данных, используемых в сетях, включая сеть Интернет. Протоколы работают друг с другом в стеке (англ. </w:t>
              </w:r>
              <w:r w:rsidRPr="00932812">
                <w:rPr>
                  <w:lang w:val="en-US"/>
                </w:rPr>
                <w:t>stack</w:t>
              </w:r>
              <w:r w:rsidRPr="0036267B">
                <w:t xml:space="preserve">, стопка) </w:t>
              </w:r>
              <w:r w:rsidRPr="00D203BA">
                <w:t>–</w:t>
              </w:r>
              <w:r w:rsidRPr="0036267B">
                <w:t xml:space="preserve"> это означает, что протокол, располагающийся на уровне выше, работает «поверх» нижнего, используя механизмы инкапсуляции. Например, протокол TCP работает поверх протокола IP</w:t>
              </w:r>
            </w:ins>
            <w:del w:id="112" w:author="Арслан Катеев" w:date="2018-09-17T12:30:00Z">
              <w:r w:rsidRPr="00932812" w:rsidDel="003E5396">
                <w:rPr>
                  <w:lang w:val="en-US"/>
                </w:rPr>
                <w:delText>Simple</w:delText>
              </w:r>
              <w:r w:rsidRPr="00D47057" w:rsidDel="003E5396">
                <w:delText xml:space="preserve"> </w:delText>
              </w:r>
              <w:r w:rsidRPr="00932812" w:rsidDel="003E5396">
                <w:rPr>
                  <w:lang w:val="en-US"/>
                </w:rPr>
                <w:delText>Object</w:delText>
              </w:r>
              <w:r w:rsidRPr="00D47057" w:rsidDel="003E5396">
                <w:delText xml:space="preserve"> </w:delText>
              </w:r>
              <w:r w:rsidRPr="00932812" w:rsidDel="003E5396">
                <w:rPr>
                  <w:lang w:val="en-US"/>
                </w:rPr>
                <w:delText>Access</w:delText>
              </w:r>
              <w:r w:rsidRPr="00D47057" w:rsidDel="003E5396">
                <w:delText xml:space="preserve"> </w:delText>
              </w:r>
              <w:r w:rsidRPr="00932812" w:rsidDel="003E5396">
                <w:rPr>
                  <w:lang w:val="en-US"/>
                </w:rPr>
                <w:delText>Protocol</w:delText>
              </w:r>
              <w:r w:rsidRPr="00D47057" w:rsidDel="003E5396">
                <w:delText xml:space="preserve"> </w:delText>
              </w:r>
              <w:r w:rsidDel="003E5396">
                <w:delText>–</w:delText>
              </w:r>
              <w:r w:rsidRPr="0036267B" w:rsidDel="003E5396">
                <w:delText xml:space="preserve"> простой протокол доступа к объектам; вплоть до спецификации 1.2 – протокол обмена структурированными сообщениями в распредел</w:delText>
              </w:r>
              <w:r w:rsidDel="003E5396">
                <w:delText>е</w:delText>
              </w:r>
              <w:r w:rsidRPr="0036267B" w:rsidDel="003E5396">
                <w:delText>нной вычислительной среде. Протокол используется для обмена произвольными сообщениями в формате</w:delText>
              </w:r>
              <w:r w:rsidDel="003E5396">
                <w:delText xml:space="preserve"> </w:delText>
              </w:r>
              <w:r w:rsidRPr="00C4088C" w:rsidDel="003E5396">
                <w:delText>.xml</w:delText>
              </w:r>
              <w:r w:rsidRPr="0036267B" w:rsidDel="003E5396">
                <w:delText xml:space="preserve"> и для вызова процедур</w:delText>
              </w:r>
            </w:del>
          </w:p>
        </w:tc>
      </w:tr>
      <w:tr w:rsidR="00A77E04" w:rsidRPr="0036267B" w14:paraId="2DA5E096" w14:textId="77777777" w:rsidTr="00A77E04">
        <w:trPr>
          <w:cantSplit/>
          <w:trHeight w:val="454"/>
          <w:trPrChange w:id="113" w:author="Арслан Катеев" w:date="2018-09-17T12:30:00Z">
            <w:trPr>
              <w:cantSplit/>
              <w:trHeight w:val="454"/>
            </w:trPr>
          </w:trPrChange>
        </w:trPr>
        <w:tc>
          <w:tcPr>
            <w:tcW w:w="1438" w:type="pct"/>
            <w:tcPrChange w:id="114" w:author="Арслан Катеев" w:date="2018-09-17T12:30:00Z">
              <w:tcPr>
                <w:tcW w:w="1043" w:type="pct"/>
              </w:tcPr>
            </w:tcPrChange>
          </w:tcPr>
          <w:p w14:paraId="6A797D4F" w14:textId="55D7D401" w:rsidR="00A77E04" w:rsidRPr="0036267B" w:rsidRDefault="00A77E04" w:rsidP="00D37904">
            <w:pPr>
              <w:pStyle w:val="phtablecellleft"/>
              <w:jc w:val="both"/>
              <w:rPr>
                <w:lang w:val="en-US"/>
              </w:rPr>
            </w:pPr>
            <w:ins w:id="115" w:author="Арслан Катеев" w:date="2018-09-17T12:30:00Z">
              <w:r w:rsidRPr="0036267B">
                <w:rPr>
                  <w:lang w:val="en-US"/>
                </w:rPr>
                <w:t>URL</w:t>
              </w:r>
            </w:ins>
            <w:del w:id="116" w:author="Арслан Катеев" w:date="2018-09-17T12:30:00Z">
              <w:r w:rsidRPr="00932812" w:rsidDel="003E5396">
                <w:rPr>
                  <w:lang w:val="en-US"/>
                </w:rPr>
                <w:delText>SQL</w:delText>
              </w:r>
            </w:del>
          </w:p>
        </w:tc>
        <w:tc>
          <w:tcPr>
            <w:tcW w:w="3562" w:type="pct"/>
            <w:tcPrChange w:id="117" w:author="Арслан Катеев" w:date="2018-09-17T12:30:00Z">
              <w:tcPr>
                <w:tcW w:w="3957" w:type="pct"/>
              </w:tcPr>
            </w:tcPrChange>
          </w:tcPr>
          <w:p w14:paraId="51C92BE5" w14:textId="5CFF1B64" w:rsidR="00A77E04" w:rsidRPr="0036267B" w:rsidRDefault="00A77E04" w:rsidP="00D37904">
            <w:pPr>
              <w:pStyle w:val="phtablecellleft"/>
              <w:jc w:val="both"/>
            </w:pPr>
            <w:ins w:id="118" w:author="Арслан Катеев" w:date="2018-09-17T12:30:00Z">
              <w:r w:rsidRPr="00932812">
                <w:rPr>
                  <w:lang w:val="en-US"/>
                </w:rPr>
                <w:t>Uniform</w:t>
              </w:r>
              <w:r w:rsidRPr="00D47057">
                <w:t xml:space="preserve"> </w:t>
              </w:r>
              <w:r w:rsidRPr="00932812">
                <w:rPr>
                  <w:lang w:val="en-US"/>
                </w:rPr>
                <w:t>Resource</w:t>
              </w:r>
              <w:r w:rsidRPr="00D47057">
                <w:t xml:space="preserve"> </w:t>
              </w:r>
              <w:r w:rsidRPr="00932812">
                <w:rPr>
                  <w:lang w:val="en-US"/>
                </w:rPr>
                <w:t>Locator</w:t>
              </w:r>
              <w:r>
                <w:t xml:space="preserve"> –</w:t>
              </w:r>
              <w:r w:rsidRPr="0036267B">
                <w:t xml:space="preserve"> стандартизированный способ записи адреса ресурса в сети Интернет</w:t>
              </w:r>
            </w:ins>
            <w:del w:id="119" w:author="Арслан Катеев" w:date="2018-09-17T12:30:00Z">
              <w:r w:rsidRPr="00932812" w:rsidDel="003E5396">
                <w:rPr>
                  <w:lang w:val="en-US"/>
                </w:rPr>
                <w:delText>Structured</w:delText>
              </w:r>
              <w:r w:rsidRPr="00D47057" w:rsidDel="003E5396">
                <w:delText xml:space="preserve"> </w:delText>
              </w:r>
              <w:r w:rsidRPr="00932812" w:rsidDel="003E5396">
                <w:rPr>
                  <w:lang w:val="en-US"/>
                </w:rPr>
                <w:delText>Query</w:delText>
              </w:r>
              <w:r w:rsidRPr="00D47057" w:rsidDel="003E5396">
                <w:delText xml:space="preserve"> </w:delText>
              </w:r>
              <w:r w:rsidRPr="00932812" w:rsidDel="003E5396">
                <w:rPr>
                  <w:lang w:val="en-US"/>
                </w:rPr>
                <w:delText>Language</w:delText>
              </w:r>
              <w:r w:rsidRPr="0036267B" w:rsidDel="003E5396">
                <w:delText xml:space="preserve"> (язык структурированных запросов) </w:delText>
              </w:r>
              <w:r w:rsidDel="003E5396">
                <w:delText>–</w:delText>
              </w:r>
              <w:r w:rsidRPr="0036267B" w:rsidDel="003E5396">
                <w:delText xml:space="preserve"> язык программирования, предназначенный для управления данными в системах управления реляционными базами данных</w:delText>
              </w:r>
            </w:del>
          </w:p>
        </w:tc>
      </w:tr>
      <w:tr w:rsidR="00A77E04" w:rsidRPr="0036267B" w14:paraId="0592BACB" w14:textId="77777777" w:rsidTr="00A77E04">
        <w:trPr>
          <w:cantSplit/>
          <w:trHeight w:val="454"/>
          <w:trPrChange w:id="120" w:author="Арслан Катеев" w:date="2018-09-17T12:30:00Z">
            <w:trPr>
              <w:cantSplit/>
              <w:trHeight w:val="454"/>
            </w:trPr>
          </w:trPrChange>
        </w:trPr>
        <w:tc>
          <w:tcPr>
            <w:tcW w:w="1438" w:type="pct"/>
            <w:tcPrChange w:id="121" w:author="Арслан Катеев" w:date="2018-09-17T12:30:00Z">
              <w:tcPr>
                <w:tcW w:w="1043" w:type="pct"/>
              </w:tcPr>
            </w:tcPrChange>
          </w:tcPr>
          <w:p w14:paraId="4FA59FA6" w14:textId="1A11C78C" w:rsidR="00A77E04" w:rsidRPr="0036267B" w:rsidRDefault="00A77E04" w:rsidP="00D37904">
            <w:pPr>
              <w:pStyle w:val="phtablecellleft"/>
              <w:jc w:val="both"/>
              <w:rPr>
                <w:lang w:val="en-US"/>
              </w:rPr>
            </w:pPr>
            <w:ins w:id="122" w:author="Арслан Катеев" w:date="2018-09-17T12:30:00Z">
              <w:r w:rsidRPr="0036267B">
                <w:rPr>
                  <w:lang w:val="en-US"/>
                </w:rPr>
                <w:t>UTF-8</w:t>
              </w:r>
            </w:ins>
            <w:del w:id="123" w:author="Арслан Катеев" w:date="2018-09-17T12:30:00Z">
              <w:r w:rsidRPr="0036267B" w:rsidDel="003E5396">
                <w:rPr>
                  <w:lang w:val="en-US"/>
                </w:rPr>
                <w:delText>TCP/IP</w:delText>
              </w:r>
            </w:del>
          </w:p>
        </w:tc>
        <w:tc>
          <w:tcPr>
            <w:tcW w:w="3562" w:type="pct"/>
            <w:tcPrChange w:id="124" w:author="Арслан Катеев" w:date="2018-09-17T12:30:00Z">
              <w:tcPr>
                <w:tcW w:w="3957" w:type="pct"/>
              </w:tcPr>
            </w:tcPrChange>
          </w:tcPr>
          <w:p w14:paraId="1FEA963F" w14:textId="585A8284" w:rsidR="00A77E04" w:rsidRPr="00D203BA" w:rsidRDefault="00A77E04" w:rsidP="00D203BA">
            <w:pPr>
              <w:pStyle w:val="phtablecellleft"/>
              <w:jc w:val="both"/>
            </w:pPr>
            <w:ins w:id="125" w:author="Арслан Катеев" w:date="2018-09-17T12:30:00Z">
              <w:r w:rsidRPr="0036267B">
                <w:t>Одна из общепринятых и стандартизированных кодировок текста, которая позволяет хранить символы Unicode</w:t>
              </w:r>
            </w:ins>
            <w:del w:id="126" w:author="Арслан Катеев" w:date="2018-09-17T12:30:00Z">
              <w:r w:rsidRPr="0036267B" w:rsidDel="003E5396">
                <w:delText xml:space="preserve">Набор сетевых протоколов передачи данных, используемых в сетях, включая сеть Интернет. Протоколы работают друг с другом в стеке (англ. </w:delText>
              </w:r>
              <w:r w:rsidRPr="00932812" w:rsidDel="003E5396">
                <w:rPr>
                  <w:lang w:val="en-US"/>
                </w:rPr>
                <w:delText>stack</w:delText>
              </w:r>
              <w:r w:rsidRPr="0036267B" w:rsidDel="003E5396">
                <w:delText xml:space="preserve">, стопка) </w:delText>
              </w:r>
              <w:r w:rsidRPr="00D203BA" w:rsidDel="003E5396">
                <w:delText>–</w:delText>
              </w:r>
              <w:r w:rsidRPr="0036267B" w:rsidDel="003E5396">
                <w:delText xml:space="preserve"> это означает, что протокол, располагающийся на уровне выше, работает «поверх» нижнего, используя механизмы инкапсуляции. Например, протокол TCP работает поверх протокола IP</w:delText>
              </w:r>
            </w:del>
          </w:p>
        </w:tc>
      </w:tr>
      <w:tr w:rsidR="00A77E04" w:rsidRPr="0036267B" w14:paraId="62B83184" w14:textId="77777777" w:rsidTr="00A77E04">
        <w:trPr>
          <w:cantSplit/>
          <w:trHeight w:val="454"/>
          <w:trPrChange w:id="127" w:author="Арслан Катеев" w:date="2018-09-17T12:30:00Z">
            <w:trPr>
              <w:cantSplit/>
              <w:trHeight w:val="454"/>
            </w:trPr>
          </w:trPrChange>
        </w:trPr>
        <w:tc>
          <w:tcPr>
            <w:tcW w:w="1438" w:type="pct"/>
            <w:tcPrChange w:id="128" w:author="Арслан Катеев" w:date="2018-09-17T12:30:00Z">
              <w:tcPr>
                <w:tcW w:w="1043" w:type="pct"/>
              </w:tcPr>
            </w:tcPrChange>
          </w:tcPr>
          <w:p w14:paraId="6914B14B" w14:textId="7D772698" w:rsidR="00A77E04" w:rsidRPr="0036267B" w:rsidRDefault="00A77E04" w:rsidP="00D37904">
            <w:pPr>
              <w:pStyle w:val="phtablecellleft"/>
              <w:jc w:val="both"/>
              <w:rPr>
                <w:lang w:val="en-US"/>
              </w:rPr>
            </w:pPr>
            <w:ins w:id="129" w:author="Арслан Катеев" w:date="2018-09-17T12:30:00Z">
              <w:r w:rsidRPr="0036267B">
                <w:rPr>
                  <w:lang w:val="en-US"/>
                </w:rPr>
                <w:t>Web-браузер</w:t>
              </w:r>
            </w:ins>
            <w:del w:id="130" w:author="Арслан Катеев" w:date="2018-09-17T12:30:00Z">
              <w:r w:rsidRPr="0036267B" w:rsidDel="003E5396">
                <w:rPr>
                  <w:lang w:val="en-US"/>
                </w:rPr>
                <w:delText>URL</w:delText>
              </w:r>
            </w:del>
          </w:p>
        </w:tc>
        <w:tc>
          <w:tcPr>
            <w:tcW w:w="3562" w:type="pct"/>
            <w:tcPrChange w:id="131" w:author="Арслан Катеев" w:date="2018-09-17T12:30:00Z">
              <w:tcPr>
                <w:tcW w:w="3957" w:type="pct"/>
              </w:tcPr>
            </w:tcPrChange>
          </w:tcPr>
          <w:p w14:paraId="59E28940" w14:textId="666B8071" w:rsidR="00A77E04" w:rsidRPr="0036267B" w:rsidRDefault="00A77E04" w:rsidP="00D37904">
            <w:pPr>
              <w:pStyle w:val="phtablecellleft"/>
              <w:jc w:val="both"/>
            </w:pPr>
            <w:ins w:id="132" w:author="Арслан Катеев" w:date="2018-09-17T12:30:00Z">
              <w:r w:rsidRPr="0036267B">
                <w:t>Программное обеспечение для поиска, просмотра w</w:t>
              </w:r>
              <w:r w:rsidRPr="0036267B">
                <w:rPr>
                  <w:lang w:val="en-US"/>
                </w:rPr>
                <w:t>eb</w:t>
              </w:r>
              <w:r w:rsidRPr="0036267B">
                <w:t xml:space="preserve">-страниц (преимущественно из сети Интернет), для их обработки, вывода и перехода от одной страницы к другой. Например, </w:t>
              </w:r>
              <w:r>
                <w:rPr>
                  <w:lang w:val="en-US"/>
                </w:rPr>
                <w:t xml:space="preserve">Google Chrome, </w:t>
              </w:r>
              <w:r w:rsidRPr="0036267B">
                <w:t>Mozilla Firefox и т.п.</w:t>
              </w:r>
            </w:ins>
            <w:del w:id="133" w:author="Арслан Катеев" w:date="2018-09-17T12:30:00Z">
              <w:r w:rsidRPr="00932812" w:rsidDel="003E5396">
                <w:rPr>
                  <w:lang w:val="en-US"/>
                </w:rPr>
                <w:delText>Uniform</w:delText>
              </w:r>
              <w:r w:rsidRPr="00D47057" w:rsidDel="003E5396">
                <w:delText xml:space="preserve"> </w:delText>
              </w:r>
              <w:r w:rsidRPr="00932812" w:rsidDel="003E5396">
                <w:rPr>
                  <w:lang w:val="en-US"/>
                </w:rPr>
                <w:delText>Resource</w:delText>
              </w:r>
              <w:r w:rsidRPr="00D47057" w:rsidDel="003E5396">
                <w:delText xml:space="preserve"> </w:delText>
              </w:r>
              <w:r w:rsidRPr="00932812" w:rsidDel="003E5396">
                <w:rPr>
                  <w:lang w:val="en-US"/>
                </w:rPr>
                <w:delText>Locator</w:delText>
              </w:r>
              <w:r w:rsidDel="003E5396">
                <w:delText xml:space="preserve"> –</w:delText>
              </w:r>
              <w:r w:rsidRPr="0036267B" w:rsidDel="003E5396">
                <w:delText xml:space="preserve"> стандартизированный способ записи адреса ресурса в сети Интернет</w:delText>
              </w:r>
            </w:del>
          </w:p>
        </w:tc>
      </w:tr>
      <w:tr w:rsidR="00A77E04" w:rsidRPr="0036267B" w14:paraId="0DCE25AF" w14:textId="77777777" w:rsidTr="00A77E04">
        <w:trPr>
          <w:cantSplit/>
          <w:trHeight w:val="454"/>
          <w:trPrChange w:id="134" w:author="Арслан Катеев" w:date="2018-09-17T12:30:00Z">
            <w:trPr>
              <w:cantSplit/>
              <w:trHeight w:val="454"/>
            </w:trPr>
          </w:trPrChange>
        </w:trPr>
        <w:tc>
          <w:tcPr>
            <w:tcW w:w="1438" w:type="pct"/>
            <w:tcPrChange w:id="135" w:author="Арслан Катеев" w:date="2018-09-17T12:30:00Z">
              <w:tcPr>
                <w:tcW w:w="1043" w:type="pct"/>
              </w:tcPr>
            </w:tcPrChange>
          </w:tcPr>
          <w:p w14:paraId="4F5089EA" w14:textId="2DB409A8" w:rsidR="00A77E04" w:rsidRPr="0036267B" w:rsidRDefault="00A77E04" w:rsidP="00D37904">
            <w:pPr>
              <w:pStyle w:val="phtablecellleft"/>
              <w:jc w:val="both"/>
              <w:rPr>
                <w:lang w:val="en-US"/>
              </w:rPr>
            </w:pPr>
            <w:ins w:id="136" w:author="Арслан Катеев" w:date="2018-09-17T12:30:00Z">
              <w:r w:rsidRPr="0036267B">
                <w:rPr>
                  <w:lang w:val="en-US"/>
                </w:rPr>
                <w:t>Web-интерфейс</w:t>
              </w:r>
            </w:ins>
            <w:del w:id="137" w:author="Арслан Катеев" w:date="2018-09-17T12:30:00Z">
              <w:r w:rsidRPr="0036267B" w:rsidDel="003E5396">
                <w:rPr>
                  <w:lang w:val="en-US"/>
                </w:rPr>
                <w:delText>UTF-8</w:delText>
              </w:r>
            </w:del>
          </w:p>
        </w:tc>
        <w:tc>
          <w:tcPr>
            <w:tcW w:w="3562" w:type="pct"/>
            <w:tcPrChange w:id="138" w:author="Арслан Катеев" w:date="2018-09-17T12:30:00Z">
              <w:tcPr>
                <w:tcW w:w="3957" w:type="pct"/>
              </w:tcPr>
            </w:tcPrChange>
          </w:tcPr>
          <w:p w14:paraId="5FC7C49A" w14:textId="395D55CF" w:rsidR="00A77E04" w:rsidRPr="0036267B" w:rsidRDefault="00A77E04" w:rsidP="00D37904">
            <w:pPr>
              <w:pStyle w:val="phtablecellleft"/>
              <w:jc w:val="both"/>
            </w:pPr>
            <w:ins w:id="139" w:author="Арслан Катеев" w:date="2018-09-17T12:30:00Z">
              <w:r w:rsidRPr="0036267B">
                <w:t xml:space="preserve">Интерфейс </w:t>
              </w:r>
              <w:r>
                <w:t>программного продукта</w:t>
              </w:r>
              <w:r w:rsidRPr="0036267B">
                <w:t>, реализованный в среде w</w:t>
              </w:r>
              <w:r w:rsidRPr="0036267B">
                <w:rPr>
                  <w:lang w:val="en-US"/>
                </w:rPr>
                <w:t>eb</w:t>
              </w:r>
              <w:r w:rsidRPr="0036267B">
                <w:t>-браузера</w:t>
              </w:r>
            </w:ins>
            <w:del w:id="140" w:author="Арслан Катеев" w:date="2018-09-17T12:30:00Z">
              <w:r w:rsidRPr="0036267B" w:rsidDel="003E5396">
                <w:delText>Одна из общепринятых и стандартизированных кодировок текста, которая позволяет хранить символы Unicode</w:delText>
              </w:r>
            </w:del>
          </w:p>
        </w:tc>
      </w:tr>
      <w:tr w:rsidR="00A77E04" w:rsidRPr="0036267B" w14:paraId="15C43713" w14:textId="77777777" w:rsidTr="00A77E04">
        <w:trPr>
          <w:cantSplit/>
          <w:trHeight w:val="454"/>
          <w:trPrChange w:id="141" w:author="Арслан Катеев" w:date="2018-09-17T12:30:00Z">
            <w:trPr>
              <w:cantSplit/>
              <w:trHeight w:val="454"/>
            </w:trPr>
          </w:trPrChange>
        </w:trPr>
        <w:tc>
          <w:tcPr>
            <w:tcW w:w="1438" w:type="pct"/>
            <w:tcPrChange w:id="142" w:author="Арслан Катеев" w:date="2018-09-17T12:30:00Z">
              <w:tcPr>
                <w:tcW w:w="1043" w:type="pct"/>
              </w:tcPr>
            </w:tcPrChange>
          </w:tcPr>
          <w:p w14:paraId="388866F8" w14:textId="56E256AE" w:rsidR="00A77E04" w:rsidRPr="0036267B" w:rsidRDefault="00A77E04" w:rsidP="00D37904">
            <w:pPr>
              <w:pStyle w:val="phtablecellleft"/>
              <w:jc w:val="both"/>
              <w:rPr>
                <w:lang w:val="en-US"/>
              </w:rPr>
            </w:pPr>
            <w:ins w:id="143" w:author="Арслан Катеев" w:date="2018-09-17T12:30:00Z">
              <w:r w:rsidRPr="0036267B">
                <w:rPr>
                  <w:lang w:val="en-US"/>
                </w:rPr>
                <w:t>Web-клиент</w:t>
              </w:r>
            </w:ins>
            <w:del w:id="144" w:author="Арслан Катеев" w:date="2018-09-17T12:30:00Z">
              <w:r w:rsidRPr="0036267B" w:rsidDel="003E5396">
                <w:rPr>
                  <w:lang w:val="en-US"/>
                </w:rPr>
                <w:delText>Web-браузер</w:delText>
              </w:r>
            </w:del>
          </w:p>
        </w:tc>
        <w:tc>
          <w:tcPr>
            <w:tcW w:w="3562" w:type="pct"/>
            <w:tcPrChange w:id="145" w:author="Арслан Катеев" w:date="2018-09-17T12:30:00Z">
              <w:tcPr>
                <w:tcW w:w="3957" w:type="pct"/>
              </w:tcPr>
            </w:tcPrChange>
          </w:tcPr>
          <w:p w14:paraId="63E2FB01" w14:textId="6115CD73" w:rsidR="00A77E04" w:rsidRPr="0036267B" w:rsidRDefault="00A77E04" w:rsidP="00F70FB1">
            <w:pPr>
              <w:pStyle w:val="phtablecellleft"/>
              <w:jc w:val="both"/>
            </w:pPr>
            <w:ins w:id="146" w:author="Арслан Катеев" w:date="2018-09-17T12:30:00Z">
              <w:r w:rsidRPr="0036267B">
                <w:t>Пользователь (рабочее место) с доступом к Системе через w</w:t>
              </w:r>
              <w:r w:rsidRPr="0036267B">
                <w:rPr>
                  <w:lang w:val="en-US"/>
                </w:rPr>
                <w:t>eb</w:t>
              </w:r>
              <w:r w:rsidRPr="0036267B">
                <w:t>-интерфейс</w:t>
              </w:r>
            </w:ins>
            <w:del w:id="147" w:author="Арслан Катеев" w:date="2018-09-17T12:30:00Z">
              <w:r w:rsidRPr="0036267B" w:rsidDel="003E5396">
                <w:delText>Программное обеспечение для поиска, просмотра w</w:delText>
              </w:r>
              <w:r w:rsidRPr="0036267B" w:rsidDel="003E5396">
                <w:rPr>
                  <w:lang w:val="en-US"/>
                </w:rPr>
                <w:delText>eb</w:delText>
              </w:r>
              <w:r w:rsidRPr="0036267B" w:rsidDel="003E5396">
                <w:delText xml:space="preserve">-страниц (преимущественно из сети Интернет), для их обработки, вывода и перехода от одной страницы к другой. Например, </w:delText>
              </w:r>
              <w:r w:rsidDel="003E5396">
                <w:rPr>
                  <w:lang w:val="en-US"/>
                </w:rPr>
                <w:delText>Google</w:delText>
              </w:r>
              <w:r w:rsidRPr="00A77E04" w:rsidDel="003E5396">
                <w:rPr>
                  <w:rPrChange w:id="148" w:author="Арслан Катеев" w:date="2018-09-17T12:30:00Z">
                    <w:rPr>
                      <w:lang w:val="en-US"/>
                    </w:rPr>
                  </w:rPrChange>
                </w:rPr>
                <w:delText xml:space="preserve"> </w:delText>
              </w:r>
              <w:r w:rsidDel="003E5396">
                <w:rPr>
                  <w:lang w:val="en-US"/>
                </w:rPr>
                <w:delText>Chrome</w:delText>
              </w:r>
              <w:r w:rsidRPr="00A77E04" w:rsidDel="003E5396">
                <w:rPr>
                  <w:rPrChange w:id="149" w:author="Арслан Катеев" w:date="2018-09-17T12:30:00Z">
                    <w:rPr>
                      <w:lang w:val="en-US"/>
                    </w:rPr>
                  </w:rPrChange>
                </w:rPr>
                <w:delText xml:space="preserve">, </w:delText>
              </w:r>
              <w:r w:rsidRPr="0036267B" w:rsidDel="003E5396">
                <w:delText>Mozilla Firefox и т.п.</w:delText>
              </w:r>
            </w:del>
          </w:p>
        </w:tc>
      </w:tr>
      <w:tr w:rsidR="00A77E04" w:rsidRPr="0036267B" w14:paraId="3A0BACE8" w14:textId="77777777" w:rsidTr="00A77E04">
        <w:trPr>
          <w:cantSplit/>
          <w:trHeight w:val="454"/>
          <w:trPrChange w:id="150" w:author="Арслан Катеев" w:date="2018-09-17T12:30:00Z">
            <w:trPr>
              <w:cantSplit/>
              <w:trHeight w:val="454"/>
            </w:trPr>
          </w:trPrChange>
        </w:trPr>
        <w:tc>
          <w:tcPr>
            <w:tcW w:w="1438" w:type="pct"/>
            <w:tcPrChange w:id="151" w:author="Арслан Катеев" w:date="2018-09-17T12:30:00Z">
              <w:tcPr>
                <w:tcW w:w="1043" w:type="pct"/>
              </w:tcPr>
            </w:tcPrChange>
          </w:tcPr>
          <w:p w14:paraId="238181FC" w14:textId="31BB342B" w:rsidR="00A77E04" w:rsidRPr="0036267B" w:rsidRDefault="00A77E04" w:rsidP="00D37904">
            <w:pPr>
              <w:pStyle w:val="phtablecellleft"/>
              <w:jc w:val="both"/>
              <w:rPr>
                <w:lang w:val="en-US"/>
              </w:rPr>
            </w:pPr>
            <w:ins w:id="152" w:author="Арслан Катеев" w:date="2018-09-17T12:30:00Z">
              <w:r w:rsidRPr="0036267B">
                <w:rPr>
                  <w:lang w:val="en-US"/>
                </w:rPr>
                <w:t>Web-сервер</w:t>
              </w:r>
            </w:ins>
            <w:del w:id="153" w:author="Арслан Катеев" w:date="2018-09-17T12:30:00Z">
              <w:r w:rsidRPr="0036267B" w:rsidDel="003E5396">
                <w:rPr>
                  <w:lang w:val="en-US"/>
                </w:rPr>
                <w:delText>Web-интерфейс</w:delText>
              </w:r>
            </w:del>
          </w:p>
        </w:tc>
        <w:tc>
          <w:tcPr>
            <w:tcW w:w="3562" w:type="pct"/>
            <w:tcPrChange w:id="154" w:author="Арслан Катеев" w:date="2018-09-17T12:30:00Z">
              <w:tcPr>
                <w:tcW w:w="3957" w:type="pct"/>
              </w:tcPr>
            </w:tcPrChange>
          </w:tcPr>
          <w:p w14:paraId="3A646F39" w14:textId="1DA9E5BF" w:rsidR="00A77E04" w:rsidRPr="0036267B" w:rsidRDefault="00A77E04" w:rsidP="0006160F">
            <w:pPr>
              <w:pStyle w:val="phtablecellleft"/>
              <w:jc w:val="both"/>
            </w:pPr>
            <w:ins w:id="155" w:author="Арслан Катеев" w:date="2018-09-17T12:30:00Z">
              <w:r w:rsidRPr="0036267B">
                <w:t>Сервер, осуществляющий обработку запросов от w</w:t>
              </w:r>
              <w:r w:rsidRPr="0036267B">
                <w:rPr>
                  <w:lang w:val="en-US"/>
                </w:rPr>
                <w:t>eb</w:t>
              </w:r>
              <w:r w:rsidRPr="0036267B">
                <w:t>-клиентов</w:t>
              </w:r>
            </w:ins>
            <w:del w:id="156" w:author="Арслан Катеев" w:date="2018-09-17T12:30:00Z">
              <w:r w:rsidRPr="0036267B" w:rsidDel="003E5396">
                <w:delText xml:space="preserve">Интерфейс </w:delText>
              </w:r>
              <w:r w:rsidDel="003E5396">
                <w:delText>программного продукта</w:delText>
              </w:r>
              <w:r w:rsidRPr="0036267B" w:rsidDel="003E5396">
                <w:delText>, реализованный в среде w</w:delText>
              </w:r>
              <w:r w:rsidRPr="0036267B" w:rsidDel="003E5396">
                <w:rPr>
                  <w:lang w:val="en-US"/>
                </w:rPr>
                <w:delText>eb</w:delText>
              </w:r>
              <w:r w:rsidRPr="0036267B" w:rsidDel="003E5396">
                <w:delText>-браузера</w:delText>
              </w:r>
            </w:del>
          </w:p>
        </w:tc>
      </w:tr>
      <w:tr w:rsidR="00A77E04" w:rsidRPr="0036267B" w:rsidDel="00A77E04" w14:paraId="23DCB49E" w14:textId="2F5277C7" w:rsidTr="00A77E04">
        <w:trPr>
          <w:cantSplit/>
          <w:trHeight w:val="454"/>
          <w:del w:id="157" w:author="Арслан Катеев" w:date="2018-09-17T12:31:00Z"/>
          <w:trPrChange w:id="158" w:author="Арслан Катеев" w:date="2018-09-17T12:30:00Z">
            <w:trPr>
              <w:cantSplit/>
              <w:trHeight w:val="454"/>
            </w:trPr>
          </w:trPrChange>
        </w:trPr>
        <w:tc>
          <w:tcPr>
            <w:tcW w:w="1438" w:type="pct"/>
            <w:tcPrChange w:id="159" w:author="Арслан Катеев" w:date="2018-09-17T12:30:00Z">
              <w:tcPr>
                <w:tcW w:w="1043" w:type="pct"/>
              </w:tcPr>
            </w:tcPrChange>
          </w:tcPr>
          <w:p w14:paraId="6CF519E5" w14:textId="6C44C90E" w:rsidR="00A77E04" w:rsidRPr="0036267B" w:rsidDel="00A77E04" w:rsidRDefault="00A77E04" w:rsidP="00D37904">
            <w:pPr>
              <w:pStyle w:val="phtablecellleft"/>
              <w:jc w:val="both"/>
              <w:rPr>
                <w:del w:id="160" w:author="Арслан Катеев" w:date="2018-09-17T12:31:00Z"/>
                <w:lang w:val="en-US"/>
              </w:rPr>
            </w:pPr>
            <w:del w:id="161" w:author="Арслан Катеев" w:date="2018-09-17T12:30:00Z">
              <w:r w:rsidRPr="0036267B" w:rsidDel="003E5396">
                <w:rPr>
                  <w:lang w:val="en-US"/>
                </w:rPr>
                <w:delText>Web-клиент</w:delText>
              </w:r>
            </w:del>
          </w:p>
        </w:tc>
        <w:tc>
          <w:tcPr>
            <w:tcW w:w="3562" w:type="pct"/>
            <w:tcPrChange w:id="162" w:author="Арслан Катеев" w:date="2018-09-17T12:30:00Z">
              <w:tcPr>
                <w:tcW w:w="3957" w:type="pct"/>
              </w:tcPr>
            </w:tcPrChange>
          </w:tcPr>
          <w:p w14:paraId="11EF4953" w14:textId="246E1CC5" w:rsidR="00A77E04" w:rsidRPr="0036267B" w:rsidDel="00A77E04" w:rsidRDefault="00A77E04" w:rsidP="00D37904">
            <w:pPr>
              <w:pStyle w:val="phtablecellleft"/>
              <w:jc w:val="both"/>
              <w:rPr>
                <w:del w:id="163" w:author="Арслан Катеев" w:date="2018-09-17T12:31:00Z"/>
              </w:rPr>
            </w:pPr>
            <w:del w:id="164" w:author="Арслан Катеев" w:date="2018-09-17T12:30:00Z">
              <w:r w:rsidRPr="0036267B" w:rsidDel="003E5396">
                <w:delText>Пользователь (рабочее место) с доступом к Системе через w</w:delText>
              </w:r>
              <w:r w:rsidRPr="0036267B" w:rsidDel="003E5396">
                <w:rPr>
                  <w:lang w:val="en-US"/>
                </w:rPr>
                <w:delText>eb</w:delText>
              </w:r>
              <w:r w:rsidRPr="0036267B" w:rsidDel="003E5396">
                <w:delText>-интерфейс</w:delText>
              </w:r>
            </w:del>
          </w:p>
        </w:tc>
      </w:tr>
      <w:tr w:rsidR="00A77E04" w:rsidRPr="0036267B" w14:paraId="059F6F31" w14:textId="77777777" w:rsidTr="00A77E04">
        <w:trPr>
          <w:cantSplit/>
          <w:trHeight w:val="454"/>
          <w:trPrChange w:id="165" w:author="Арслан Катеев" w:date="2018-09-17T12:30:00Z">
            <w:trPr>
              <w:cantSplit/>
              <w:trHeight w:val="454"/>
            </w:trPr>
          </w:trPrChange>
        </w:trPr>
        <w:tc>
          <w:tcPr>
            <w:tcW w:w="1438" w:type="pct"/>
            <w:tcPrChange w:id="166" w:author="Арслан Катеев" w:date="2018-09-17T12:30:00Z">
              <w:tcPr>
                <w:tcW w:w="1043" w:type="pct"/>
              </w:tcPr>
            </w:tcPrChange>
          </w:tcPr>
          <w:p w14:paraId="6509E577" w14:textId="7370B9BF" w:rsidR="00A77E04" w:rsidRPr="0036267B" w:rsidRDefault="00A77E04" w:rsidP="00D37904">
            <w:pPr>
              <w:pStyle w:val="phtablecellleft"/>
              <w:jc w:val="both"/>
              <w:rPr>
                <w:lang w:val="en-US"/>
              </w:rPr>
            </w:pPr>
            <w:ins w:id="167" w:author="Арслан Катеев" w:date="2018-09-17T12:30:00Z">
              <w:r>
                <w:rPr>
                  <w:lang w:val="en-US"/>
                </w:rPr>
                <w:t>БД</w:t>
              </w:r>
            </w:ins>
            <w:del w:id="168" w:author="Арслан Катеев" w:date="2018-09-17T12:30:00Z">
              <w:r w:rsidRPr="0036267B" w:rsidDel="003E5396">
                <w:rPr>
                  <w:lang w:val="en-US"/>
                </w:rPr>
                <w:delText>Web-сервер</w:delText>
              </w:r>
            </w:del>
          </w:p>
        </w:tc>
        <w:tc>
          <w:tcPr>
            <w:tcW w:w="3562" w:type="pct"/>
            <w:tcPrChange w:id="169" w:author="Арслан Катеев" w:date="2018-09-17T12:30:00Z">
              <w:tcPr>
                <w:tcW w:w="3957" w:type="pct"/>
              </w:tcPr>
            </w:tcPrChange>
          </w:tcPr>
          <w:p w14:paraId="47B4FECA" w14:textId="032052F8" w:rsidR="00A77E04" w:rsidRPr="0036267B" w:rsidRDefault="00A77E04" w:rsidP="00D37904">
            <w:pPr>
              <w:pStyle w:val="phtablecellleft"/>
              <w:jc w:val="both"/>
            </w:pPr>
            <w:ins w:id="170" w:author="Арслан Катеев" w:date="2018-09-17T12:30:00Z">
              <w:r>
                <w:t>База данных</w:t>
              </w:r>
            </w:ins>
            <w:del w:id="171" w:author="Арслан Катеев" w:date="2018-09-17T12:30:00Z">
              <w:r w:rsidRPr="0036267B" w:rsidDel="003E5396">
                <w:delText>Сервер, осуществляющий обработку запросов от w</w:delText>
              </w:r>
              <w:r w:rsidRPr="0036267B" w:rsidDel="003E5396">
                <w:rPr>
                  <w:lang w:val="en-US"/>
                </w:rPr>
                <w:delText>eb</w:delText>
              </w:r>
              <w:r w:rsidRPr="0036267B" w:rsidDel="003E5396">
                <w:delText>-клиентов</w:delText>
              </w:r>
            </w:del>
          </w:p>
        </w:tc>
      </w:tr>
      <w:tr w:rsidR="00A77E04" w:rsidRPr="0036267B" w:rsidDel="00A77E04" w14:paraId="49FF68AE" w14:textId="5B2207CE" w:rsidTr="00A77E04">
        <w:trPr>
          <w:cantSplit/>
          <w:trHeight w:val="454"/>
          <w:del w:id="172" w:author="Арслан Катеев" w:date="2018-09-17T12:31:00Z"/>
          <w:trPrChange w:id="173" w:author="Арслан Катеев" w:date="2018-09-17T12:30:00Z">
            <w:trPr>
              <w:cantSplit/>
              <w:trHeight w:val="454"/>
            </w:trPr>
          </w:trPrChange>
        </w:trPr>
        <w:tc>
          <w:tcPr>
            <w:tcW w:w="1438" w:type="pct"/>
            <w:tcPrChange w:id="174" w:author="Арслан Катеев" w:date="2018-09-17T12:30:00Z">
              <w:tcPr>
                <w:tcW w:w="1043" w:type="pct"/>
              </w:tcPr>
            </w:tcPrChange>
          </w:tcPr>
          <w:p w14:paraId="50795C2E" w14:textId="53BBC185" w:rsidR="00A77E04" w:rsidRPr="0036267B" w:rsidDel="00A77E04" w:rsidRDefault="00A77E04" w:rsidP="004A419E">
            <w:pPr>
              <w:pStyle w:val="phtablecellleft"/>
              <w:jc w:val="both"/>
              <w:rPr>
                <w:del w:id="175" w:author="Арслан Катеев" w:date="2018-09-17T12:31:00Z"/>
              </w:rPr>
            </w:pPr>
            <w:del w:id="176" w:author="Арслан Катеев" w:date="2018-09-17T12:30:00Z">
              <w:r w:rsidRPr="0036267B" w:rsidDel="003E5396">
                <w:delText>Аналитический куб (куб)</w:delText>
              </w:r>
            </w:del>
          </w:p>
        </w:tc>
        <w:tc>
          <w:tcPr>
            <w:tcW w:w="3562" w:type="pct"/>
            <w:tcPrChange w:id="177" w:author="Арслан Катеев" w:date="2018-09-17T12:30:00Z">
              <w:tcPr>
                <w:tcW w:w="3957" w:type="pct"/>
              </w:tcPr>
            </w:tcPrChange>
          </w:tcPr>
          <w:p w14:paraId="5AD21F16" w14:textId="48D98076" w:rsidR="00A77E04" w:rsidRPr="0036267B" w:rsidDel="00A77E04" w:rsidRDefault="00A77E04" w:rsidP="00D37904">
            <w:pPr>
              <w:pStyle w:val="phtablecellleft"/>
              <w:jc w:val="both"/>
              <w:rPr>
                <w:del w:id="178" w:author="Арслан Катеев" w:date="2018-09-17T12:31:00Z"/>
              </w:rPr>
            </w:pPr>
            <w:del w:id="179" w:author="Арслан Катеев" w:date="2018-09-17T12:30:00Z">
              <w:r w:rsidRPr="0036267B" w:rsidDel="003E5396">
                <w:delText>Многомерная структура, содержащая размерности (измерения) и меры</w:delText>
              </w:r>
            </w:del>
          </w:p>
        </w:tc>
      </w:tr>
      <w:tr w:rsidR="00A77E04" w:rsidRPr="0036267B" w:rsidDel="00A77E04" w14:paraId="2F070F5B" w14:textId="357DCDB2" w:rsidTr="00A77E04">
        <w:trPr>
          <w:cantSplit/>
          <w:trHeight w:val="454"/>
          <w:del w:id="180" w:author="Арслан Катеев" w:date="2018-09-17T12:31:00Z"/>
          <w:trPrChange w:id="181" w:author="Арслан Катеев" w:date="2018-09-17T12:30:00Z">
            <w:trPr>
              <w:cantSplit/>
              <w:trHeight w:val="454"/>
            </w:trPr>
          </w:trPrChange>
        </w:trPr>
        <w:tc>
          <w:tcPr>
            <w:tcW w:w="1438" w:type="pct"/>
            <w:tcPrChange w:id="182" w:author="Арслан Катеев" w:date="2018-09-17T12:30:00Z">
              <w:tcPr>
                <w:tcW w:w="1043" w:type="pct"/>
              </w:tcPr>
            </w:tcPrChange>
          </w:tcPr>
          <w:p w14:paraId="665FC54F" w14:textId="60B90D4C" w:rsidR="00A77E04" w:rsidRPr="00E00A83" w:rsidDel="00A77E04" w:rsidRDefault="00A77E04" w:rsidP="00E00A83">
            <w:pPr>
              <w:pStyle w:val="phtablecellleft"/>
              <w:jc w:val="both"/>
              <w:rPr>
                <w:del w:id="183" w:author="Арслан Катеев" w:date="2018-09-17T12:31:00Z"/>
              </w:rPr>
            </w:pPr>
            <w:del w:id="184" w:author="Арслан Катеев" w:date="2018-09-17T12:30:00Z">
              <w:r w:rsidDel="003E5396">
                <w:rPr>
                  <w:lang w:val="en-US"/>
                </w:rPr>
                <w:delText>БД</w:delText>
              </w:r>
            </w:del>
          </w:p>
        </w:tc>
        <w:tc>
          <w:tcPr>
            <w:tcW w:w="3562" w:type="pct"/>
            <w:tcPrChange w:id="185" w:author="Арслан Катеев" w:date="2018-09-17T12:30:00Z">
              <w:tcPr>
                <w:tcW w:w="3957" w:type="pct"/>
              </w:tcPr>
            </w:tcPrChange>
          </w:tcPr>
          <w:p w14:paraId="03214956" w14:textId="5234250A" w:rsidR="00A77E04" w:rsidRPr="0036267B" w:rsidDel="00A77E04" w:rsidRDefault="00A77E04" w:rsidP="00E00A83">
            <w:pPr>
              <w:pStyle w:val="phtablecellleft"/>
              <w:jc w:val="both"/>
              <w:rPr>
                <w:del w:id="186" w:author="Арслан Катеев" w:date="2018-09-17T12:31:00Z"/>
              </w:rPr>
            </w:pPr>
            <w:del w:id="187" w:author="Арслан Катеев" w:date="2018-09-17T12:30:00Z">
              <w:r w:rsidDel="003E5396">
                <w:delText>База данных</w:delText>
              </w:r>
            </w:del>
          </w:p>
        </w:tc>
      </w:tr>
      <w:tr w:rsidR="00A77E04" w:rsidRPr="0036267B" w14:paraId="2AE34D09" w14:textId="77777777" w:rsidTr="00A77E04">
        <w:trPr>
          <w:cantSplit/>
          <w:trHeight w:val="454"/>
          <w:trPrChange w:id="188" w:author="Арслан Катеев" w:date="2018-09-17T12:30:00Z">
            <w:trPr>
              <w:cantSplit/>
              <w:trHeight w:val="454"/>
            </w:trPr>
          </w:trPrChange>
        </w:trPr>
        <w:tc>
          <w:tcPr>
            <w:tcW w:w="1438" w:type="pct"/>
            <w:tcPrChange w:id="189" w:author="Арслан Катеев" w:date="2018-09-17T12:30:00Z">
              <w:tcPr>
                <w:tcW w:w="1043" w:type="pct"/>
              </w:tcPr>
            </w:tcPrChange>
          </w:tcPr>
          <w:p w14:paraId="3CE4E8DB" w14:textId="7E26FF35" w:rsidR="00A77E04" w:rsidRPr="0036267B" w:rsidRDefault="00A77E04" w:rsidP="00D37904">
            <w:pPr>
              <w:pStyle w:val="phtablecellleft"/>
              <w:jc w:val="both"/>
            </w:pPr>
            <w:ins w:id="190" w:author="Арслан Катеев" w:date="2018-09-17T12:30:00Z">
              <w:r>
                <w:t>Программный продукт</w:t>
              </w:r>
            </w:ins>
            <w:del w:id="191" w:author="Арслан Катеев" w:date="2018-09-17T12:30:00Z">
              <w:r w:rsidRPr="0036267B" w:rsidDel="003E5396">
                <w:delText>Иерархия (иерархия размерности)</w:delText>
              </w:r>
            </w:del>
          </w:p>
        </w:tc>
        <w:tc>
          <w:tcPr>
            <w:tcW w:w="3562" w:type="pct"/>
            <w:tcPrChange w:id="192" w:author="Арслан Катеев" w:date="2018-09-17T12:30:00Z">
              <w:tcPr>
                <w:tcW w:w="3957" w:type="pct"/>
              </w:tcPr>
            </w:tcPrChange>
          </w:tcPr>
          <w:p w14:paraId="34C5FF63" w14:textId="4595A11B" w:rsidR="00A77E04" w:rsidRPr="00932812" w:rsidRDefault="00A77E04" w:rsidP="00D37904">
            <w:pPr>
              <w:pStyle w:val="phtablecellleft"/>
              <w:jc w:val="both"/>
              <w:rPr>
                <w:rFonts w:eastAsia="Calibri"/>
              </w:rPr>
            </w:pPr>
            <w:ins w:id="193" w:author="Арслан Катеев" w:date="2018-09-17T12:30:00Z">
              <w:r w:rsidRPr="0036267B">
                <w:t>Поименованная Правообладателем объективная форма предоставления совокупности данных и команд</w:t>
              </w:r>
            </w:ins>
            <w:del w:id="194" w:author="Арслан Катеев" w:date="2018-09-17T12:30:00Z">
              <w:r w:rsidRPr="0036267B" w:rsidDel="003E5396">
                <w:rPr>
                  <w:rFonts w:eastAsia="Calibri"/>
                </w:rPr>
                <w:delText xml:space="preserve">Логическая структура </w:delText>
              </w:r>
              <w:r w:rsidDel="003E5396">
                <w:rPr>
                  <w:rFonts w:eastAsia="Calibri"/>
                </w:rPr>
                <w:delText>размерности, в которой</w:delText>
              </w:r>
              <w:r w:rsidRPr="0036267B" w:rsidDel="003E5396">
                <w:rPr>
                  <w:rFonts w:eastAsia="Calibri"/>
                </w:rPr>
                <w:delText xml:space="preserve"> в качестве средства о</w:delText>
              </w:r>
              <w:r w:rsidDel="003E5396">
                <w:rPr>
                  <w:rFonts w:eastAsia="Calibri"/>
                </w:rPr>
                <w:delText>рганизации и объединения данных</w:delText>
              </w:r>
              <w:r w:rsidRPr="0036267B" w:rsidDel="003E5396">
                <w:rPr>
                  <w:rFonts w:eastAsia="Calibri"/>
                </w:rPr>
                <w:delText xml:space="preserve"> используются упорядоченные уровни (например, иерархия размерности «Период» объединяет ур</w:delText>
              </w:r>
              <w:r w:rsidDel="003E5396">
                <w:rPr>
                  <w:rFonts w:eastAsia="Calibri"/>
                </w:rPr>
                <w:delText>овни: «Год», «Квартал», «Месяц»</w:delText>
              </w:r>
              <w:r w:rsidRPr="00932812" w:rsidDel="003E5396">
                <w:rPr>
                  <w:rFonts w:eastAsia="Calibri"/>
                </w:rPr>
                <w:delText>)</w:delText>
              </w:r>
            </w:del>
          </w:p>
        </w:tc>
      </w:tr>
      <w:tr w:rsidR="00A77E04" w:rsidRPr="0036267B" w14:paraId="2F24AA03" w14:textId="77777777" w:rsidTr="00A77E04">
        <w:trPr>
          <w:cantSplit/>
          <w:trHeight w:val="454"/>
          <w:trPrChange w:id="195" w:author="Арслан Катеев" w:date="2018-09-17T12:30:00Z">
            <w:trPr>
              <w:cantSplit/>
              <w:trHeight w:val="454"/>
            </w:trPr>
          </w:trPrChange>
        </w:trPr>
        <w:tc>
          <w:tcPr>
            <w:tcW w:w="1438" w:type="pct"/>
            <w:tcPrChange w:id="196" w:author="Арслан Катеев" w:date="2018-09-17T12:30:00Z">
              <w:tcPr>
                <w:tcW w:w="1043" w:type="pct"/>
              </w:tcPr>
            </w:tcPrChange>
          </w:tcPr>
          <w:p w14:paraId="6D0F2477" w14:textId="2B2C5127" w:rsidR="00A77E04" w:rsidRPr="0036267B" w:rsidRDefault="00A77E04" w:rsidP="00D37904">
            <w:pPr>
              <w:pStyle w:val="phtablecellleft"/>
              <w:jc w:val="both"/>
            </w:pPr>
            <w:ins w:id="197" w:author="Арслан Катеев" w:date="2018-09-17T12:30:00Z">
              <w:r w:rsidRPr="0036267B">
                <w:t>Размер</w:t>
              </w:r>
              <w:r w:rsidRPr="00932812">
                <w:t>ность</w:t>
              </w:r>
            </w:ins>
            <w:del w:id="198" w:author="Арслан Катеев" w:date="2018-09-17T12:30:00Z">
              <w:r w:rsidRPr="0036267B" w:rsidDel="003E5396">
                <w:delText>Мера</w:delText>
              </w:r>
            </w:del>
          </w:p>
        </w:tc>
        <w:tc>
          <w:tcPr>
            <w:tcW w:w="3562" w:type="pct"/>
            <w:tcPrChange w:id="199" w:author="Арслан Катеев" w:date="2018-09-17T12:30:00Z">
              <w:tcPr>
                <w:tcW w:w="3957" w:type="pct"/>
              </w:tcPr>
            </w:tcPrChange>
          </w:tcPr>
          <w:p w14:paraId="78F6CD08" w14:textId="3FC050BB" w:rsidR="00A77E04" w:rsidRPr="0036267B" w:rsidRDefault="00A77E04" w:rsidP="00D37904">
            <w:pPr>
              <w:pStyle w:val="phtablecellleft"/>
              <w:jc w:val="both"/>
            </w:pPr>
            <w:ins w:id="200" w:author="Арслан Катеев" w:date="2018-09-17T12:30:00Z">
              <w:r w:rsidRPr="0036267B">
                <w:t>То, чем характеризуется цифра в массиве данных (товар, продавец, учреждение и т.п.) и определяет структуру данных</w:t>
              </w:r>
            </w:ins>
            <w:del w:id="201" w:author="Арслан Катеев" w:date="2018-09-17T12:30:00Z">
              <w:r w:rsidRPr="0036267B" w:rsidDel="003E5396">
                <w:delText>Числовое значение (объем продаж, площадь и т.п.), представляющее интерес для конечного пользователя</w:delText>
              </w:r>
            </w:del>
          </w:p>
        </w:tc>
      </w:tr>
      <w:tr w:rsidR="00A77E04" w:rsidRPr="0036267B" w:rsidDel="00A77E04" w14:paraId="255C1C5D" w14:textId="1D4136E8" w:rsidTr="00A77E04">
        <w:trPr>
          <w:cantSplit/>
          <w:trHeight w:val="454"/>
          <w:del w:id="202" w:author="Арслан Катеев" w:date="2018-09-17T12:31:00Z"/>
          <w:trPrChange w:id="203" w:author="Арслан Катеев" w:date="2018-09-17T12:30:00Z">
            <w:trPr>
              <w:cantSplit/>
              <w:trHeight w:val="454"/>
            </w:trPr>
          </w:trPrChange>
        </w:trPr>
        <w:tc>
          <w:tcPr>
            <w:tcW w:w="1438" w:type="pct"/>
            <w:tcPrChange w:id="204" w:author="Арслан Катеев" w:date="2018-09-17T12:30:00Z">
              <w:tcPr>
                <w:tcW w:w="1043" w:type="pct"/>
              </w:tcPr>
            </w:tcPrChange>
          </w:tcPr>
          <w:p w14:paraId="2C9B038B" w14:textId="3FB73673" w:rsidR="00A77E04" w:rsidRPr="0036267B" w:rsidDel="00A77E04" w:rsidRDefault="00A77E04" w:rsidP="00D37904">
            <w:pPr>
              <w:pStyle w:val="phtablecellleft"/>
              <w:jc w:val="both"/>
              <w:rPr>
                <w:del w:id="205" w:author="Арслан Катеев" w:date="2018-09-17T12:31:00Z"/>
              </w:rPr>
            </w:pPr>
            <w:del w:id="206" w:author="Арслан Катеев" w:date="2018-09-17T12:30:00Z">
              <w:r w:rsidDel="003E5396">
                <w:delText>Программный продукт</w:delText>
              </w:r>
            </w:del>
          </w:p>
        </w:tc>
        <w:tc>
          <w:tcPr>
            <w:tcW w:w="3562" w:type="pct"/>
            <w:tcPrChange w:id="207" w:author="Арслан Катеев" w:date="2018-09-17T12:30:00Z">
              <w:tcPr>
                <w:tcW w:w="3957" w:type="pct"/>
              </w:tcPr>
            </w:tcPrChange>
          </w:tcPr>
          <w:p w14:paraId="51E3A5CA" w14:textId="298638E3" w:rsidR="00A77E04" w:rsidRPr="0036267B" w:rsidDel="00A77E04" w:rsidRDefault="00A77E04" w:rsidP="00D37904">
            <w:pPr>
              <w:pStyle w:val="phtablecellleft"/>
              <w:jc w:val="both"/>
              <w:rPr>
                <w:del w:id="208" w:author="Арслан Катеев" w:date="2018-09-17T12:31:00Z"/>
              </w:rPr>
            </w:pPr>
            <w:del w:id="209" w:author="Арслан Катеев" w:date="2018-09-17T12:30:00Z">
              <w:r w:rsidRPr="0036267B" w:rsidDel="003E5396">
                <w:delText>Поименованная Правообладателем объективная форма предоставления совокупности данных и команд</w:delText>
              </w:r>
            </w:del>
          </w:p>
        </w:tc>
      </w:tr>
      <w:tr w:rsidR="00A77E04" w:rsidRPr="0036267B" w14:paraId="1EEBD590" w14:textId="77777777" w:rsidTr="00A77E04">
        <w:trPr>
          <w:cantSplit/>
          <w:trHeight w:val="454"/>
          <w:trPrChange w:id="210" w:author="Арслан Катеев" w:date="2018-09-17T12:30:00Z">
            <w:trPr>
              <w:cantSplit/>
              <w:trHeight w:val="454"/>
            </w:trPr>
          </w:trPrChange>
        </w:trPr>
        <w:tc>
          <w:tcPr>
            <w:tcW w:w="1438" w:type="pct"/>
            <w:tcPrChange w:id="211" w:author="Арслан Катеев" w:date="2018-09-17T12:30:00Z">
              <w:tcPr>
                <w:tcW w:w="1043" w:type="pct"/>
              </w:tcPr>
            </w:tcPrChange>
          </w:tcPr>
          <w:p w14:paraId="59B8D76D" w14:textId="269E4A8D" w:rsidR="00A77E04" w:rsidRPr="0036267B" w:rsidRDefault="00A77E04" w:rsidP="00D37904">
            <w:pPr>
              <w:pStyle w:val="phtablecellleft"/>
              <w:jc w:val="both"/>
              <w:rPr>
                <w:lang w:val="en-US"/>
              </w:rPr>
            </w:pPr>
            <w:ins w:id="212" w:author="Арслан Катеев" w:date="2018-09-17T12:30:00Z">
              <w:r w:rsidRPr="00932812">
                <w:t>Расстояние</w:t>
              </w:r>
              <w:r w:rsidRPr="00193605">
                <w:t xml:space="preserve"> </w:t>
              </w:r>
              <w:r w:rsidRPr="00193605" w:rsidDel="00F637B6">
                <w:t xml:space="preserve">Дамерау — </w:t>
              </w:r>
              <w:r w:rsidRPr="00193605">
                <w:t>Левенштейна</w:t>
              </w:r>
            </w:ins>
            <w:del w:id="213" w:author="Арслан Катеев" w:date="2018-09-17T12:30:00Z">
              <w:r w:rsidRPr="0036267B" w:rsidDel="003E5396">
                <w:delText>Размер</w:delText>
              </w:r>
              <w:r w:rsidRPr="00932812" w:rsidDel="003E5396">
                <w:delText>ность</w:delText>
              </w:r>
            </w:del>
          </w:p>
        </w:tc>
        <w:tc>
          <w:tcPr>
            <w:tcW w:w="3562" w:type="pct"/>
            <w:tcPrChange w:id="214" w:author="Арслан Катеев" w:date="2018-09-17T12:30:00Z">
              <w:tcPr>
                <w:tcW w:w="3957" w:type="pct"/>
              </w:tcPr>
            </w:tcPrChange>
          </w:tcPr>
          <w:p w14:paraId="232D60EB" w14:textId="61B3F89C" w:rsidR="00A77E04" w:rsidRPr="0036267B" w:rsidRDefault="00A77E04" w:rsidP="00D37904">
            <w:pPr>
              <w:pStyle w:val="phtablecellleft"/>
              <w:jc w:val="both"/>
            </w:pPr>
            <w:ins w:id="215" w:author="Арслан Катеев" w:date="2018-09-17T12:30:00Z">
              <w:r w:rsidRPr="0036267B">
                <w:t>Мера разницы двух строк символов, определяемая как минимальное количество операций вставки, удаления, замены и транспозиции (перестановки двух соседних символов), необходимых для перевода одной строки в другую</w:t>
              </w:r>
            </w:ins>
            <w:del w:id="216" w:author="Арслан Катеев" w:date="2018-09-17T12:30:00Z">
              <w:r w:rsidRPr="0036267B" w:rsidDel="003E5396">
                <w:delText>То, чем характеризуется цифра в массиве данных (товар, продавец, учреждение и т.п.) и определяет структуру данных</w:delText>
              </w:r>
            </w:del>
          </w:p>
        </w:tc>
      </w:tr>
      <w:tr w:rsidR="00A77E04" w:rsidRPr="0036267B" w14:paraId="5BBD86D5" w14:textId="77777777" w:rsidTr="00A77E04">
        <w:trPr>
          <w:cantSplit/>
          <w:trHeight w:val="454"/>
          <w:trPrChange w:id="217" w:author="Арслан Катеев" w:date="2018-09-17T12:30:00Z">
            <w:trPr>
              <w:cantSplit/>
              <w:trHeight w:val="454"/>
            </w:trPr>
          </w:trPrChange>
        </w:trPr>
        <w:tc>
          <w:tcPr>
            <w:tcW w:w="1438" w:type="pct"/>
            <w:tcPrChange w:id="218" w:author="Арслан Катеев" w:date="2018-09-17T12:30:00Z">
              <w:tcPr>
                <w:tcW w:w="1043" w:type="pct"/>
              </w:tcPr>
            </w:tcPrChange>
          </w:tcPr>
          <w:p w14:paraId="586CC602" w14:textId="77CC14E9" w:rsidR="00A77E04" w:rsidRPr="0036267B" w:rsidRDefault="00A77E04" w:rsidP="00D37904">
            <w:pPr>
              <w:pStyle w:val="phtablecellleft"/>
              <w:jc w:val="both"/>
            </w:pPr>
            <w:ins w:id="219" w:author="Арслан Катеев" w:date="2018-09-17T12:30:00Z">
              <w:r>
                <w:t>РСУБД</w:t>
              </w:r>
            </w:ins>
            <w:del w:id="220" w:author="Арслан Катеев" w:date="2018-09-17T12:30:00Z">
              <w:r w:rsidRPr="0036267B" w:rsidDel="003E5396">
                <w:delText>Размерность общая</w:delText>
              </w:r>
            </w:del>
          </w:p>
        </w:tc>
        <w:tc>
          <w:tcPr>
            <w:tcW w:w="3562" w:type="pct"/>
            <w:tcPrChange w:id="221" w:author="Арслан Катеев" w:date="2018-09-17T12:30:00Z">
              <w:tcPr>
                <w:tcW w:w="3957" w:type="pct"/>
              </w:tcPr>
            </w:tcPrChange>
          </w:tcPr>
          <w:p w14:paraId="5FF52C9E" w14:textId="7818BBB7" w:rsidR="00A77E04" w:rsidRPr="0036267B" w:rsidRDefault="00A77E04" w:rsidP="00D37904">
            <w:pPr>
              <w:pStyle w:val="phtablecellleft"/>
              <w:jc w:val="both"/>
            </w:pPr>
            <w:ins w:id="222" w:author="Арслан Катеев" w:date="2018-09-17T12:30:00Z">
              <w:r>
                <w:t>Реляционная система управления базами данных</w:t>
              </w:r>
            </w:ins>
            <w:del w:id="223" w:author="Арслан Катеев" w:date="2018-09-17T12:30:00Z">
              <w:r w:rsidRPr="0036267B" w:rsidDel="003E5396">
                <w:delText>Размерность, которая может быть использована в любых кубах Системы</w:delText>
              </w:r>
            </w:del>
          </w:p>
        </w:tc>
      </w:tr>
      <w:tr w:rsidR="00A77E04" w:rsidRPr="0036267B" w14:paraId="54FE7D86" w14:textId="77777777" w:rsidTr="00A77E04">
        <w:trPr>
          <w:cantSplit/>
          <w:trHeight w:val="454"/>
          <w:trPrChange w:id="224" w:author="Арслан Катеев" w:date="2018-09-17T12:30:00Z">
            <w:trPr>
              <w:cantSplit/>
              <w:trHeight w:val="454"/>
            </w:trPr>
          </w:trPrChange>
        </w:trPr>
        <w:tc>
          <w:tcPr>
            <w:tcW w:w="1438" w:type="pct"/>
            <w:tcPrChange w:id="225" w:author="Арслан Катеев" w:date="2018-09-17T12:30:00Z">
              <w:tcPr>
                <w:tcW w:w="1043" w:type="pct"/>
              </w:tcPr>
            </w:tcPrChange>
          </w:tcPr>
          <w:p w14:paraId="10EA86A1" w14:textId="21029E08" w:rsidR="00A77E04" w:rsidRPr="00193605" w:rsidRDefault="00A77E04" w:rsidP="00F637B6">
            <w:pPr>
              <w:pStyle w:val="phtablecellleft"/>
              <w:jc w:val="both"/>
            </w:pPr>
            <w:ins w:id="226" w:author="Арслан Катеев" w:date="2018-09-17T12:30:00Z">
              <w:r>
                <w:rPr>
                  <w:lang w:val="en-US"/>
                </w:rPr>
                <w:t>СУБД</w:t>
              </w:r>
            </w:ins>
            <w:del w:id="227" w:author="Арслан Катеев" w:date="2018-09-17T12:30:00Z">
              <w:r w:rsidRPr="00932812" w:rsidDel="003E5396">
                <w:delText>Расстояние</w:delText>
              </w:r>
              <w:r w:rsidRPr="00193605" w:rsidDel="003E5396">
                <w:delText xml:space="preserve"> Дамерау — Левенштейна</w:delText>
              </w:r>
            </w:del>
          </w:p>
        </w:tc>
        <w:tc>
          <w:tcPr>
            <w:tcW w:w="3562" w:type="pct"/>
            <w:tcPrChange w:id="228" w:author="Арслан Катеев" w:date="2018-09-17T12:30:00Z">
              <w:tcPr>
                <w:tcW w:w="3957" w:type="pct"/>
              </w:tcPr>
            </w:tcPrChange>
          </w:tcPr>
          <w:p w14:paraId="103B7B86" w14:textId="0FDA4F9C" w:rsidR="00A77E04" w:rsidRPr="0036267B" w:rsidRDefault="00A77E04" w:rsidP="00D37904">
            <w:pPr>
              <w:pStyle w:val="phtablecellleft"/>
              <w:jc w:val="both"/>
            </w:pPr>
            <w:ins w:id="229" w:author="Арслан Катеев" w:date="2018-09-17T12:30:00Z">
              <w:r>
                <w:t>Система управления базой данных</w:t>
              </w:r>
            </w:ins>
            <w:del w:id="230" w:author="Арслан Катеев" w:date="2018-09-17T12:30:00Z">
              <w:r w:rsidRPr="0036267B" w:rsidDel="003E5396">
                <w:delText>Мера разницы двух строк символов, определяемая как минимальное количество операций вставки, удаления, замены и транспозиции (перестановки двух соседних символов), необходимых для перевода одной строки в другую</w:delText>
              </w:r>
            </w:del>
          </w:p>
        </w:tc>
      </w:tr>
      <w:tr w:rsidR="00A77E04" w:rsidRPr="0036267B" w14:paraId="7A8B709D" w14:textId="77777777" w:rsidTr="00A77E04">
        <w:trPr>
          <w:cantSplit/>
          <w:trHeight w:val="454"/>
          <w:trPrChange w:id="231" w:author="Арслан Катеев" w:date="2018-09-17T12:30:00Z">
            <w:trPr>
              <w:cantSplit/>
              <w:trHeight w:val="454"/>
            </w:trPr>
          </w:trPrChange>
        </w:trPr>
        <w:tc>
          <w:tcPr>
            <w:tcW w:w="1438" w:type="pct"/>
            <w:tcPrChange w:id="232" w:author="Арслан Катеев" w:date="2018-09-17T12:30:00Z">
              <w:tcPr>
                <w:tcW w:w="1043" w:type="pct"/>
              </w:tcPr>
            </w:tcPrChange>
          </w:tcPr>
          <w:p w14:paraId="42226036" w14:textId="6198F1B5" w:rsidR="00A77E04" w:rsidRPr="0036267B" w:rsidRDefault="00A77E04" w:rsidP="00D37904">
            <w:pPr>
              <w:pStyle w:val="phtablecellleft"/>
              <w:jc w:val="both"/>
              <w:rPr>
                <w:lang w:val="en-US"/>
              </w:rPr>
            </w:pPr>
            <w:ins w:id="233" w:author="Арслан Катеев" w:date="2018-09-17T12:30:00Z">
              <w:r w:rsidRPr="00932812">
                <w:t>Транзакция</w:t>
              </w:r>
            </w:ins>
            <w:del w:id="234" w:author="Арслан Катеев" w:date="2018-09-17T12:30:00Z">
              <w:r w:rsidDel="003E5396">
                <w:delText>РСУБД</w:delText>
              </w:r>
            </w:del>
          </w:p>
        </w:tc>
        <w:tc>
          <w:tcPr>
            <w:tcW w:w="3562" w:type="pct"/>
            <w:tcPrChange w:id="235" w:author="Арслан Катеев" w:date="2018-09-17T12:30:00Z">
              <w:tcPr>
                <w:tcW w:w="3957" w:type="pct"/>
              </w:tcPr>
            </w:tcPrChange>
          </w:tcPr>
          <w:p w14:paraId="3BD1CBFD" w14:textId="4580FA46" w:rsidR="00A77E04" w:rsidRPr="0036267B" w:rsidRDefault="00A77E04" w:rsidP="00D37904">
            <w:pPr>
              <w:pStyle w:val="phtablecellleft"/>
              <w:jc w:val="both"/>
            </w:pPr>
            <w:ins w:id="236" w:author="Арслан Катеев" w:date="2018-09-17T12:30:00Z">
              <w:r w:rsidRPr="0036267B">
                <w:t>Группа логически объедин</w:t>
              </w:r>
              <w:r>
                <w:t>е</w:t>
              </w:r>
              <w:r w:rsidRPr="0036267B">
                <w:t>нных последовательных операций по работе с данными, обрабатываемая или отменяемая целиком</w:t>
              </w:r>
            </w:ins>
            <w:del w:id="237" w:author="Арслан Катеев" w:date="2018-09-17T12:30:00Z">
              <w:r w:rsidDel="003E5396">
                <w:delText>Реляционная система управления базами данных</w:delText>
              </w:r>
            </w:del>
          </w:p>
        </w:tc>
      </w:tr>
      <w:tr w:rsidR="00A77E04" w:rsidRPr="0036267B" w:rsidDel="00A77E04" w14:paraId="5F28F847" w14:textId="77DCD6F7" w:rsidTr="00A77E04">
        <w:trPr>
          <w:cantSplit/>
          <w:trHeight w:val="454"/>
          <w:del w:id="238" w:author="Арслан Катеев" w:date="2018-09-17T12:31:00Z"/>
          <w:trPrChange w:id="239" w:author="Арслан Катеев" w:date="2018-09-17T12:30:00Z">
            <w:trPr>
              <w:cantSplit/>
              <w:trHeight w:val="454"/>
            </w:trPr>
          </w:trPrChange>
        </w:trPr>
        <w:tc>
          <w:tcPr>
            <w:tcW w:w="1438" w:type="pct"/>
            <w:tcPrChange w:id="240" w:author="Арслан Катеев" w:date="2018-09-17T12:30:00Z">
              <w:tcPr>
                <w:tcW w:w="1043" w:type="pct"/>
              </w:tcPr>
            </w:tcPrChange>
          </w:tcPr>
          <w:p w14:paraId="526C30B8" w14:textId="48FD0565" w:rsidR="00A77E04" w:rsidRPr="00341AE4" w:rsidDel="00A77E04" w:rsidRDefault="00A77E04" w:rsidP="00D37904">
            <w:pPr>
              <w:pStyle w:val="phtablecellleft"/>
              <w:jc w:val="both"/>
              <w:rPr>
                <w:del w:id="241" w:author="Арслан Катеев" w:date="2018-09-17T12:31:00Z"/>
              </w:rPr>
            </w:pPr>
            <w:del w:id="242" w:author="Арслан Катеев" w:date="2018-09-17T12:30:00Z">
              <w:r w:rsidDel="003E5396">
                <w:rPr>
                  <w:lang w:val="en-US"/>
                </w:rPr>
                <w:delText>СУБД</w:delText>
              </w:r>
            </w:del>
          </w:p>
        </w:tc>
        <w:tc>
          <w:tcPr>
            <w:tcW w:w="3562" w:type="pct"/>
            <w:tcPrChange w:id="243" w:author="Арслан Катеев" w:date="2018-09-17T12:30:00Z">
              <w:tcPr>
                <w:tcW w:w="3957" w:type="pct"/>
              </w:tcPr>
            </w:tcPrChange>
          </w:tcPr>
          <w:p w14:paraId="1B95DC16" w14:textId="72A3255A" w:rsidR="00A77E04" w:rsidRPr="0036267B" w:rsidDel="00A77E04" w:rsidRDefault="00A77E04" w:rsidP="00D37904">
            <w:pPr>
              <w:pStyle w:val="phtablecellleft"/>
              <w:jc w:val="both"/>
              <w:rPr>
                <w:del w:id="244" w:author="Арслан Катеев" w:date="2018-09-17T12:31:00Z"/>
              </w:rPr>
            </w:pPr>
            <w:del w:id="245" w:author="Арслан Катеев" w:date="2018-09-17T12:30:00Z">
              <w:r w:rsidDel="003E5396">
                <w:delText>Система управления базой данных</w:delText>
              </w:r>
            </w:del>
          </w:p>
        </w:tc>
      </w:tr>
      <w:tr w:rsidR="00A77E04" w:rsidRPr="0036267B" w14:paraId="11D1279F" w14:textId="77777777" w:rsidTr="00A77E04">
        <w:trPr>
          <w:cantSplit/>
          <w:trHeight w:val="454"/>
          <w:trPrChange w:id="246" w:author="Арслан Катеев" w:date="2018-09-17T12:30:00Z">
            <w:trPr>
              <w:cantSplit/>
              <w:trHeight w:val="454"/>
            </w:trPr>
          </w:trPrChange>
        </w:trPr>
        <w:tc>
          <w:tcPr>
            <w:tcW w:w="1438" w:type="pct"/>
            <w:tcPrChange w:id="247" w:author="Арслан Катеев" w:date="2018-09-17T12:30:00Z">
              <w:tcPr>
                <w:tcW w:w="1043" w:type="pct"/>
              </w:tcPr>
            </w:tcPrChange>
          </w:tcPr>
          <w:p w14:paraId="41C9B627" w14:textId="51F47272" w:rsidR="00A77E04" w:rsidRPr="0036267B" w:rsidRDefault="00A77E04" w:rsidP="00D37904">
            <w:pPr>
              <w:pStyle w:val="phtablecellleft"/>
              <w:jc w:val="both"/>
              <w:rPr>
                <w:lang w:val="en-US"/>
              </w:rPr>
            </w:pPr>
            <w:ins w:id="248" w:author="Арслан Катеев" w:date="2018-09-17T12:30:00Z">
              <w:r w:rsidRPr="0036267B">
                <w:lastRenderedPageBreak/>
                <w:t>ФИО</w:t>
              </w:r>
            </w:ins>
            <w:del w:id="249" w:author="Арслан Катеев" w:date="2018-09-17T12:30:00Z">
              <w:r w:rsidRPr="00932812" w:rsidDel="003E5396">
                <w:delText>Транзакция</w:delText>
              </w:r>
            </w:del>
          </w:p>
        </w:tc>
        <w:tc>
          <w:tcPr>
            <w:tcW w:w="3562" w:type="pct"/>
            <w:tcPrChange w:id="250" w:author="Арслан Катеев" w:date="2018-09-17T12:30:00Z">
              <w:tcPr>
                <w:tcW w:w="3957" w:type="pct"/>
              </w:tcPr>
            </w:tcPrChange>
          </w:tcPr>
          <w:p w14:paraId="725DC165" w14:textId="063C81E4" w:rsidR="00A77E04" w:rsidRPr="0036267B" w:rsidRDefault="00A77E04" w:rsidP="00FB2209">
            <w:pPr>
              <w:pStyle w:val="phtablecellleft"/>
              <w:jc w:val="both"/>
            </w:pPr>
            <w:ins w:id="251" w:author="Арслан Катеев" w:date="2018-09-17T12:30:00Z">
              <w:r w:rsidRPr="0036267B">
                <w:t>Фамилия, имя, отчество</w:t>
              </w:r>
            </w:ins>
            <w:del w:id="252" w:author="Арслан Катеев" w:date="2018-09-17T12:30:00Z">
              <w:r w:rsidRPr="0036267B" w:rsidDel="003E5396">
                <w:delText>Группа логически объедин</w:delText>
              </w:r>
              <w:r w:rsidDel="003E5396">
                <w:delText>е</w:delText>
              </w:r>
              <w:r w:rsidRPr="0036267B" w:rsidDel="003E5396">
                <w:delText>нных последовательных операций по работе с данными, обрабатываемая или отменяемая целиком</w:delText>
              </w:r>
            </w:del>
          </w:p>
        </w:tc>
      </w:tr>
      <w:tr w:rsidR="00A77E04" w:rsidRPr="0036267B" w:rsidDel="00A77E04" w14:paraId="509E4B44" w14:textId="0D737DA0" w:rsidTr="00A77E04">
        <w:trPr>
          <w:cantSplit/>
          <w:trHeight w:val="454"/>
          <w:del w:id="253" w:author="Арслан Катеев" w:date="2018-09-17T12:31:00Z"/>
          <w:trPrChange w:id="254" w:author="Арслан Катеев" w:date="2018-09-17T12:30:00Z">
            <w:trPr>
              <w:cantSplit/>
              <w:trHeight w:val="454"/>
            </w:trPr>
          </w:trPrChange>
        </w:trPr>
        <w:tc>
          <w:tcPr>
            <w:tcW w:w="1438" w:type="pct"/>
            <w:tcPrChange w:id="255" w:author="Арслан Катеев" w:date="2018-09-17T12:30:00Z">
              <w:tcPr>
                <w:tcW w:w="1043" w:type="pct"/>
              </w:tcPr>
            </w:tcPrChange>
          </w:tcPr>
          <w:p w14:paraId="1FE9AFD8" w14:textId="53BF327E" w:rsidR="00A77E04" w:rsidRPr="0036267B" w:rsidDel="00A77E04" w:rsidRDefault="00A77E04" w:rsidP="00D37904">
            <w:pPr>
              <w:pStyle w:val="phtablecellleft"/>
              <w:jc w:val="both"/>
              <w:rPr>
                <w:del w:id="256" w:author="Арслан Катеев" w:date="2018-09-17T12:31:00Z"/>
              </w:rPr>
            </w:pPr>
            <w:del w:id="257" w:author="Арслан Катеев" w:date="2018-09-17T12:30:00Z">
              <w:r w:rsidRPr="0036267B" w:rsidDel="003E5396">
                <w:delText>Уровень иерархии (уровень)</w:delText>
              </w:r>
            </w:del>
          </w:p>
        </w:tc>
        <w:tc>
          <w:tcPr>
            <w:tcW w:w="3562" w:type="pct"/>
            <w:tcPrChange w:id="258" w:author="Арслан Катеев" w:date="2018-09-17T12:30:00Z">
              <w:tcPr>
                <w:tcW w:w="3957" w:type="pct"/>
              </w:tcPr>
            </w:tcPrChange>
          </w:tcPr>
          <w:p w14:paraId="630BA3F8" w14:textId="7BB5EDDF" w:rsidR="00A77E04" w:rsidRPr="0036267B" w:rsidDel="00A77E04" w:rsidRDefault="00A77E04" w:rsidP="00D37904">
            <w:pPr>
              <w:pStyle w:val="phtablecellleft"/>
              <w:jc w:val="both"/>
              <w:rPr>
                <w:del w:id="259" w:author="Арслан Катеев" w:date="2018-09-17T12:31:00Z"/>
                <w:rFonts w:eastAsia="Calibri"/>
              </w:rPr>
            </w:pPr>
            <w:del w:id="260" w:author="Арслан Катеев" w:date="2018-09-17T12:30:00Z">
              <w:r w:rsidRPr="0036267B" w:rsidDel="003E5396">
                <w:rPr>
                  <w:rFonts w:eastAsia="Calibri"/>
                </w:rPr>
                <w:delText>Детализирующий структурный компонент иерархии размерности (например, «Год», «Квартал» и «Месяц» являются уровнями иерархии «Период»)</w:delText>
              </w:r>
            </w:del>
          </w:p>
        </w:tc>
      </w:tr>
      <w:tr w:rsidR="00A77E04" w:rsidRPr="0036267B" w14:paraId="1D486679" w14:textId="77777777" w:rsidTr="00A77E04">
        <w:trPr>
          <w:cantSplit/>
          <w:trHeight w:val="454"/>
          <w:trPrChange w:id="261" w:author="Арслан Катеев" w:date="2018-09-17T12:30:00Z">
            <w:trPr>
              <w:cantSplit/>
              <w:trHeight w:val="454"/>
            </w:trPr>
          </w:trPrChange>
        </w:trPr>
        <w:tc>
          <w:tcPr>
            <w:tcW w:w="1438" w:type="pct"/>
            <w:tcPrChange w:id="262" w:author="Арслан Катеев" w:date="2018-09-17T12:30:00Z">
              <w:tcPr>
                <w:tcW w:w="1043" w:type="pct"/>
              </w:tcPr>
            </w:tcPrChange>
          </w:tcPr>
          <w:p w14:paraId="63BA584D" w14:textId="1401E75B" w:rsidR="00A77E04" w:rsidRPr="0036267B" w:rsidRDefault="00A77E04" w:rsidP="00D37904">
            <w:pPr>
              <w:pStyle w:val="phtablecellleft"/>
              <w:jc w:val="both"/>
            </w:pPr>
            <w:del w:id="263" w:author="Арслан Катеев" w:date="2018-09-17T12:30:00Z">
              <w:r w:rsidRPr="0036267B" w:rsidDel="00E22EC9">
                <w:delText>ФИО</w:delText>
              </w:r>
            </w:del>
          </w:p>
        </w:tc>
        <w:tc>
          <w:tcPr>
            <w:tcW w:w="3562" w:type="pct"/>
            <w:tcPrChange w:id="264" w:author="Арслан Катеев" w:date="2018-09-17T12:30:00Z">
              <w:tcPr>
                <w:tcW w:w="3957" w:type="pct"/>
              </w:tcPr>
            </w:tcPrChange>
          </w:tcPr>
          <w:p w14:paraId="7EDA71B0" w14:textId="0ED4C7CE" w:rsidR="00A77E04" w:rsidRPr="00A77E04" w:rsidRDefault="00A77E04" w:rsidP="00D37904">
            <w:pPr>
              <w:pStyle w:val="phtablecellleft"/>
              <w:jc w:val="both"/>
              <w:rPr>
                <w:rPrChange w:id="265" w:author="Арслан Катеев" w:date="2018-09-17T12:30:00Z">
                  <w:rPr>
                    <w:lang w:val="en-US"/>
                  </w:rPr>
                </w:rPrChange>
              </w:rPr>
            </w:pPr>
            <w:del w:id="266" w:author="Арслан Катеев" w:date="2018-09-17T12:30:00Z">
              <w:r w:rsidRPr="0036267B" w:rsidDel="00E22EC9">
                <w:delText>Фамилия, имя, отчество</w:delText>
              </w:r>
            </w:del>
          </w:p>
        </w:tc>
      </w:tr>
      <w:tr w:rsidR="00A77E04" w:rsidRPr="0036267B" w14:paraId="7CFF9B41" w14:textId="77777777" w:rsidTr="00A77E04">
        <w:trPr>
          <w:cantSplit/>
          <w:trHeight w:val="454"/>
          <w:trPrChange w:id="267" w:author="Арслан Катеев" w:date="2018-09-17T12:30:00Z">
            <w:trPr>
              <w:cantSplit/>
              <w:trHeight w:val="454"/>
            </w:trPr>
          </w:trPrChange>
        </w:trPr>
        <w:tc>
          <w:tcPr>
            <w:tcW w:w="1438" w:type="pct"/>
            <w:tcPrChange w:id="268" w:author="Арслан Катеев" w:date="2018-09-17T12:30:00Z">
              <w:tcPr>
                <w:tcW w:w="1043" w:type="pct"/>
              </w:tcPr>
            </w:tcPrChange>
          </w:tcPr>
          <w:p w14:paraId="7D8FFB42" w14:textId="11FF0956" w:rsidR="00A77E04" w:rsidRPr="0036267B" w:rsidRDefault="00A77E04" w:rsidP="00D37904">
            <w:pPr>
              <w:pStyle w:val="phtablecellleft"/>
              <w:jc w:val="both"/>
            </w:pPr>
            <w:del w:id="269" w:author="Арслан Катеев" w:date="2018-09-17T12:30:00Z">
              <w:r w:rsidRPr="0036267B" w:rsidDel="00E22EC9">
                <w:delText xml:space="preserve">Элемент иерархии </w:delText>
              </w:r>
            </w:del>
          </w:p>
        </w:tc>
        <w:tc>
          <w:tcPr>
            <w:tcW w:w="3562" w:type="pct"/>
            <w:tcPrChange w:id="270" w:author="Арслан Катеев" w:date="2018-09-17T12:30:00Z">
              <w:tcPr>
                <w:tcW w:w="3957" w:type="pct"/>
              </w:tcPr>
            </w:tcPrChange>
          </w:tcPr>
          <w:p w14:paraId="17A701E0" w14:textId="533ACE09" w:rsidR="00A77E04" w:rsidRPr="0036267B" w:rsidRDefault="00A77E04" w:rsidP="00D37904">
            <w:pPr>
              <w:pStyle w:val="phtablecellleft"/>
              <w:jc w:val="both"/>
              <w:rPr>
                <w:rFonts w:eastAsia="Calibri"/>
              </w:rPr>
            </w:pPr>
            <w:del w:id="271" w:author="Арслан Катеев" w:date="2018-09-17T12:30:00Z">
              <w:r w:rsidRPr="0036267B" w:rsidDel="00E22EC9">
                <w:rPr>
                  <w:rFonts w:eastAsia="Calibri"/>
                </w:rPr>
                <w:delText>Значение уровня иерархии (например, элементами иерархии с уровнями («Год», «Квартал», «Месяц») являются значения: «2015», «2016», «1 квартал», «2 квартал», «Январь», «Февраль»)</w:delText>
              </w:r>
            </w:del>
          </w:p>
        </w:tc>
      </w:tr>
    </w:tbl>
    <w:p w14:paraId="4D8E3B1D" w14:textId="77777777" w:rsidR="00C128B2" w:rsidRPr="0036267B" w:rsidRDefault="00C128B2" w:rsidP="00F25ED2">
      <w:pPr>
        <w:pStyle w:val="17"/>
        <w:rPr>
          <w:rFonts w:eastAsia="Calibri"/>
        </w:rPr>
      </w:pPr>
      <w:bookmarkStart w:id="272" w:name="_Toc340580039"/>
      <w:bookmarkStart w:id="273" w:name="_Toc522869189"/>
      <w:r w:rsidRPr="0036267B">
        <w:rPr>
          <w:rFonts w:eastAsia="Calibri"/>
        </w:rPr>
        <w:lastRenderedPageBreak/>
        <w:t xml:space="preserve">Назначение и цели </w:t>
      </w:r>
      <w:r w:rsidR="00557E20" w:rsidRPr="0036267B">
        <w:rPr>
          <w:rFonts w:eastAsia="Calibri"/>
        </w:rPr>
        <w:t xml:space="preserve">разработки и внедрения </w:t>
      </w:r>
      <w:r w:rsidRPr="0036267B">
        <w:rPr>
          <w:rFonts w:eastAsia="Calibri"/>
        </w:rPr>
        <w:t>Системы</w:t>
      </w:r>
      <w:bookmarkEnd w:id="272"/>
      <w:bookmarkEnd w:id="273"/>
    </w:p>
    <w:p w14:paraId="647EA318" w14:textId="1CDE530E" w:rsidR="000166FE" w:rsidRPr="0036267B" w:rsidRDefault="000166FE">
      <w:pPr>
        <w:pStyle w:val="phnormal"/>
        <w:rPr>
          <w:rFonts w:cs="Arial"/>
        </w:rPr>
      </w:pPr>
      <w:r w:rsidRPr="0036267B">
        <w:rPr>
          <w:rFonts w:cs="Arial"/>
        </w:rPr>
        <w:t xml:space="preserve">Система предназначена для </w:t>
      </w:r>
      <w:ins w:id="274" w:author="Арслан Катеев" w:date="2018-09-17T12:33:00Z">
        <w:r w:rsidR="00A77E04" w:rsidRPr="00A77E04">
          <w:rPr>
            <w:rFonts w:cs="Arial"/>
            <w:rPrChange w:id="275" w:author="Арслан Катеев" w:date="2018-09-17T12:33:00Z">
              <w:rPr>
                <w:rFonts w:cs="Arial"/>
                <w:color w:val="000000"/>
                <w:sz w:val="19"/>
                <w:szCs w:val="19"/>
                <w:shd w:val="clear" w:color="auto" w:fill="FFFFFF"/>
              </w:rPr>
            </w:rPrChange>
          </w:rPr>
          <w:t xml:space="preserve"> осуществления какого-либо учета, и включающая в себя совокупность: нормативно-правовых актов, договоров, регламентов, стандартов, внутренних положений и инструкций организатора учета и регистраторов, иных документов, предписывающих ведение учёта, определяющих процедуры ведения учета и формы ведения учета; организационных структур организатора учёта и регистраторов; средств, обеспечивающих ведение учёта, включая средства делопроизводства, инженерно-техническое оборудование и информационно-коммуникационные компьютерные приложения, реализующие логику учёта, а также исходные тексты, системную и пользовательскую документацию этих компьютерных приложений.</w:t>
        </w:r>
      </w:ins>
      <w:del w:id="276" w:author="Арслан Катеев" w:date="2018-09-17T12:33:00Z">
        <w:r w:rsidRPr="0036267B" w:rsidDel="00A77E04">
          <w:rPr>
            <w:rFonts w:cs="Arial"/>
          </w:rPr>
          <w:delText>консолидации значений основных статистических и качественных показателей</w:delText>
        </w:r>
        <w:r w:rsidR="009B7EB9" w:rsidRPr="0036267B" w:rsidDel="00A77E04">
          <w:rPr>
            <w:rFonts w:cs="Arial"/>
          </w:rPr>
          <w:delText xml:space="preserve">, касающихся </w:delText>
        </w:r>
        <w:r w:rsidRPr="0036267B" w:rsidDel="00A77E04">
          <w:rPr>
            <w:rFonts w:cs="Arial"/>
          </w:rPr>
          <w:delText xml:space="preserve">деятельности компании (Заказчика), их обработки и представления, </w:delText>
        </w:r>
        <w:r w:rsidR="00577BBD" w:rsidRPr="0036267B" w:rsidDel="00A77E04">
          <w:rPr>
            <w:rFonts w:cs="Arial"/>
          </w:rPr>
          <w:delText>позволяющи</w:delText>
        </w:r>
        <w:r w:rsidR="00423B03" w:rsidDel="00A77E04">
          <w:rPr>
            <w:rFonts w:cs="Arial"/>
          </w:rPr>
          <w:delText>х</w:delText>
        </w:r>
        <w:r w:rsidR="00577BBD" w:rsidRPr="0036267B" w:rsidDel="00A77E04">
          <w:rPr>
            <w:rFonts w:cs="Arial"/>
          </w:rPr>
          <w:delText xml:space="preserve"> </w:delText>
        </w:r>
        <w:r w:rsidRPr="0036267B" w:rsidDel="00A77E04">
          <w:rPr>
            <w:rFonts w:cs="Arial"/>
          </w:rPr>
          <w:delText>руководству компании (Заказчика) оперативно принимать управленческие решения</w:delText>
        </w:r>
      </w:del>
      <w:r w:rsidRPr="0036267B">
        <w:rPr>
          <w:rFonts w:cs="Arial"/>
        </w:rPr>
        <w:t>.</w:t>
      </w:r>
    </w:p>
    <w:p w14:paraId="6943CE92" w14:textId="77777777" w:rsidR="00881B85" w:rsidRPr="0036267B" w:rsidRDefault="00881B85" w:rsidP="00F25ED2">
      <w:pPr>
        <w:pStyle w:val="22"/>
        <w:rPr>
          <w:rFonts w:eastAsia="Calibri"/>
        </w:rPr>
      </w:pPr>
      <w:bookmarkStart w:id="277" w:name="_Toc522869190"/>
      <w:r w:rsidRPr="0036267B">
        <w:rPr>
          <w:rFonts w:eastAsia="Calibri"/>
        </w:rPr>
        <w:t>Назначение Системы</w:t>
      </w:r>
      <w:bookmarkEnd w:id="277"/>
    </w:p>
    <w:p w14:paraId="6958A4BB" w14:textId="558DCDAB" w:rsidR="00881B85" w:rsidRPr="0036267B" w:rsidRDefault="00881B85" w:rsidP="00575FBC">
      <w:pPr>
        <w:pStyle w:val="phlistorderedtitle"/>
        <w:rPr>
          <w:rFonts w:eastAsia="Calibri"/>
        </w:rPr>
      </w:pPr>
      <w:r w:rsidRPr="0036267B">
        <w:rPr>
          <w:rFonts w:eastAsia="Calibri"/>
        </w:rPr>
        <w:t>Система предназначена для решения следующих задач:</w:t>
      </w:r>
    </w:p>
    <w:p w14:paraId="08B49724" w14:textId="59B628A5" w:rsidR="00881B85" w:rsidRPr="0036267B" w:rsidRDefault="00997805" w:rsidP="00C0077A">
      <w:pPr>
        <w:pStyle w:val="phlistitemized1"/>
      </w:pPr>
      <w:del w:id="278" w:author="Арслан Катеев" w:date="2018-09-17T12:36:00Z">
        <w:r w:rsidRPr="00C0077A" w:rsidDel="00A77E04">
          <w:delText>с</w:delText>
        </w:r>
        <w:r w:rsidR="009B7EB9" w:rsidRPr="00C0077A" w:rsidDel="00A77E04">
          <w:delText>бор</w:delText>
        </w:r>
        <w:r w:rsidR="009B7EB9" w:rsidRPr="0036267B" w:rsidDel="00A77E04">
          <w:delText xml:space="preserve"> оперативной информации, касающейся деятельности организации</w:delText>
        </w:r>
      </w:del>
      <w:ins w:id="279" w:author="Арслан Катеев" w:date="2018-09-17T12:36:00Z">
        <w:r w:rsidR="00A77E04">
          <w:t>сбор и ведение информации о справочниках</w:t>
        </w:r>
      </w:ins>
      <w:ins w:id="280" w:author="Арслан Катеев" w:date="2018-09-17T12:37:00Z">
        <w:r w:rsidR="00A77E04">
          <w:t>/реестрах</w:t>
        </w:r>
      </w:ins>
      <w:ins w:id="281" w:author="Арслан Катеев" w:date="2018-09-17T12:36:00Z">
        <w:r w:rsidR="00A77E04">
          <w:t xml:space="preserve"> разной структуры</w:t>
        </w:r>
      </w:ins>
      <w:r w:rsidR="009B7EB9" w:rsidRPr="0036267B">
        <w:t xml:space="preserve"> (Заказчика);</w:t>
      </w:r>
    </w:p>
    <w:p w14:paraId="13170790" w14:textId="156596D9" w:rsidR="009B7EB9" w:rsidRPr="0036267B" w:rsidRDefault="00997805" w:rsidP="00C0077A">
      <w:pPr>
        <w:pStyle w:val="phlistitemized1"/>
        <w:rPr>
          <w:rFonts w:eastAsia="Calibri"/>
        </w:rPr>
      </w:pPr>
      <w:r w:rsidRPr="0036267B">
        <w:rPr>
          <w:rFonts w:eastAsia="Calibri"/>
        </w:rPr>
        <w:t>п</w:t>
      </w:r>
      <w:r w:rsidR="009B7EB9" w:rsidRPr="0036267B">
        <w:rPr>
          <w:rFonts w:eastAsia="Calibri"/>
        </w:rPr>
        <w:t xml:space="preserve">остроение единого хранилища </w:t>
      </w:r>
      <w:del w:id="282" w:author="Арслан Катеев" w:date="2018-09-17T12:36:00Z">
        <w:r w:rsidR="009B7EB9" w:rsidRPr="0036267B" w:rsidDel="00A77E04">
          <w:rPr>
            <w:rFonts w:eastAsia="Calibri"/>
          </w:rPr>
          <w:delText xml:space="preserve">статистических и качественных </w:delText>
        </w:r>
      </w:del>
      <w:r w:rsidR="009B7EB9" w:rsidRPr="0036267B">
        <w:rPr>
          <w:rFonts w:eastAsia="Calibri"/>
        </w:rPr>
        <w:t>показателей</w:t>
      </w:r>
      <w:del w:id="283" w:author="Арслан Катеев" w:date="2018-09-17T12:36:00Z">
        <w:r w:rsidR="009B7EB9" w:rsidRPr="0036267B" w:rsidDel="00A77E04">
          <w:rPr>
            <w:rFonts w:eastAsia="Calibri"/>
          </w:rPr>
          <w:delText xml:space="preserve"> (индикаторов)</w:delText>
        </w:r>
      </w:del>
      <w:r w:rsidR="009B7EB9" w:rsidRPr="0036267B">
        <w:rPr>
          <w:rFonts w:eastAsia="Calibri"/>
        </w:rPr>
        <w:t>;</w:t>
      </w:r>
    </w:p>
    <w:p w14:paraId="7589DDBA" w14:textId="7005D44A" w:rsidR="009B7EB9" w:rsidRDefault="00997805" w:rsidP="00C0077A">
      <w:pPr>
        <w:pStyle w:val="phlistitemized1"/>
        <w:rPr>
          <w:ins w:id="284" w:author="Арслан Катеев" w:date="2018-09-17T12:48:00Z"/>
          <w:rFonts w:eastAsia="Calibri"/>
        </w:rPr>
      </w:pPr>
      <w:r w:rsidRPr="0036267B">
        <w:rPr>
          <w:rFonts w:eastAsia="Calibri"/>
        </w:rPr>
        <w:t>д</w:t>
      </w:r>
      <w:r w:rsidR="009B7EB9" w:rsidRPr="0036267B">
        <w:rPr>
          <w:rFonts w:eastAsia="Calibri"/>
        </w:rPr>
        <w:t>етализация показателей</w:t>
      </w:r>
      <w:del w:id="285" w:author="Арслан Катеев" w:date="2018-09-17T12:36:00Z">
        <w:r w:rsidR="009B7EB9" w:rsidRPr="0036267B" w:rsidDel="00A77E04">
          <w:rPr>
            <w:rFonts w:eastAsia="Calibri"/>
          </w:rPr>
          <w:delText xml:space="preserve"> в разрезе учреждений/структурных подразделений</w:delText>
        </w:r>
        <w:r w:rsidR="00F97422" w:rsidRPr="0036267B" w:rsidDel="00A77E04">
          <w:rPr>
            <w:rFonts w:eastAsia="Calibri"/>
          </w:rPr>
          <w:delText>, временных промежутков</w:delText>
        </w:r>
        <w:r w:rsidR="00CB6BB7" w:rsidDel="00A77E04">
          <w:rPr>
            <w:rFonts w:eastAsia="Calibri"/>
          </w:rPr>
          <w:delText xml:space="preserve"> и иных срезов</w:delText>
        </w:r>
      </w:del>
      <w:r w:rsidR="009B7EB9" w:rsidRPr="0036267B">
        <w:rPr>
          <w:rFonts w:eastAsia="Calibri"/>
        </w:rPr>
        <w:t>;</w:t>
      </w:r>
    </w:p>
    <w:p w14:paraId="2AAE097B" w14:textId="6409FF5C" w:rsidR="002F15A6" w:rsidRDefault="002F15A6" w:rsidP="00C0077A">
      <w:pPr>
        <w:pStyle w:val="phlistitemized1"/>
        <w:rPr>
          <w:ins w:id="286" w:author="Арслан Катеев" w:date="2018-09-17T13:25:00Z"/>
          <w:rFonts w:eastAsia="Calibri"/>
        </w:rPr>
      </w:pPr>
      <w:ins w:id="287" w:author="Арслан Катеев" w:date="2018-09-17T12:48:00Z">
        <w:r>
          <w:rPr>
            <w:rFonts w:eastAsia="Calibri"/>
          </w:rPr>
          <w:t>возможность ручного и автоматического ввода данных;</w:t>
        </w:r>
      </w:ins>
    </w:p>
    <w:p w14:paraId="6E9657F1" w14:textId="172AD3E9" w:rsidR="009B5707" w:rsidRPr="0036267B" w:rsidRDefault="009B5707" w:rsidP="00C0077A">
      <w:pPr>
        <w:pStyle w:val="phlistitemized1"/>
        <w:rPr>
          <w:rFonts w:eastAsia="Calibri"/>
        </w:rPr>
      </w:pPr>
      <w:ins w:id="288" w:author="Арслан Катеев" w:date="2018-09-17T13:25:00Z">
        <w:r>
          <w:rPr>
            <w:rFonts w:eastAsia="Calibri"/>
          </w:rPr>
          <w:t xml:space="preserve">возможность получения данных по стандартизированному </w:t>
        </w:r>
        <w:r>
          <w:rPr>
            <w:rFonts w:eastAsia="Calibri"/>
            <w:lang w:val="en-US"/>
          </w:rPr>
          <w:t>API</w:t>
        </w:r>
        <w:r w:rsidRPr="006F7532">
          <w:rPr>
            <w:rFonts w:eastAsia="Calibri"/>
            <w:rPrChange w:id="289" w:author="Арслан Катеев" w:date="2018-09-17T13:30:00Z">
              <w:rPr>
                <w:rFonts w:eastAsia="Calibri"/>
                <w:lang w:val="en-US"/>
              </w:rPr>
            </w:rPrChange>
          </w:rPr>
          <w:t>;</w:t>
        </w:r>
      </w:ins>
    </w:p>
    <w:p w14:paraId="450C0E2C" w14:textId="3DDC4BAE" w:rsidR="00BA7D23" w:rsidRPr="0036267B" w:rsidDel="00A77E04" w:rsidRDefault="00997805" w:rsidP="00A77E04">
      <w:pPr>
        <w:pStyle w:val="phlistitemized1"/>
        <w:rPr>
          <w:del w:id="290" w:author="Арслан Катеев" w:date="2018-09-17T12:37:00Z"/>
          <w:rFonts w:eastAsia="Calibri"/>
        </w:rPr>
        <w:pPrChange w:id="291" w:author="Арслан Катеев" w:date="2018-09-17T12:37:00Z">
          <w:pPr>
            <w:pStyle w:val="phlistitemized1"/>
          </w:pPr>
        </w:pPrChange>
      </w:pPr>
      <w:r w:rsidRPr="0036267B">
        <w:rPr>
          <w:rFonts w:eastAsia="Calibri"/>
        </w:rPr>
        <w:t>и</w:t>
      </w:r>
      <w:r w:rsidR="00D727DF" w:rsidRPr="0036267B">
        <w:rPr>
          <w:rFonts w:eastAsia="Calibri"/>
        </w:rPr>
        <w:t>нформативная визуализация собранных и поступающих данных</w:t>
      </w:r>
      <w:ins w:id="292" w:author="Арслан Катеев" w:date="2018-09-17T12:37:00Z">
        <w:r w:rsidR="00A77E04">
          <w:rPr>
            <w:rFonts w:eastAsia="Calibri"/>
          </w:rPr>
          <w:t>.</w:t>
        </w:r>
      </w:ins>
      <w:del w:id="293" w:author="Арслан Катеев" w:date="2018-09-17T12:37:00Z">
        <w:r w:rsidR="00D727DF" w:rsidRPr="0036267B" w:rsidDel="00A77E04">
          <w:rPr>
            <w:rFonts w:eastAsia="Calibri"/>
          </w:rPr>
          <w:delText>;</w:delText>
        </w:r>
      </w:del>
    </w:p>
    <w:p w14:paraId="7A889382" w14:textId="7B50ABC3" w:rsidR="00881B85" w:rsidRDefault="00997805" w:rsidP="00A77E04">
      <w:pPr>
        <w:pStyle w:val="phlistitemized1"/>
        <w:rPr>
          <w:rFonts w:eastAsia="Calibri"/>
        </w:rPr>
        <w:pPrChange w:id="294" w:author="Арслан Катеев" w:date="2018-09-17T12:37:00Z">
          <w:pPr>
            <w:pStyle w:val="phlistitemized1"/>
          </w:pPr>
        </w:pPrChange>
      </w:pPr>
      <w:del w:id="295" w:author="Арслан Катеев" w:date="2018-09-17T12:37:00Z">
        <w:r w:rsidRPr="0036267B" w:rsidDel="00A77E04">
          <w:rPr>
            <w:rFonts w:eastAsia="Calibri"/>
          </w:rPr>
          <w:delText>п</w:delText>
        </w:r>
        <w:r w:rsidR="00881B85" w:rsidRPr="0036267B" w:rsidDel="00A77E04">
          <w:rPr>
            <w:rFonts w:eastAsia="Calibri"/>
          </w:rPr>
          <w:delText xml:space="preserve">олучение оперативных OLAP-отчетов и регламентированных отчетов (в том числе формирование </w:delText>
        </w:r>
        <w:r w:rsidR="00C0077A" w:rsidDel="00A77E04">
          <w:rPr>
            <w:rFonts w:eastAsia="Calibri"/>
          </w:rPr>
          <w:delText>пользователем шаблонов отчетов)</w:delText>
        </w:r>
        <w:r w:rsidR="00405296" w:rsidDel="00A77E04">
          <w:rPr>
            <w:rFonts w:eastAsia="Calibri"/>
          </w:rPr>
          <w:delText>.</w:delText>
        </w:r>
      </w:del>
    </w:p>
    <w:p w14:paraId="648FE726" w14:textId="138E77BF" w:rsidR="00C128B2" w:rsidRPr="0036267B" w:rsidRDefault="00C128B2" w:rsidP="00F25ED2">
      <w:pPr>
        <w:pStyle w:val="22"/>
      </w:pPr>
      <w:bookmarkStart w:id="296" w:name="_Toc522869191"/>
      <w:r w:rsidRPr="0036267B">
        <w:t xml:space="preserve">Цели </w:t>
      </w:r>
      <w:r w:rsidR="00E65D6E" w:rsidRPr="0036267B">
        <w:t xml:space="preserve">разработки и внедрения </w:t>
      </w:r>
      <w:r w:rsidRPr="0036267B">
        <w:t>Системы</w:t>
      </w:r>
      <w:bookmarkEnd w:id="296"/>
    </w:p>
    <w:p w14:paraId="7FA37FA2" w14:textId="77777777" w:rsidR="009F257C" w:rsidRPr="0036267B" w:rsidRDefault="00E65D6E" w:rsidP="00575FBC">
      <w:pPr>
        <w:pStyle w:val="phlistorderedtitle"/>
      </w:pPr>
      <w:r w:rsidRPr="0036267B">
        <w:t>Основные цели разработки и внедрения Системы:</w:t>
      </w:r>
    </w:p>
    <w:p w14:paraId="3E645A18" w14:textId="2BF8E7C9" w:rsidR="00881B85" w:rsidRPr="00AF7575" w:rsidRDefault="00997805" w:rsidP="00C0077A">
      <w:pPr>
        <w:pStyle w:val="phlistitemized1"/>
      </w:pPr>
      <w:r w:rsidRPr="00AF7575">
        <w:t>ф</w:t>
      </w:r>
      <w:r w:rsidR="00881B85" w:rsidRPr="00AF7575">
        <w:t xml:space="preserve">ормирование единого информационного </w:t>
      </w:r>
      <w:del w:id="297" w:author="Арслан Катеев" w:date="2018-09-17T12:49:00Z">
        <w:r w:rsidR="00881B85" w:rsidRPr="00AF7575" w:rsidDel="002F15A6">
          <w:delText>простр</w:delText>
        </w:r>
        <w:r w:rsidR="00BA7D23" w:rsidRPr="00AF7575" w:rsidDel="002F15A6">
          <w:delText xml:space="preserve">анства </w:delText>
        </w:r>
      </w:del>
      <w:ins w:id="298" w:author="Арслан Катеев" w:date="2018-09-17T12:49:00Z">
        <w:r w:rsidR="002F15A6">
          <w:t>хранилища</w:t>
        </w:r>
        <w:r w:rsidR="002F15A6" w:rsidRPr="00AF7575">
          <w:t xml:space="preserve"> </w:t>
        </w:r>
      </w:ins>
      <w:r w:rsidR="00BA7D23" w:rsidRPr="00AF7575">
        <w:t>для компании (Заказчика);</w:t>
      </w:r>
    </w:p>
    <w:p w14:paraId="2AE12875" w14:textId="4C290095" w:rsidR="001F2B2C" w:rsidRPr="00AF7575" w:rsidRDefault="00997805" w:rsidP="00C0077A">
      <w:pPr>
        <w:pStyle w:val="phlistitemized1"/>
      </w:pPr>
      <w:r w:rsidRPr="00AF7575">
        <w:t>с</w:t>
      </w:r>
      <w:r w:rsidR="001F2B2C" w:rsidRPr="00AF7575">
        <w:t xml:space="preserve">нижение временных трудозатрат на формирование </w:t>
      </w:r>
      <w:del w:id="299" w:author="Арслан Катеев" w:date="2018-09-17T12:49:00Z">
        <w:r w:rsidR="00881B85" w:rsidRPr="00AF7575" w:rsidDel="002F15A6">
          <w:delText xml:space="preserve">аналитической отчетности о деятельности </w:delText>
        </w:r>
        <w:r w:rsidR="001F2B2C" w:rsidRPr="00AF7575" w:rsidDel="002F15A6">
          <w:delText>компании</w:delText>
        </w:r>
      </w:del>
      <w:ins w:id="300" w:author="Арслан Катеев" w:date="2018-09-17T12:49:00Z">
        <w:r w:rsidR="002F15A6">
          <w:t>новых реестров</w:t>
        </w:r>
      </w:ins>
      <w:del w:id="301" w:author="Арслан Катеев" w:date="2018-09-17T12:51:00Z">
        <w:r w:rsidR="00881B85" w:rsidRPr="00AF7575" w:rsidDel="002F15A6">
          <w:delText xml:space="preserve"> (Заказчика)</w:delText>
        </w:r>
      </w:del>
      <w:del w:id="302" w:author="Арслан Катеев" w:date="2018-09-17T12:49:00Z">
        <w:r w:rsidR="001F2B2C" w:rsidRPr="00AF7575" w:rsidDel="002F15A6">
          <w:delText xml:space="preserve">, на основе </w:delText>
        </w:r>
        <w:r w:rsidR="00881B85" w:rsidRPr="00AF7575" w:rsidDel="002F15A6">
          <w:delText xml:space="preserve">собственных </w:delText>
        </w:r>
        <w:r w:rsidR="001F2B2C" w:rsidRPr="00AF7575" w:rsidDel="002F15A6">
          <w:delText>данных, а также данных из смежных информационных систем</w:delText>
        </w:r>
      </w:del>
      <w:r w:rsidR="001F2B2C" w:rsidRPr="00AF7575">
        <w:t>;</w:t>
      </w:r>
    </w:p>
    <w:p w14:paraId="1AD9CCE6" w14:textId="28F21C8D" w:rsidR="0005641C" w:rsidRPr="00AF7575" w:rsidRDefault="00997805" w:rsidP="00C0077A">
      <w:pPr>
        <w:pStyle w:val="phlistitemized1"/>
      </w:pPr>
      <w:r w:rsidRPr="00AF7575">
        <w:t>у</w:t>
      </w:r>
      <w:r w:rsidR="0005641C" w:rsidRPr="00AF7575">
        <w:t>величение качества</w:t>
      </w:r>
      <w:r w:rsidR="001F2B2C" w:rsidRPr="00AF7575">
        <w:t xml:space="preserve"> (достоверности)</w:t>
      </w:r>
      <w:r w:rsidR="0005641C" w:rsidRPr="00AF7575">
        <w:t xml:space="preserve"> информации</w:t>
      </w:r>
      <w:del w:id="303" w:author="Арслан Катеев" w:date="2018-09-17T12:51:00Z">
        <w:r w:rsidR="008943F9" w:rsidRPr="00AF7575" w:rsidDel="002F15A6">
          <w:delText>, используемой при оценке показателей деятельности компании</w:delText>
        </w:r>
        <w:r w:rsidR="00881B85" w:rsidRPr="00AF7575" w:rsidDel="002F15A6">
          <w:delText xml:space="preserve"> (Заказчика)</w:delText>
        </w:r>
      </w:del>
      <w:r w:rsidR="0005641C" w:rsidRPr="00AF7575">
        <w:t>;</w:t>
      </w:r>
    </w:p>
    <w:p w14:paraId="30965678" w14:textId="50D2353D" w:rsidR="00F97422" w:rsidRPr="00AF7575" w:rsidDel="002F15A6" w:rsidRDefault="00997805" w:rsidP="00C0077A">
      <w:pPr>
        <w:pStyle w:val="phlistitemized1"/>
        <w:rPr>
          <w:del w:id="304" w:author="Арслан Катеев" w:date="2018-09-17T12:51:00Z"/>
        </w:rPr>
      </w:pPr>
      <w:del w:id="305" w:author="Арслан Катеев" w:date="2018-09-17T12:51:00Z">
        <w:r w:rsidRPr="00AF7575" w:rsidDel="002F15A6">
          <w:delText>п</w:delText>
        </w:r>
        <w:r w:rsidR="00F97422" w:rsidRPr="00AF7575" w:rsidDel="002F15A6">
          <w:delText>овышение оперативности, эффективности и качества управления;</w:delText>
        </w:r>
      </w:del>
    </w:p>
    <w:p w14:paraId="127FF4F1" w14:textId="77777777" w:rsidR="00F97422" w:rsidRPr="0036267B" w:rsidRDefault="00997805" w:rsidP="00C0077A">
      <w:pPr>
        <w:pStyle w:val="phlistitemized1"/>
        <w:rPr>
          <w:szCs w:val="24"/>
        </w:rPr>
      </w:pPr>
      <w:r w:rsidRPr="00AF7575">
        <w:t>п</w:t>
      </w:r>
      <w:r w:rsidR="00F97422" w:rsidRPr="00AF7575">
        <w:t xml:space="preserve">овышение эффективности взаимодействия </w:t>
      </w:r>
      <w:r w:rsidR="005D7BE9" w:rsidRPr="00AF7575">
        <w:t xml:space="preserve">информационных </w:t>
      </w:r>
      <w:r w:rsidR="00D727DF" w:rsidRPr="00AF7575">
        <w:t>систем.</w:t>
      </w:r>
    </w:p>
    <w:p w14:paraId="51E46FA2" w14:textId="77777777" w:rsidR="0005641C" w:rsidRPr="0036267B" w:rsidRDefault="0005641C" w:rsidP="00F25ED2">
      <w:pPr>
        <w:pStyle w:val="17"/>
      </w:pPr>
      <w:bookmarkStart w:id="306" w:name="_Toc522869192"/>
      <w:r w:rsidRPr="0036267B">
        <w:lastRenderedPageBreak/>
        <w:t>Характеристик</w:t>
      </w:r>
      <w:r w:rsidR="00F222E2" w:rsidRPr="0036267B">
        <w:t>и</w:t>
      </w:r>
      <w:r w:rsidRPr="0036267B">
        <w:t xml:space="preserve"> объекта автоматизации</w:t>
      </w:r>
      <w:bookmarkEnd w:id="306"/>
    </w:p>
    <w:p w14:paraId="439B6887" w14:textId="571B285A" w:rsidR="00E65D6E" w:rsidRPr="0036267B" w:rsidRDefault="00E65D6E" w:rsidP="00F25ED2">
      <w:pPr>
        <w:pStyle w:val="22"/>
      </w:pPr>
      <w:bookmarkStart w:id="307" w:name="_Toc397955719"/>
      <w:bookmarkStart w:id="308" w:name="_Toc522869193"/>
      <w:r w:rsidRPr="0036267B">
        <w:t>Сведения об условиях эксплуатации объекта автоматизации</w:t>
      </w:r>
      <w:bookmarkEnd w:id="307"/>
      <w:bookmarkEnd w:id="308"/>
    </w:p>
    <w:p w14:paraId="3C05D23E" w14:textId="2250BD82" w:rsidR="00E65D6E" w:rsidRDefault="00E65D6E" w:rsidP="00E65D6E">
      <w:pPr>
        <w:pStyle w:val="phnormal"/>
        <w:rPr>
          <w:rFonts w:cs="Arial"/>
        </w:rPr>
      </w:pPr>
      <w:r w:rsidRPr="0036267B">
        <w:rPr>
          <w:rFonts w:cs="Arial"/>
        </w:rPr>
        <w:t>Система должна функционировать при наличии у сотрудников объекта автоматизации средств вычислительной техники.</w:t>
      </w:r>
    </w:p>
    <w:p w14:paraId="0A12888C" w14:textId="36B9D49F" w:rsidR="004D11AD" w:rsidRPr="008930D5" w:rsidDel="002F15A6" w:rsidRDefault="004D11AD" w:rsidP="004D11AD">
      <w:pPr>
        <w:pStyle w:val="aff0"/>
        <w:rPr>
          <w:del w:id="309" w:author="Арслан Катеев" w:date="2018-09-17T12:51:00Z"/>
          <w:highlight w:val="yellow"/>
        </w:rPr>
      </w:pPr>
      <w:del w:id="310" w:author="Арслан Катеев" w:date="2018-09-17T12:51:00Z">
        <w:r w:rsidRPr="008930D5" w:rsidDel="002F15A6">
          <w:rPr>
            <w:highlight w:val="yellow"/>
          </w:rPr>
          <w:delText xml:space="preserve">Раздел заполняется совместно с конкретным заказчиком и должен содержать сведения о том, как на момент старта проекта организована деятельность, которую планируется автоматизировать с использованием </w:delText>
        </w:r>
        <w:r w:rsidRPr="008930D5" w:rsidDel="002F15A6">
          <w:rPr>
            <w:highlight w:val="yellow"/>
            <w:lang w:val="en-US"/>
          </w:rPr>
          <w:delText>AlphaBI</w:delText>
        </w:r>
        <w:r w:rsidRPr="008930D5" w:rsidDel="002F15A6">
          <w:rPr>
            <w:highlight w:val="yellow"/>
          </w:rPr>
          <w:delText>.</w:delText>
        </w:r>
      </w:del>
    </w:p>
    <w:p w14:paraId="040D0960" w14:textId="3C45CD00" w:rsidR="004D11AD" w:rsidRPr="008930D5" w:rsidDel="002F15A6" w:rsidRDefault="004D11AD" w:rsidP="004D11AD">
      <w:pPr>
        <w:pStyle w:val="aff0"/>
        <w:rPr>
          <w:del w:id="311" w:author="Арслан Катеев" w:date="2018-09-17T12:51:00Z"/>
          <w:highlight w:val="yellow"/>
        </w:rPr>
      </w:pPr>
      <w:del w:id="312" w:author="Арслан Катеев" w:date="2018-09-17T12:51:00Z">
        <w:r w:rsidRPr="008930D5" w:rsidDel="002F15A6">
          <w:rPr>
            <w:highlight w:val="yellow"/>
          </w:rPr>
          <w:delText xml:space="preserve">Например: Объектом автоматизации является процесс сбора и формирования сводной управленческой отчетности Холдинга. </w:delText>
        </w:r>
      </w:del>
    </w:p>
    <w:p w14:paraId="032D694B" w14:textId="5CD64F17" w:rsidR="004D11AD" w:rsidRPr="008930D5" w:rsidDel="002F15A6" w:rsidRDefault="004D11AD" w:rsidP="004D11AD">
      <w:pPr>
        <w:pStyle w:val="aff0"/>
        <w:rPr>
          <w:del w:id="313" w:author="Арслан Катеев" w:date="2018-09-17T12:51:00Z"/>
          <w:highlight w:val="yellow"/>
        </w:rPr>
      </w:pPr>
      <w:del w:id="314" w:author="Арслан Катеев" w:date="2018-09-17T12:51:00Z">
        <w:r w:rsidRPr="008930D5" w:rsidDel="002F15A6">
          <w:rPr>
            <w:highlight w:val="yellow"/>
          </w:rPr>
          <w:delText xml:space="preserve">В настоящее время, сведения о производственной деятельности предприятий ведутся каждым предприятием в собственных информационных системах, созданных на платформе 1С: Предприятие версий 8.2.3… </w:delText>
        </w:r>
      </w:del>
    </w:p>
    <w:p w14:paraId="002D0551" w14:textId="4D6227A9" w:rsidR="004D11AD" w:rsidDel="002F15A6" w:rsidRDefault="004D11AD" w:rsidP="004D11AD">
      <w:pPr>
        <w:pStyle w:val="aff0"/>
        <w:rPr>
          <w:del w:id="315" w:author="Арслан Катеев" w:date="2018-09-17T12:51:00Z"/>
        </w:rPr>
      </w:pPr>
      <w:del w:id="316" w:author="Арслан Катеев" w:date="2018-09-17T12:51:00Z">
        <w:r w:rsidRPr="008930D5" w:rsidDel="002F15A6">
          <w:rPr>
            <w:highlight w:val="yellow"/>
          </w:rPr>
          <w:delText>Сведения о финансовой деятельности холдинга ведутся в единой системе – АИС Управление финансами.</w:delText>
        </w:r>
      </w:del>
    </w:p>
    <w:p w14:paraId="0E82D8AE" w14:textId="77777777" w:rsidR="004D11AD" w:rsidRPr="0036267B" w:rsidRDefault="004D11AD" w:rsidP="00E65D6E">
      <w:pPr>
        <w:pStyle w:val="phnormal"/>
        <w:rPr>
          <w:rFonts w:cs="Arial"/>
        </w:rPr>
      </w:pPr>
    </w:p>
    <w:p w14:paraId="465F6E23" w14:textId="77777777" w:rsidR="00386485" w:rsidRPr="0036267B" w:rsidRDefault="00386485" w:rsidP="00F25ED2">
      <w:pPr>
        <w:pStyle w:val="17"/>
      </w:pPr>
      <w:bookmarkStart w:id="317" w:name="_Ref383164587"/>
      <w:bookmarkStart w:id="318" w:name="_Toc522869194"/>
      <w:r w:rsidRPr="0036267B">
        <w:lastRenderedPageBreak/>
        <w:t>Требования к Системе</w:t>
      </w:r>
      <w:bookmarkEnd w:id="317"/>
      <w:bookmarkEnd w:id="318"/>
    </w:p>
    <w:p w14:paraId="561117D8" w14:textId="77777777" w:rsidR="00386485" w:rsidRPr="0036267B" w:rsidRDefault="00386485" w:rsidP="00F25ED2">
      <w:pPr>
        <w:pStyle w:val="22"/>
      </w:pPr>
      <w:bookmarkStart w:id="319" w:name="_Toc522869195"/>
      <w:r w:rsidRPr="0036267B">
        <w:t>Требования к Системе в целом</w:t>
      </w:r>
      <w:bookmarkEnd w:id="319"/>
    </w:p>
    <w:p w14:paraId="68CC9F38" w14:textId="77777777" w:rsidR="00386485" w:rsidRPr="0036267B" w:rsidRDefault="00386485" w:rsidP="00F25ED2">
      <w:pPr>
        <w:pStyle w:val="34"/>
      </w:pPr>
      <w:bookmarkStart w:id="320" w:name="_Toc522869196"/>
      <w:r w:rsidRPr="0036267B">
        <w:t>Требования к структуре и функционированию Системы</w:t>
      </w:r>
      <w:bookmarkEnd w:id="320"/>
    </w:p>
    <w:p w14:paraId="0D051AD0" w14:textId="77777777" w:rsidR="009306E7" w:rsidRPr="0036267B" w:rsidRDefault="002F0FF8" w:rsidP="008E4FB2">
      <w:pPr>
        <w:pStyle w:val="phlistorderedtitle"/>
      </w:pPr>
      <w:r w:rsidRPr="0036267B">
        <w:t xml:space="preserve">Система должна </w:t>
      </w:r>
      <w:r w:rsidR="009306E7" w:rsidRPr="0036267B">
        <w:t>иметь трехзвенную архитектурную схему:</w:t>
      </w:r>
    </w:p>
    <w:p w14:paraId="17E24D85" w14:textId="77777777" w:rsidR="002A6D97" w:rsidRPr="0036267B" w:rsidRDefault="00997805" w:rsidP="00C0077A">
      <w:pPr>
        <w:pStyle w:val="phlistitemized1"/>
      </w:pPr>
      <w:r w:rsidRPr="0036267B">
        <w:t>к</w:t>
      </w:r>
      <w:r w:rsidR="009306E7" w:rsidRPr="0036267B">
        <w:t xml:space="preserve">лиентский </w:t>
      </w:r>
      <w:r w:rsidR="00B03455" w:rsidRPr="0036267B">
        <w:t>w</w:t>
      </w:r>
      <w:r w:rsidR="00B03455" w:rsidRPr="0036267B">
        <w:rPr>
          <w:lang w:val="en-US"/>
        </w:rPr>
        <w:t>eb</w:t>
      </w:r>
      <w:r w:rsidR="00B03455" w:rsidRPr="0036267B">
        <w:t>-интерфейс;</w:t>
      </w:r>
    </w:p>
    <w:p w14:paraId="5FC4A462" w14:textId="77777777" w:rsidR="009306E7" w:rsidRPr="0036267B" w:rsidRDefault="00B03455" w:rsidP="00C0077A">
      <w:pPr>
        <w:pStyle w:val="phlistitemized1"/>
      </w:pPr>
      <w:r w:rsidRPr="0036267B">
        <w:t>сервер w</w:t>
      </w:r>
      <w:r w:rsidRPr="0036267B">
        <w:rPr>
          <w:lang w:val="en-US"/>
        </w:rPr>
        <w:t>eb</w:t>
      </w:r>
      <w:r w:rsidRPr="0036267B">
        <w:t>-приложения</w:t>
      </w:r>
      <w:r w:rsidR="00E65D6E" w:rsidRPr="0036267B">
        <w:t>;</w:t>
      </w:r>
    </w:p>
    <w:p w14:paraId="15E31EDE" w14:textId="77777777" w:rsidR="009306E7" w:rsidRPr="0036267B" w:rsidRDefault="00997805" w:rsidP="00C0077A">
      <w:pPr>
        <w:pStyle w:val="phlistitemized1"/>
      </w:pPr>
      <w:r w:rsidRPr="0036267B">
        <w:t>с</w:t>
      </w:r>
      <w:r w:rsidR="009306E7" w:rsidRPr="0036267B">
        <w:t>ервер БД</w:t>
      </w:r>
      <w:r w:rsidR="00E65D6E" w:rsidRPr="0036267B">
        <w:t>.</w:t>
      </w:r>
    </w:p>
    <w:p w14:paraId="4523E744" w14:textId="389FF305" w:rsidR="009306E7" w:rsidRPr="0036267B" w:rsidRDefault="009306E7" w:rsidP="002641A8">
      <w:pPr>
        <w:pStyle w:val="phnormal"/>
        <w:rPr>
          <w:rFonts w:cs="Arial"/>
        </w:rPr>
      </w:pPr>
      <w:r w:rsidRPr="0036267B">
        <w:rPr>
          <w:rFonts w:cs="Arial"/>
        </w:rPr>
        <w:t xml:space="preserve">Система должна поддерживать </w:t>
      </w:r>
      <w:r w:rsidR="000E0DFF" w:rsidRPr="0036267B">
        <w:rPr>
          <w:rFonts w:cs="Arial"/>
        </w:rPr>
        <w:t xml:space="preserve">размещение </w:t>
      </w:r>
      <w:r w:rsidR="009C073A" w:rsidRPr="0036267B">
        <w:rPr>
          <w:rFonts w:cs="Arial"/>
        </w:rPr>
        <w:t>как на едином сервере, так и разделение на сервер приложения и сервер БД.</w:t>
      </w:r>
      <w:del w:id="321" w:author="Арслан Катеев" w:date="2018-09-17T12:53:00Z">
        <w:r w:rsidR="009C073A" w:rsidRPr="0036267B" w:rsidDel="002F15A6">
          <w:rPr>
            <w:rFonts w:cs="Arial"/>
          </w:rPr>
          <w:delText xml:space="preserve"> Должн</w:delText>
        </w:r>
        <w:r w:rsidR="00877F87" w:rsidRPr="0036267B" w:rsidDel="002F15A6">
          <w:rPr>
            <w:rFonts w:cs="Arial"/>
          </w:rPr>
          <w:delText>а</w:delText>
        </w:r>
        <w:r w:rsidR="009C073A" w:rsidRPr="0036267B" w:rsidDel="002F15A6">
          <w:rPr>
            <w:rFonts w:cs="Arial"/>
          </w:rPr>
          <w:delText xml:space="preserve"> быть предусмотрен</w:delText>
        </w:r>
        <w:r w:rsidR="00877F87" w:rsidRPr="0036267B" w:rsidDel="002F15A6">
          <w:rPr>
            <w:rFonts w:cs="Arial"/>
          </w:rPr>
          <w:delText>а</w:delText>
        </w:r>
        <w:r w:rsidR="009C073A" w:rsidRPr="0036267B" w:rsidDel="002F15A6">
          <w:rPr>
            <w:rFonts w:cs="Arial"/>
          </w:rPr>
          <w:delText xml:space="preserve"> </w:delText>
        </w:r>
        <w:r w:rsidR="004E0A14" w:rsidRPr="0036267B" w:rsidDel="002F15A6">
          <w:rPr>
            <w:rFonts w:cs="Arial"/>
          </w:rPr>
          <w:delText xml:space="preserve">возможность </w:delText>
        </w:r>
        <w:r w:rsidR="009C073A" w:rsidRPr="0036267B" w:rsidDel="002F15A6">
          <w:rPr>
            <w:rFonts w:cs="Arial"/>
          </w:rPr>
          <w:delText>использовани</w:delText>
        </w:r>
        <w:r w:rsidR="00877F87" w:rsidRPr="0036267B" w:rsidDel="002F15A6">
          <w:rPr>
            <w:rFonts w:cs="Arial"/>
          </w:rPr>
          <w:delText>я</w:delText>
        </w:r>
        <w:r w:rsidR="009C073A" w:rsidRPr="0036267B" w:rsidDel="002F15A6">
          <w:rPr>
            <w:rFonts w:cs="Arial"/>
          </w:rPr>
          <w:delText xml:space="preserve"> кластера серверов-носителей </w:delText>
        </w:r>
        <w:r w:rsidR="00B03455" w:rsidRPr="0036267B" w:rsidDel="002F15A6">
          <w:rPr>
            <w:rFonts w:cs="Arial"/>
          </w:rPr>
          <w:delText>w</w:delText>
        </w:r>
        <w:r w:rsidR="00B03455" w:rsidRPr="0036267B" w:rsidDel="002F15A6">
          <w:rPr>
            <w:rFonts w:cs="Arial"/>
            <w:lang w:val="en-US"/>
          </w:rPr>
          <w:delText>eb</w:delText>
        </w:r>
        <w:r w:rsidR="00B03455" w:rsidRPr="0036267B" w:rsidDel="002F15A6">
          <w:rPr>
            <w:rFonts w:cs="Arial"/>
          </w:rPr>
          <w:delText xml:space="preserve">-приложения </w:delText>
        </w:r>
        <w:r w:rsidR="009C073A" w:rsidRPr="0036267B" w:rsidDel="002F15A6">
          <w:rPr>
            <w:rFonts w:cs="Arial"/>
          </w:rPr>
          <w:delText>с использованием сервера-балансировщика</w:delText>
        </w:r>
      </w:del>
      <w:r w:rsidR="009C073A" w:rsidRPr="0036267B">
        <w:rPr>
          <w:rFonts w:cs="Arial"/>
        </w:rPr>
        <w:t>.</w:t>
      </w:r>
    </w:p>
    <w:p w14:paraId="0D6BF386" w14:textId="51EE60F1" w:rsidR="002641A8" w:rsidRPr="0036267B" w:rsidRDefault="009C073A" w:rsidP="002641A8">
      <w:pPr>
        <w:pStyle w:val="phnormal"/>
        <w:rPr>
          <w:rFonts w:cs="Arial"/>
        </w:rPr>
      </w:pPr>
      <w:r w:rsidRPr="0036267B">
        <w:rPr>
          <w:rFonts w:cs="Arial"/>
        </w:rPr>
        <w:t>Взаимодействие пользователей с Системой</w:t>
      </w:r>
      <w:r w:rsidRPr="0036267B" w:rsidDel="0040026A">
        <w:rPr>
          <w:rFonts w:cs="Arial"/>
        </w:rPr>
        <w:t xml:space="preserve"> </w:t>
      </w:r>
      <w:r w:rsidRPr="0036267B">
        <w:rPr>
          <w:rFonts w:cs="Arial"/>
        </w:rPr>
        <w:t>должно осуществляться с помощью браузера по стандартным протоколам HTTP</w:t>
      </w:r>
      <w:r w:rsidR="00CB6BB7">
        <w:rPr>
          <w:rFonts w:cs="Arial"/>
        </w:rPr>
        <w:t>/</w:t>
      </w:r>
      <w:r w:rsidR="00CB6BB7">
        <w:rPr>
          <w:rFonts w:cs="Arial"/>
          <w:lang w:val="en-US"/>
        </w:rPr>
        <w:t>HTTPS</w:t>
      </w:r>
      <w:r w:rsidR="002641A8" w:rsidRPr="0036267B">
        <w:rPr>
          <w:rFonts w:cs="Arial"/>
        </w:rPr>
        <w:t xml:space="preserve">. Система должна предусматривать возможность работы в </w:t>
      </w:r>
      <w:r w:rsidR="00B03455" w:rsidRPr="0036267B">
        <w:rPr>
          <w:rFonts w:cs="Arial"/>
        </w:rPr>
        <w:t>режиме web-интерфейса</w:t>
      </w:r>
      <w:r w:rsidR="002641A8" w:rsidRPr="0036267B">
        <w:rPr>
          <w:rFonts w:cs="Arial"/>
        </w:rPr>
        <w:t xml:space="preserve">, функционирующего в различных операционных средах – </w:t>
      </w:r>
      <w:r w:rsidR="002641A8" w:rsidRPr="0036267B">
        <w:rPr>
          <w:rFonts w:cs="Arial"/>
          <w:lang w:val="en-US"/>
        </w:rPr>
        <w:t>Microsoft</w:t>
      </w:r>
      <w:r w:rsidR="002641A8" w:rsidRPr="0036267B">
        <w:rPr>
          <w:rFonts w:cs="Arial"/>
        </w:rPr>
        <w:t xml:space="preserve"> Windows, </w:t>
      </w:r>
      <w:r w:rsidR="002641A8" w:rsidRPr="0036267B">
        <w:rPr>
          <w:rFonts w:cs="Arial"/>
          <w:lang w:val="en-US"/>
        </w:rPr>
        <w:t>Unix</w:t>
      </w:r>
      <w:r w:rsidR="002641A8" w:rsidRPr="0036267B">
        <w:rPr>
          <w:rFonts w:cs="Arial"/>
        </w:rPr>
        <w:t xml:space="preserve"> (</w:t>
      </w:r>
      <w:r w:rsidR="002641A8" w:rsidRPr="0036267B">
        <w:rPr>
          <w:rFonts w:cs="Arial"/>
          <w:lang w:val="en-US"/>
        </w:rPr>
        <w:t>Linux</w:t>
      </w:r>
      <w:r w:rsidR="002641A8" w:rsidRPr="0036267B">
        <w:rPr>
          <w:rFonts w:cs="Arial"/>
        </w:rPr>
        <w:t xml:space="preserve">), </w:t>
      </w:r>
      <w:r w:rsidR="002641A8" w:rsidRPr="0036267B">
        <w:rPr>
          <w:rFonts w:cs="Arial"/>
          <w:lang w:val="en-US"/>
        </w:rPr>
        <w:t>Apple</w:t>
      </w:r>
      <w:r w:rsidR="002641A8" w:rsidRPr="0036267B">
        <w:rPr>
          <w:rFonts w:cs="Arial"/>
        </w:rPr>
        <w:t xml:space="preserve"> </w:t>
      </w:r>
      <w:r w:rsidR="002641A8" w:rsidRPr="0036267B">
        <w:rPr>
          <w:rFonts w:cs="Arial"/>
          <w:lang w:val="en-US"/>
        </w:rPr>
        <w:t>MacOS</w:t>
      </w:r>
      <w:r w:rsidR="002641A8" w:rsidRPr="0036267B">
        <w:rPr>
          <w:rFonts w:cs="Arial"/>
        </w:rPr>
        <w:t>.</w:t>
      </w:r>
    </w:p>
    <w:p w14:paraId="016A0AAA" w14:textId="77777777" w:rsidR="002641A8" w:rsidRPr="0036267B" w:rsidRDefault="002641A8" w:rsidP="002641A8">
      <w:pPr>
        <w:pStyle w:val="phnormal"/>
        <w:rPr>
          <w:rFonts w:cs="Arial"/>
        </w:rPr>
      </w:pPr>
      <w:r w:rsidRPr="0036267B">
        <w:rPr>
          <w:rFonts w:cs="Arial"/>
        </w:rPr>
        <w:t>Сервер</w:t>
      </w:r>
      <w:r w:rsidR="001919DA" w:rsidRPr="0036267B">
        <w:rPr>
          <w:rFonts w:cs="Arial"/>
        </w:rPr>
        <w:t>ы</w:t>
      </w:r>
      <w:r w:rsidRPr="0036267B">
        <w:rPr>
          <w:rFonts w:cs="Arial"/>
        </w:rPr>
        <w:t xml:space="preserve"> </w:t>
      </w:r>
      <w:r w:rsidR="001919DA" w:rsidRPr="0036267B">
        <w:rPr>
          <w:rFonts w:cs="Arial"/>
        </w:rPr>
        <w:t>Системы</w:t>
      </w:r>
      <w:r w:rsidRPr="0036267B">
        <w:rPr>
          <w:rFonts w:cs="Arial"/>
        </w:rPr>
        <w:t xml:space="preserve"> долж</w:t>
      </w:r>
      <w:r w:rsidR="001919DA" w:rsidRPr="0036267B">
        <w:rPr>
          <w:rFonts w:cs="Arial"/>
        </w:rPr>
        <w:t>ны</w:t>
      </w:r>
      <w:r w:rsidRPr="0036267B">
        <w:rPr>
          <w:rFonts w:cs="Arial"/>
        </w:rPr>
        <w:t xml:space="preserve"> поддержи</w:t>
      </w:r>
      <w:r w:rsidR="00D727DF" w:rsidRPr="0036267B">
        <w:rPr>
          <w:rFonts w:cs="Arial"/>
        </w:rPr>
        <w:t xml:space="preserve">вать мультиплатформенность и </w:t>
      </w:r>
      <w:r w:rsidR="00C03281" w:rsidRPr="0036267B">
        <w:rPr>
          <w:rFonts w:cs="Arial"/>
        </w:rPr>
        <w:t>иметь возможность</w:t>
      </w:r>
      <w:r w:rsidRPr="0036267B">
        <w:rPr>
          <w:rFonts w:cs="Arial"/>
        </w:rPr>
        <w:t xml:space="preserve"> устанавливаться на различные операционные системы – Microsoft Windows, Unix (Linux).</w:t>
      </w:r>
    </w:p>
    <w:p w14:paraId="5C27CAF6" w14:textId="77777777" w:rsidR="00352DEC" w:rsidRPr="0036267B" w:rsidRDefault="00352DEC" w:rsidP="008E4FB2">
      <w:pPr>
        <w:pStyle w:val="phlistorderedtitle"/>
        <w:rPr>
          <w:rFonts w:eastAsia="Calibri"/>
        </w:rPr>
      </w:pPr>
      <w:r w:rsidRPr="00B03EA9">
        <w:rPr>
          <w:rFonts w:eastAsia="Calibri"/>
          <w:rPrChange w:id="322" w:author="Арслан Катеев" w:date="2018-09-17T13:07:00Z">
            <w:rPr>
              <w:rFonts w:eastAsia="Calibri"/>
              <w:highlight w:val="yellow"/>
            </w:rPr>
          </w:rPrChange>
        </w:rPr>
        <w:t>В Системе должны присутствовать следующие подсистемы:</w:t>
      </w:r>
    </w:p>
    <w:p w14:paraId="7DA229D7" w14:textId="116FFAC5" w:rsidR="000370E9" w:rsidRPr="0036267B" w:rsidRDefault="00997805" w:rsidP="00C0077A">
      <w:pPr>
        <w:pStyle w:val="phlistitemized1"/>
        <w:rPr>
          <w:rFonts w:eastAsia="Calibri"/>
        </w:rPr>
      </w:pPr>
      <w:r w:rsidRPr="0036267B">
        <w:rPr>
          <w:rFonts w:eastAsia="Calibri"/>
        </w:rPr>
        <w:t>п</w:t>
      </w:r>
      <w:r w:rsidR="000370E9" w:rsidRPr="0036267B">
        <w:rPr>
          <w:rFonts w:eastAsia="Calibri"/>
        </w:rPr>
        <w:t xml:space="preserve">одсистема </w:t>
      </w:r>
      <w:del w:id="323" w:author="Арслан Катеев" w:date="2018-09-17T12:53:00Z">
        <w:r w:rsidR="000E77C6" w:rsidDel="002F15A6">
          <w:rPr>
            <w:rFonts w:eastAsia="Calibri"/>
          </w:rPr>
          <w:delText xml:space="preserve">настройки окна авторизации и </w:delText>
        </w:r>
        <w:r w:rsidR="000E77C6" w:rsidRPr="0036267B" w:rsidDel="002F15A6">
          <w:rPr>
            <w:rFonts w:eastAsia="Calibri"/>
          </w:rPr>
          <w:delText xml:space="preserve">главного </w:delText>
        </w:r>
        <w:r w:rsidR="000279CF" w:rsidDel="002F15A6">
          <w:rPr>
            <w:rFonts w:eastAsia="Calibri"/>
          </w:rPr>
          <w:delText>меню</w:delText>
        </w:r>
        <w:r w:rsidR="000279CF" w:rsidRPr="0036267B" w:rsidDel="002F15A6">
          <w:rPr>
            <w:rFonts w:eastAsia="Calibri"/>
          </w:rPr>
          <w:delText xml:space="preserve"> </w:delText>
        </w:r>
        <w:r w:rsidR="000E77C6" w:rsidRPr="0036267B" w:rsidDel="002F15A6">
          <w:rPr>
            <w:rFonts w:eastAsia="Calibri"/>
          </w:rPr>
          <w:delText>Системы</w:delText>
        </w:r>
      </w:del>
      <w:ins w:id="324" w:author="Арслан Катеев" w:date="2018-09-17T12:53:00Z">
        <w:r w:rsidR="002F15A6">
          <w:rPr>
            <w:rFonts w:eastAsia="Calibri"/>
          </w:rPr>
          <w:t>аутентификации</w:t>
        </w:r>
      </w:ins>
      <w:r w:rsidR="00B87B1A" w:rsidRPr="0036267B">
        <w:rPr>
          <w:rFonts w:eastAsia="Calibri"/>
        </w:rPr>
        <w:t>;</w:t>
      </w:r>
    </w:p>
    <w:p w14:paraId="512C06AE" w14:textId="00B74238" w:rsidR="00352DEC" w:rsidRDefault="00997805" w:rsidP="00C0077A">
      <w:pPr>
        <w:pStyle w:val="phlistitemized1"/>
        <w:rPr>
          <w:rFonts w:eastAsia="Calibri"/>
        </w:rPr>
      </w:pPr>
      <w:r w:rsidRPr="0036267B">
        <w:rPr>
          <w:rFonts w:eastAsia="Calibri"/>
        </w:rPr>
        <w:t xml:space="preserve">подсистема </w:t>
      </w:r>
      <w:del w:id="325" w:author="Арслан Катеев" w:date="2018-09-17T12:53:00Z">
        <w:r w:rsidRPr="0036267B" w:rsidDel="002F15A6">
          <w:rPr>
            <w:rFonts w:eastAsia="Calibri"/>
          </w:rPr>
          <w:delText>реестров</w:delText>
        </w:r>
      </w:del>
      <w:ins w:id="326" w:author="Арслан Катеев" w:date="2018-09-17T13:16:00Z">
        <w:r w:rsidR="002C1538">
          <w:rPr>
            <w:rFonts w:eastAsia="Calibri"/>
          </w:rPr>
          <w:t>безопасности</w:t>
        </w:r>
      </w:ins>
      <w:r w:rsidRPr="0036267B">
        <w:rPr>
          <w:rFonts w:eastAsia="Calibri"/>
        </w:rPr>
        <w:t>;</w:t>
      </w:r>
    </w:p>
    <w:p w14:paraId="2A61C190" w14:textId="2648AFCD" w:rsidR="000279CF" w:rsidRPr="0036267B" w:rsidRDefault="000279CF" w:rsidP="00C0077A">
      <w:pPr>
        <w:pStyle w:val="phlistitemized1"/>
        <w:rPr>
          <w:rFonts w:eastAsia="Calibri"/>
        </w:rPr>
      </w:pPr>
      <w:r>
        <w:rPr>
          <w:rFonts w:eastAsia="Calibri"/>
        </w:rPr>
        <w:t>подсистема</w:t>
      </w:r>
      <w:ins w:id="327" w:author="Арслан Катеев" w:date="2018-09-17T12:53:00Z">
        <w:r w:rsidR="002F15A6">
          <w:rPr>
            <w:rFonts w:eastAsia="Calibri"/>
          </w:rPr>
          <w:t xml:space="preserve"> </w:t>
        </w:r>
      </w:ins>
      <w:ins w:id="328" w:author="Арслан Катеев" w:date="2018-09-17T12:54:00Z">
        <w:r w:rsidR="002F15A6">
          <w:rPr>
            <w:rFonts w:eastAsia="Calibri"/>
          </w:rPr>
          <w:t>реестров</w:t>
        </w:r>
      </w:ins>
      <w:del w:id="329" w:author="Арслан Катеев" w:date="2018-09-17T12:53:00Z">
        <w:r w:rsidDel="002F15A6">
          <w:rPr>
            <w:rFonts w:eastAsia="Calibri"/>
          </w:rPr>
          <w:delText xml:space="preserve"> </w:delText>
        </w:r>
        <w:r w:rsidR="00192BB4" w:rsidDel="002F15A6">
          <w:rPr>
            <w:rFonts w:eastAsia="Calibri"/>
          </w:rPr>
          <w:delText>«А</w:delText>
        </w:r>
        <w:r w:rsidDel="002F15A6">
          <w:rPr>
            <w:rFonts w:eastAsia="Calibri"/>
          </w:rPr>
          <w:delText>налитическо</w:delText>
        </w:r>
        <w:r w:rsidR="00192BB4" w:rsidDel="002F15A6">
          <w:rPr>
            <w:rFonts w:eastAsia="Calibri"/>
          </w:rPr>
          <w:delText xml:space="preserve">е </w:delText>
        </w:r>
        <w:r w:rsidDel="002F15A6">
          <w:rPr>
            <w:rFonts w:eastAsia="Calibri"/>
          </w:rPr>
          <w:delText>хранилищ</w:delText>
        </w:r>
        <w:r w:rsidR="00192BB4" w:rsidDel="002F15A6">
          <w:rPr>
            <w:rFonts w:eastAsia="Calibri"/>
          </w:rPr>
          <w:delText>е</w:delText>
        </w:r>
        <w:r w:rsidDel="002F15A6">
          <w:rPr>
            <w:rFonts w:eastAsia="Calibri"/>
          </w:rPr>
          <w:delText xml:space="preserve"> данных</w:delText>
        </w:r>
        <w:r w:rsidR="00192BB4" w:rsidDel="002F15A6">
          <w:rPr>
            <w:rFonts w:eastAsia="Calibri"/>
          </w:rPr>
          <w:delText>»</w:delText>
        </w:r>
        <w:r w:rsidDel="002F15A6">
          <w:rPr>
            <w:rFonts w:eastAsia="Calibri"/>
          </w:rPr>
          <w:delText>;</w:delText>
        </w:r>
      </w:del>
      <w:ins w:id="330" w:author="Арслан Катеев" w:date="2018-09-17T12:53:00Z">
        <w:r w:rsidR="002F15A6">
          <w:rPr>
            <w:rFonts w:eastAsia="Calibri"/>
          </w:rPr>
          <w:t>;</w:t>
        </w:r>
      </w:ins>
    </w:p>
    <w:p w14:paraId="21091881" w14:textId="1072016E" w:rsidR="00352DEC" w:rsidRPr="0036267B" w:rsidDel="002C1538" w:rsidRDefault="00997805" w:rsidP="002C1538">
      <w:pPr>
        <w:pStyle w:val="phlistitemized1"/>
        <w:rPr>
          <w:del w:id="331" w:author="Арслан Катеев" w:date="2018-09-17T13:16:00Z"/>
          <w:rFonts w:eastAsia="Calibri"/>
        </w:rPr>
        <w:pPrChange w:id="332" w:author="Арслан Катеев" w:date="2018-09-17T13:16:00Z">
          <w:pPr>
            <w:pStyle w:val="phlistitemized1"/>
          </w:pPr>
        </w:pPrChange>
      </w:pPr>
      <w:r w:rsidRPr="0036267B">
        <w:rPr>
          <w:rFonts w:eastAsia="Calibri"/>
        </w:rPr>
        <w:t xml:space="preserve">подсистема </w:t>
      </w:r>
      <w:del w:id="333" w:author="Арслан Катеев" w:date="2018-09-17T12:54:00Z">
        <w:r w:rsidR="000279CF" w:rsidDel="002F15A6">
          <w:rPr>
            <w:rFonts w:eastAsia="Calibri"/>
            <w:lang w:val="en-US"/>
          </w:rPr>
          <w:delText>OLAP</w:delText>
        </w:r>
        <w:r w:rsidR="000279CF" w:rsidRPr="002F15A6" w:rsidDel="002F15A6">
          <w:rPr>
            <w:rFonts w:eastAsia="Calibri"/>
            <w:rPrChange w:id="334" w:author="Арслан Катеев" w:date="2018-09-17T12:53:00Z">
              <w:rPr>
                <w:rFonts w:eastAsia="Calibri"/>
                <w:lang w:val="en-US"/>
              </w:rPr>
            </w:rPrChange>
          </w:rPr>
          <w:delText>-</w:delText>
        </w:r>
        <w:r w:rsidRPr="0036267B" w:rsidDel="002F15A6">
          <w:rPr>
            <w:rFonts w:eastAsia="Calibri"/>
          </w:rPr>
          <w:delText>анализа</w:delText>
        </w:r>
      </w:del>
      <w:ins w:id="335" w:author="Арслан Катеев" w:date="2018-09-17T12:54:00Z">
        <w:r w:rsidR="002F15A6">
          <w:rPr>
            <w:rFonts w:eastAsia="Calibri"/>
          </w:rPr>
          <w:t>интеграции</w:t>
        </w:r>
      </w:ins>
      <w:ins w:id="336" w:author="Арслан Катеев" w:date="2018-09-17T13:16:00Z">
        <w:r w:rsidR="002C1538">
          <w:rPr>
            <w:rFonts w:eastAsia="Calibri"/>
          </w:rPr>
          <w:t>.</w:t>
        </w:r>
      </w:ins>
      <w:del w:id="337" w:author="Арслан Катеев" w:date="2018-09-17T13:16:00Z">
        <w:r w:rsidRPr="0036267B" w:rsidDel="002C1538">
          <w:rPr>
            <w:rFonts w:eastAsia="Calibri"/>
          </w:rPr>
          <w:delText>;</w:delText>
        </w:r>
      </w:del>
    </w:p>
    <w:p w14:paraId="016BE4A4" w14:textId="684B6762" w:rsidR="00352DEC" w:rsidRPr="0036267B" w:rsidRDefault="00997805" w:rsidP="002C1538">
      <w:pPr>
        <w:pStyle w:val="phlistitemized1"/>
        <w:rPr>
          <w:rFonts w:eastAsia="Calibri"/>
        </w:rPr>
        <w:pPrChange w:id="338" w:author="Арслан Катеев" w:date="2018-09-17T13:16:00Z">
          <w:pPr>
            <w:pStyle w:val="phlistitemized1"/>
          </w:pPr>
        </w:pPrChange>
      </w:pPr>
      <w:del w:id="339" w:author="Арслан Катеев" w:date="2018-09-17T13:16:00Z">
        <w:r w:rsidRPr="0036267B" w:rsidDel="002C1538">
          <w:rPr>
            <w:rFonts w:eastAsia="Calibri"/>
          </w:rPr>
          <w:delText xml:space="preserve">подсистема </w:delText>
        </w:r>
      </w:del>
      <w:del w:id="340" w:author="Арслан Катеев" w:date="2018-09-17T12:54:00Z">
        <w:r w:rsidRPr="0036267B" w:rsidDel="002F15A6">
          <w:rPr>
            <w:rFonts w:eastAsia="Calibri"/>
          </w:rPr>
          <w:delText>печати</w:delText>
        </w:r>
      </w:del>
      <w:del w:id="341" w:author="Арслан Катеев" w:date="2018-09-17T12:55:00Z">
        <w:r w:rsidRPr="0036267B" w:rsidDel="002F15A6">
          <w:rPr>
            <w:rFonts w:eastAsia="Calibri"/>
          </w:rPr>
          <w:delText>;</w:delText>
        </w:r>
      </w:del>
    </w:p>
    <w:p w14:paraId="232F131D" w14:textId="07892539" w:rsidR="00E30E06" w:rsidDel="002F15A6" w:rsidRDefault="00997805" w:rsidP="00C0077A">
      <w:pPr>
        <w:pStyle w:val="phlistitemized1"/>
        <w:rPr>
          <w:del w:id="342" w:author="Арслан Катеев" w:date="2018-09-17T12:55:00Z"/>
          <w:rFonts w:eastAsia="Calibri"/>
        </w:rPr>
      </w:pPr>
      <w:del w:id="343" w:author="Арслан Катеев" w:date="2018-09-17T12:55:00Z">
        <w:r w:rsidRPr="0036267B" w:rsidDel="002F15A6">
          <w:rPr>
            <w:rFonts w:eastAsia="Calibri"/>
          </w:rPr>
          <w:delText>подсистема визуализации;</w:delText>
        </w:r>
      </w:del>
    </w:p>
    <w:p w14:paraId="0CF48975" w14:textId="23A9753D" w:rsidR="0074727F" w:rsidRPr="0036267B" w:rsidDel="002F15A6" w:rsidRDefault="0074727F" w:rsidP="00C0077A">
      <w:pPr>
        <w:pStyle w:val="phlistitemized1"/>
        <w:rPr>
          <w:del w:id="344" w:author="Арслан Катеев" w:date="2018-09-17T12:55:00Z"/>
          <w:rFonts w:eastAsia="Calibri"/>
        </w:rPr>
      </w:pPr>
      <w:del w:id="345" w:author="Арслан Катеев" w:date="2018-09-17T12:55:00Z">
        <w:r w:rsidRPr="0036267B" w:rsidDel="002F15A6">
          <w:rPr>
            <w:rFonts w:eastAsia="Calibri"/>
          </w:rPr>
          <w:delText>подсистем</w:delText>
        </w:r>
        <w:r w:rsidR="00FB2209" w:rsidDel="002F15A6">
          <w:rPr>
            <w:rFonts w:eastAsia="Calibri"/>
          </w:rPr>
          <w:delText>а</w:delText>
        </w:r>
        <w:r w:rsidRPr="0036267B" w:rsidDel="002F15A6">
          <w:rPr>
            <w:rFonts w:eastAsia="Calibri"/>
          </w:rPr>
          <w:delText xml:space="preserve"> файлового хранилища</w:delText>
        </w:r>
        <w:r w:rsidDel="002F15A6">
          <w:rPr>
            <w:rFonts w:eastAsia="Calibri"/>
          </w:rPr>
          <w:delText>;</w:delText>
        </w:r>
      </w:del>
    </w:p>
    <w:p w14:paraId="5FFD0777" w14:textId="6128E505" w:rsidR="00352DEC" w:rsidRPr="0036267B" w:rsidDel="002F15A6" w:rsidRDefault="00192BB4" w:rsidP="00C0077A">
      <w:pPr>
        <w:pStyle w:val="phlistitemized1"/>
        <w:rPr>
          <w:del w:id="346" w:author="Арслан Катеев" w:date="2018-09-17T12:55:00Z"/>
          <w:rFonts w:eastAsia="Calibri"/>
        </w:rPr>
      </w:pPr>
      <w:del w:id="347" w:author="Арслан Катеев" w:date="2018-09-17T12:55:00Z">
        <w:r w:rsidRPr="0036267B" w:rsidDel="002F15A6">
          <w:rPr>
            <w:rFonts w:eastAsia="Calibri"/>
          </w:rPr>
          <w:delText>подсистема интеграции</w:delText>
        </w:r>
        <w:r w:rsidR="0074727F" w:rsidDel="002F15A6">
          <w:rPr>
            <w:rFonts w:eastAsia="Calibri"/>
          </w:rPr>
          <w:delText xml:space="preserve"> и обработки данных</w:delText>
        </w:r>
        <w:r w:rsidRPr="0036267B" w:rsidDel="002F15A6">
          <w:rPr>
            <w:rFonts w:eastAsia="Calibri"/>
          </w:rPr>
          <w:delText>;</w:delText>
        </w:r>
      </w:del>
    </w:p>
    <w:p w14:paraId="708D30EB" w14:textId="78E6EE05" w:rsidR="000279CF" w:rsidDel="002F15A6" w:rsidRDefault="000279CF" w:rsidP="00C0077A">
      <w:pPr>
        <w:pStyle w:val="phlistitemized1"/>
        <w:rPr>
          <w:del w:id="348" w:author="Арслан Катеев" w:date="2018-09-17T12:55:00Z"/>
          <w:rFonts w:eastAsia="Calibri"/>
        </w:rPr>
      </w:pPr>
      <w:del w:id="349" w:author="Арслан Катеев" w:date="2018-09-17T12:55:00Z">
        <w:r w:rsidDel="002F15A6">
          <w:rPr>
            <w:rFonts w:eastAsia="Calibri"/>
          </w:rPr>
          <w:delText>подсистема прав доступа;</w:delText>
        </w:r>
      </w:del>
    </w:p>
    <w:p w14:paraId="7067E106" w14:textId="23FB0901" w:rsidR="00352DEC" w:rsidDel="002F15A6" w:rsidRDefault="000279CF" w:rsidP="00C0077A">
      <w:pPr>
        <w:pStyle w:val="phlistitemized1"/>
        <w:rPr>
          <w:del w:id="350" w:author="Арслан Катеев" w:date="2018-09-17T12:55:00Z"/>
          <w:rFonts w:eastAsia="Calibri"/>
        </w:rPr>
      </w:pPr>
      <w:del w:id="351" w:author="Арслан Катеев" w:date="2018-09-17T12:55:00Z">
        <w:r w:rsidDel="002F15A6">
          <w:rPr>
            <w:rFonts w:eastAsia="Calibri"/>
          </w:rPr>
          <w:delText>подсист</w:delText>
        </w:r>
        <w:r w:rsidR="00192BB4" w:rsidDel="002F15A6">
          <w:rPr>
            <w:rFonts w:eastAsia="Calibri"/>
          </w:rPr>
          <w:delText xml:space="preserve">ема </w:delText>
        </w:r>
        <w:r w:rsidR="00281B2D" w:rsidDel="002F15A6">
          <w:rPr>
            <w:rFonts w:eastAsia="Calibri"/>
          </w:rPr>
          <w:delText>«Центр</w:delText>
        </w:r>
        <w:r w:rsidR="00192BB4" w:rsidDel="002F15A6">
          <w:rPr>
            <w:rFonts w:eastAsia="Calibri"/>
          </w:rPr>
          <w:delText xml:space="preserve"> управления сервером</w:delText>
        </w:r>
        <w:r w:rsidR="00281B2D" w:rsidDel="002F15A6">
          <w:rPr>
            <w:rFonts w:eastAsia="Calibri"/>
          </w:rPr>
          <w:delText>»</w:delText>
        </w:r>
        <w:r w:rsidR="00FE25A3" w:rsidDel="002F15A6">
          <w:rPr>
            <w:rFonts w:eastAsia="Calibri"/>
          </w:rPr>
          <w:delText>.</w:delText>
        </w:r>
      </w:del>
    </w:p>
    <w:p w14:paraId="5C30A75A" w14:textId="77777777" w:rsidR="00352DEC" w:rsidRPr="0036267B" w:rsidRDefault="00352DEC" w:rsidP="003E0C4D">
      <w:pPr>
        <w:pStyle w:val="42"/>
        <w:rPr>
          <w:rFonts w:cs="Arial"/>
        </w:rPr>
      </w:pPr>
      <w:r w:rsidRPr="0036267B">
        <w:rPr>
          <w:rFonts w:cs="Arial"/>
        </w:rPr>
        <w:t>Требования к режимам функционирования Системы</w:t>
      </w:r>
    </w:p>
    <w:p w14:paraId="5191116B" w14:textId="77777777" w:rsidR="00352DEC" w:rsidRPr="0036267B" w:rsidRDefault="00352DEC" w:rsidP="00D70413">
      <w:pPr>
        <w:pStyle w:val="phnormal"/>
        <w:rPr>
          <w:rFonts w:cs="Arial"/>
        </w:rPr>
      </w:pPr>
      <w:r w:rsidRPr="0036267B">
        <w:rPr>
          <w:rFonts w:cs="Arial"/>
        </w:rPr>
        <w:t xml:space="preserve">Для Системы </w:t>
      </w:r>
      <w:r w:rsidR="00D70413" w:rsidRPr="0036267B">
        <w:rPr>
          <w:rFonts w:cs="Arial"/>
        </w:rPr>
        <w:t xml:space="preserve">должен </w:t>
      </w:r>
      <w:r w:rsidR="00E65D6E" w:rsidRPr="0036267B">
        <w:rPr>
          <w:rFonts w:cs="Arial"/>
        </w:rPr>
        <w:t xml:space="preserve">быть </w:t>
      </w:r>
      <w:r w:rsidRPr="0036267B">
        <w:rPr>
          <w:rFonts w:cs="Arial"/>
        </w:rPr>
        <w:t xml:space="preserve">определен </w:t>
      </w:r>
      <w:r w:rsidR="00D70413" w:rsidRPr="0036267B">
        <w:rPr>
          <w:rFonts w:cs="Arial"/>
        </w:rPr>
        <w:t>нормальны</w:t>
      </w:r>
      <w:r w:rsidR="00A42209" w:rsidRPr="0036267B">
        <w:rPr>
          <w:rFonts w:cs="Arial"/>
        </w:rPr>
        <w:t xml:space="preserve">й </w:t>
      </w:r>
      <w:r w:rsidRPr="0036267B">
        <w:rPr>
          <w:rFonts w:cs="Arial"/>
        </w:rPr>
        <w:t>режим функционирования</w:t>
      </w:r>
      <w:r w:rsidR="00D70413" w:rsidRPr="0036267B">
        <w:rPr>
          <w:rFonts w:cs="Arial"/>
        </w:rPr>
        <w:t>.</w:t>
      </w:r>
    </w:p>
    <w:p w14:paraId="45561B06" w14:textId="77777777" w:rsidR="00352DEC" w:rsidRPr="0036267B" w:rsidRDefault="00D70413" w:rsidP="008E4FB2">
      <w:pPr>
        <w:pStyle w:val="phlistorderedtitle"/>
      </w:pPr>
      <w:r w:rsidRPr="0036267B">
        <w:t>В нормальном режиме функционирования Системы:</w:t>
      </w:r>
    </w:p>
    <w:p w14:paraId="13579744" w14:textId="77777777" w:rsidR="00352DEC" w:rsidRPr="0036267B" w:rsidRDefault="00997805" w:rsidP="00C0077A">
      <w:pPr>
        <w:pStyle w:val="phlistitemized1"/>
      </w:pPr>
      <w:r w:rsidRPr="0036267B">
        <w:t>к</w:t>
      </w:r>
      <w:r w:rsidR="00352DEC" w:rsidRPr="0036267B">
        <w:t xml:space="preserve">лиентское программное обеспечение Системы </w:t>
      </w:r>
      <w:r w:rsidR="00D70413" w:rsidRPr="0036267B">
        <w:t xml:space="preserve">должно обеспечивать </w:t>
      </w:r>
      <w:r w:rsidR="00352DEC" w:rsidRPr="0036267B">
        <w:t>возможность круглосуточного функционирования с перерывами на обслуживание;</w:t>
      </w:r>
    </w:p>
    <w:p w14:paraId="2252B644" w14:textId="77777777" w:rsidR="00352DEC" w:rsidRPr="0036267B" w:rsidRDefault="00997805" w:rsidP="00C0077A">
      <w:pPr>
        <w:pStyle w:val="phlistitemized1"/>
      </w:pPr>
      <w:r w:rsidRPr="0036267B">
        <w:t>с</w:t>
      </w:r>
      <w:r w:rsidR="00352DEC" w:rsidRPr="0036267B">
        <w:t xml:space="preserve">ерверное программное обеспечение </w:t>
      </w:r>
      <w:r w:rsidR="00D70413" w:rsidRPr="0036267B">
        <w:t xml:space="preserve">должно обеспечивать </w:t>
      </w:r>
      <w:r w:rsidR="00352DEC" w:rsidRPr="0036267B">
        <w:t>возможность круглосуточного функционирования</w:t>
      </w:r>
      <w:r w:rsidR="00D70413" w:rsidRPr="0036267B">
        <w:t xml:space="preserve"> </w:t>
      </w:r>
      <w:r w:rsidR="001919DA" w:rsidRPr="0036267B">
        <w:t>с перерывами на обслуживание.</w:t>
      </w:r>
    </w:p>
    <w:p w14:paraId="5A2708C5" w14:textId="77777777" w:rsidR="00352DEC" w:rsidRPr="0036267B" w:rsidRDefault="00352DEC" w:rsidP="00E448EE">
      <w:pPr>
        <w:pStyle w:val="phnormal"/>
        <w:rPr>
          <w:rFonts w:cs="Arial"/>
        </w:rPr>
      </w:pPr>
      <w:r w:rsidRPr="0036267B">
        <w:rPr>
          <w:rFonts w:cs="Arial"/>
        </w:rPr>
        <w:lastRenderedPageBreak/>
        <w:t xml:space="preserve">Для обеспечения нормального режима функционирования Системы </w:t>
      </w:r>
      <w:r w:rsidR="00D70413" w:rsidRPr="0036267B">
        <w:rPr>
          <w:rFonts w:cs="Arial"/>
        </w:rPr>
        <w:t xml:space="preserve">пользователям </w:t>
      </w:r>
      <w:r w:rsidRPr="0036267B">
        <w:rPr>
          <w:rFonts w:cs="Arial"/>
        </w:rPr>
        <w:t xml:space="preserve">необходимо выполнять требования и выдерживать условия эксплуатации программного обеспечения и комплекса технических средств Системы, указанные </w:t>
      </w:r>
      <w:r w:rsidR="00D727DF" w:rsidRPr="0036267B">
        <w:rPr>
          <w:rFonts w:cs="Arial"/>
        </w:rPr>
        <w:t>в соответствующих технических документах.</w:t>
      </w:r>
    </w:p>
    <w:p w14:paraId="26886501" w14:textId="77777777" w:rsidR="001B1B55" w:rsidRPr="0036267B" w:rsidRDefault="007C6B96" w:rsidP="008E4FB2">
      <w:pPr>
        <w:pStyle w:val="phlistorderedtitle"/>
      </w:pPr>
      <w:r w:rsidRPr="0036267B">
        <w:t>Н</w:t>
      </w:r>
      <w:r w:rsidR="001B1B55" w:rsidRPr="0036267B">
        <w:t xml:space="preserve">е должны вызывать </w:t>
      </w:r>
      <w:r w:rsidR="00887484" w:rsidRPr="0036267B">
        <w:t>нарушени</w:t>
      </w:r>
      <w:r w:rsidRPr="0036267B">
        <w:t>я</w:t>
      </w:r>
      <w:r w:rsidR="00887484" w:rsidRPr="0036267B">
        <w:t xml:space="preserve"> функционирования основных функций Системы:</w:t>
      </w:r>
    </w:p>
    <w:p w14:paraId="59979F5E" w14:textId="77777777" w:rsidR="00887484" w:rsidRPr="0036267B" w:rsidRDefault="00997805" w:rsidP="00C0077A">
      <w:pPr>
        <w:pStyle w:val="phlistitemized1"/>
      </w:pPr>
      <w:r w:rsidRPr="0036267B">
        <w:t>о</w:t>
      </w:r>
      <w:r w:rsidR="00D70413" w:rsidRPr="0036267B">
        <w:t xml:space="preserve">тказы </w:t>
      </w:r>
      <w:r w:rsidR="00887484" w:rsidRPr="0036267B">
        <w:t>рабочих мест пользователей;</w:t>
      </w:r>
    </w:p>
    <w:p w14:paraId="28C9C858" w14:textId="77777777" w:rsidR="00887484" w:rsidRPr="0036267B" w:rsidRDefault="00997805" w:rsidP="00C0077A">
      <w:pPr>
        <w:pStyle w:val="phlistitemized1"/>
      </w:pPr>
      <w:r w:rsidRPr="0036267B">
        <w:t>о</w:t>
      </w:r>
      <w:r w:rsidR="00AE5524" w:rsidRPr="0036267B">
        <w:t>тказы оборудования, обеспечивающего резервное копирование информации</w:t>
      </w:r>
      <w:r w:rsidR="00D70413" w:rsidRPr="0036267B">
        <w:t>.</w:t>
      </w:r>
    </w:p>
    <w:p w14:paraId="6017A0B9" w14:textId="77777777" w:rsidR="001B1B55" w:rsidRPr="0036267B" w:rsidRDefault="001B1B55" w:rsidP="008E4FB2">
      <w:pPr>
        <w:pStyle w:val="phlistorderedtitle"/>
      </w:pPr>
      <w:r w:rsidRPr="0036267B">
        <w:t>Функционирование Системы не должно гарантироваться в случаях:</w:t>
      </w:r>
    </w:p>
    <w:p w14:paraId="057DC15C" w14:textId="77777777" w:rsidR="001B1B55" w:rsidRPr="0036267B" w:rsidRDefault="00997805" w:rsidP="00C0077A">
      <w:pPr>
        <w:pStyle w:val="phlistitemized1"/>
      </w:pPr>
      <w:r w:rsidRPr="0036267B">
        <w:t>о</w:t>
      </w:r>
      <w:r w:rsidR="00D70413" w:rsidRPr="0036267B">
        <w:t xml:space="preserve">тказы </w:t>
      </w:r>
      <w:r w:rsidR="00A42209" w:rsidRPr="0036267B">
        <w:t>в системе электроснабжения;</w:t>
      </w:r>
    </w:p>
    <w:p w14:paraId="446FAC54" w14:textId="77777777" w:rsidR="001B1B55" w:rsidRPr="0036267B" w:rsidRDefault="00997805" w:rsidP="00C0077A">
      <w:pPr>
        <w:pStyle w:val="phlistitemized1"/>
      </w:pPr>
      <w:r w:rsidRPr="0036267B">
        <w:t>о</w:t>
      </w:r>
      <w:r w:rsidR="00D70413" w:rsidRPr="0036267B">
        <w:t xml:space="preserve">тказы </w:t>
      </w:r>
      <w:r w:rsidR="001B1B55" w:rsidRPr="0036267B">
        <w:t>комплекса техническ</w:t>
      </w:r>
      <w:r w:rsidR="00A42209" w:rsidRPr="0036267B">
        <w:t>их средств (аппаратных средств);</w:t>
      </w:r>
    </w:p>
    <w:p w14:paraId="0B32FE6A" w14:textId="77777777" w:rsidR="001B1B55" w:rsidRPr="0036267B" w:rsidRDefault="00997805" w:rsidP="00C0077A">
      <w:pPr>
        <w:pStyle w:val="phlistitemized1"/>
      </w:pPr>
      <w:r w:rsidRPr="0036267B">
        <w:t>о</w:t>
      </w:r>
      <w:r w:rsidR="00D70413" w:rsidRPr="0036267B">
        <w:t xml:space="preserve">тказы </w:t>
      </w:r>
      <w:r w:rsidR="001B1B55" w:rsidRPr="0036267B">
        <w:t>сетевого, телекоммуникационного оборудования и каналов связи;</w:t>
      </w:r>
    </w:p>
    <w:p w14:paraId="3E56F190" w14:textId="77777777" w:rsidR="001B1B55" w:rsidRPr="0036267B" w:rsidRDefault="00997805" w:rsidP="00C0077A">
      <w:pPr>
        <w:pStyle w:val="phlistitemized1"/>
      </w:pPr>
      <w:r w:rsidRPr="0036267B">
        <w:t>о</w:t>
      </w:r>
      <w:r w:rsidR="00D70413" w:rsidRPr="0036267B">
        <w:t xml:space="preserve">тказы </w:t>
      </w:r>
      <w:r w:rsidR="004E0A14" w:rsidRPr="0036267B">
        <w:t xml:space="preserve">общесистемного и сопутствующего </w:t>
      </w:r>
      <w:r w:rsidR="00A42209" w:rsidRPr="0036267B">
        <w:t>ПО;</w:t>
      </w:r>
    </w:p>
    <w:p w14:paraId="287DFEFA" w14:textId="77777777" w:rsidR="001B1B55" w:rsidRPr="0036267B" w:rsidRDefault="00997805" w:rsidP="00C0077A">
      <w:pPr>
        <w:pStyle w:val="phlistitemized1"/>
      </w:pPr>
      <w:r w:rsidRPr="0036267B">
        <w:t>о</w:t>
      </w:r>
      <w:r w:rsidR="00D70413" w:rsidRPr="0036267B">
        <w:t xml:space="preserve">тказы </w:t>
      </w:r>
      <w:r w:rsidR="001B1B55" w:rsidRPr="0036267B">
        <w:t>в результате ошибок обслуживающего персонала и пользователей.</w:t>
      </w:r>
    </w:p>
    <w:p w14:paraId="04AB7240" w14:textId="62391B5A" w:rsidR="00352DEC" w:rsidRPr="0036267B" w:rsidDel="002F15A6" w:rsidRDefault="00352DEC" w:rsidP="003E0C4D">
      <w:pPr>
        <w:pStyle w:val="42"/>
        <w:rPr>
          <w:del w:id="352" w:author="Арслан Катеев" w:date="2018-09-17T12:55:00Z"/>
          <w:rFonts w:cs="Arial"/>
        </w:rPr>
      </w:pPr>
      <w:del w:id="353" w:author="Арслан Катеев" w:date="2018-09-17T12:55:00Z">
        <w:r w:rsidRPr="0036267B" w:rsidDel="002F15A6">
          <w:rPr>
            <w:rFonts w:cs="Arial"/>
          </w:rPr>
          <w:delText>Перспективы развития, модернизации</w:delText>
        </w:r>
        <w:r w:rsidR="0037577C" w:rsidDel="002F15A6">
          <w:rPr>
            <w:rFonts w:cs="Arial"/>
          </w:rPr>
          <w:delText>/</w:delText>
        </w:r>
        <w:r w:rsidR="0037577C" w:rsidRPr="0037577C" w:rsidDel="002F15A6">
          <w:rPr>
            <w:rFonts w:cs="Arial"/>
            <w:highlight w:val="yellow"/>
          </w:rPr>
          <w:delText>модификации</w:delText>
        </w:r>
        <w:r w:rsidRPr="0036267B" w:rsidDel="002F15A6">
          <w:rPr>
            <w:rFonts w:cs="Arial"/>
          </w:rPr>
          <w:delText xml:space="preserve"> Системы</w:delText>
        </w:r>
      </w:del>
    </w:p>
    <w:p w14:paraId="404AA1EB" w14:textId="6266C41C" w:rsidR="00352DEC" w:rsidRPr="0036267B" w:rsidDel="002F15A6" w:rsidRDefault="00352DEC" w:rsidP="00E448EE">
      <w:pPr>
        <w:pStyle w:val="phnormal"/>
        <w:rPr>
          <w:del w:id="354" w:author="Арслан Катеев" w:date="2018-09-17T12:55:00Z"/>
          <w:rFonts w:cs="Arial"/>
        </w:rPr>
      </w:pPr>
      <w:del w:id="355" w:author="Арслан Катеев" w:date="2018-09-17T12:55:00Z">
        <w:r w:rsidRPr="0036267B" w:rsidDel="002F15A6">
          <w:rPr>
            <w:rFonts w:cs="Arial"/>
          </w:rPr>
          <w:delText xml:space="preserve">Система должна </w:delText>
        </w:r>
        <w:r w:rsidR="0035130A" w:rsidRPr="0036267B" w:rsidDel="002F15A6">
          <w:rPr>
            <w:rFonts w:cs="Arial"/>
          </w:rPr>
          <w:delText>предоставлять</w:delText>
        </w:r>
        <w:r w:rsidRPr="0036267B" w:rsidDel="002F15A6">
          <w:rPr>
            <w:rFonts w:cs="Arial"/>
          </w:rPr>
          <w:delText xml:space="preserve"> возможность дальнейшей модернизации</w:delText>
        </w:r>
        <w:r w:rsidR="0037577C" w:rsidRPr="0037577C" w:rsidDel="002F15A6">
          <w:rPr>
            <w:rFonts w:cs="Arial"/>
            <w:highlight w:val="yellow"/>
          </w:rPr>
          <w:delText>/модификации</w:delText>
        </w:r>
        <w:r w:rsidRPr="0036267B" w:rsidDel="002F15A6">
          <w:rPr>
            <w:rFonts w:cs="Arial"/>
          </w:rPr>
          <w:delText xml:space="preserve"> программного обеспечения</w:delText>
        </w:r>
        <w:r w:rsidR="002641A8" w:rsidRPr="0036267B" w:rsidDel="002F15A6">
          <w:rPr>
            <w:rFonts w:cs="Arial"/>
          </w:rPr>
          <w:delText xml:space="preserve"> и</w:delText>
        </w:r>
        <w:r w:rsidRPr="0036267B" w:rsidDel="002F15A6">
          <w:rPr>
            <w:rFonts w:cs="Arial"/>
          </w:rPr>
          <w:delText xml:space="preserve"> расширение функциональных возможностей путем добавления новых </w:delText>
        </w:r>
        <w:r w:rsidR="00D70413" w:rsidRPr="0036267B" w:rsidDel="002F15A6">
          <w:rPr>
            <w:rFonts w:cs="Arial"/>
          </w:rPr>
          <w:delText>подсистем</w:delText>
        </w:r>
        <w:r w:rsidR="00E448EE" w:rsidRPr="0036267B" w:rsidDel="002F15A6">
          <w:rPr>
            <w:rFonts w:cs="Arial"/>
          </w:rPr>
          <w:delText>.</w:delText>
        </w:r>
      </w:del>
    </w:p>
    <w:p w14:paraId="0A3295B5" w14:textId="77777777" w:rsidR="00E448EE" w:rsidRPr="0036267B" w:rsidRDefault="00E448EE" w:rsidP="00F25ED2">
      <w:pPr>
        <w:pStyle w:val="34"/>
      </w:pPr>
      <w:bookmarkStart w:id="356" w:name="_Toc335810522"/>
      <w:bookmarkStart w:id="357" w:name="_Toc522869197"/>
      <w:r w:rsidRPr="0036267B">
        <w:t>Требования к численности и квалификации персонала Системы</w:t>
      </w:r>
      <w:bookmarkEnd w:id="356"/>
      <w:bookmarkEnd w:id="357"/>
    </w:p>
    <w:p w14:paraId="51A5F25B" w14:textId="097487A8" w:rsidR="00E448EE" w:rsidRPr="0036267B" w:rsidRDefault="00E448EE" w:rsidP="00D70413">
      <w:pPr>
        <w:pStyle w:val="phnormal"/>
        <w:rPr>
          <w:rFonts w:cs="Arial"/>
        </w:rPr>
      </w:pPr>
      <w:r w:rsidRPr="0036267B">
        <w:rPr>
          <w:rFonts w:cs="Arial"/>
        </w:rPr>
        <w:t xml:space="preserve">Система должна быть рассчитана на одновременную работу не </w:t>
      </w:r>
      <w:r w:rsidR="00887484" w:rsidRPr="0036267B">
        <w:rPr>
          <w:rFonts w:cs="Arial"/>
        </w:rPr>
        <w:t xml:space="preserve">менее </w:t>
      </w:r>
      <w:del w:id="358" w:author="Арслан Катеев" w:date="2018-09-17T12:55:00Z">
        <w:r w:rsidR="00887484" w:rsidRPr="0036267B" w:rsidDel="002F15A6">
          <w:rPr>
            <w:rFonts w:cs="Arial"/>
            <w:highlight w:val="yellow"/>
          </w:rPr>
          <w:delText>1</w:delText>
        </w:r>
        <w:r w:rsidR="008C71DA" w:rsidRPr="0036267B" w:rsidDel="002F15A6">
          <w:rPr>
            <w:rFonts w:cs="Arial"/>
            <w:highlight w:val="yellow"/>
          </w:rPr>
          <w:delText>00</w:delText>
        </w:r>
        <w:r w:rsidR="00A028C5" w:rsidRPr="0036267B" w:rsidDel="002F15A6">
          <w:rPr>
            <w:rFonts w:cs="Arial"/>
          </w:rPr>
          <w:delText> </w:delText>
        </w:r>
      </w:del>
      <w:ins w:id="359" w:author="Арслан Катеев" w:date="2018-09-17T12:55:00Z">
        <w:r w:rsidR="002F15A6">
          <w:rPr>
            <w:rFonts w:cs="Arial"/>
          </w:rPr>
          <w:t>10</w:t>
        </w:r>
        <w:r w:rsidR="002F15A6" w:rsidRPr="0036267B">
          <w:rPr>
            <w:rFonts w:cs="Arial"/>
          </w:rPr>
          <w:t> </w:t>
        </w:r>
      </w:ins>
      <w:r w:rsidR="008C71DA" w:rsidRPr="0036267B">
        <w:rPr>
          <w:rFonts w:cs="Arial"/>
        </w:rPr>
        <w:t>активных пользователей.</w:t>
      </w:r>
    </w:p>
    <w:p w14:paraId="664F7056" w14:textId="77777777" w:rsidR="00E448EE" w:rsidRPr="0036267B" w:rsidRDefault="00E448EE" w:rsidP="008E4FB2">
      <w:pPr>
        <w:pStyle w:val="phlistorderedtitle"/>
      </w:pPr>
      <w:r w:rsidRPr="0036267B">
        <w:t>Численность и квалификация персонала Системы должны определяться с учетом следующих требований:</w:t>
      </w:r>
    </w:p>
    <w:p w14:paraId="109586EF" w14:textId="50F92208" w:rsidR="00E448EE" w:rsidRPr="0036267B" w:rsidRDefault="00997805" w:rsidP="00C0077A">
      <w:pPr>
        <w:pStyle w:val="phlistitemized1"/>
      </w:pPr>
      <w:r w:rsidRPr="0036267B">
        <w:t>с</w:t>
      </w:r>
      <w:r w:rsidR="00E448EE" w:rsidRPr="0036267B">
        <w:t>труктура Системы должна предоставлять возможность управления всем</w:t>
      </w:r>
      <w:r w:rsidR="00FB2209">
        <w:t xml:space="preserve">и </w:t>
      </w:r>
      <w:r w:rsidR="00E448EE" w:rsidRPr="0036267B">
        <w:t>доступным</w:t>
      </w:r>
      <w:r w:rsidR="00FB2209">
        <w:t>и</w:t>
      </w:r>
      <w:r w:rsidR="00E448EE" w:rsidRPr="0036267B">
        <w:t xml:space="preserve"> функционал</w:t>
      </w:r>
      <w:r w:rsidR="00FB2209">
        <w:t>ьностями</w:t>
      </w:r>
      <w:r w:rsidR="00E448EE" w:rsidRPr="0036267B">
        <w:t xml:space="preserve"> Системы как одному</w:t>
      </w:r>
      <w:r w:rsidR="003136B4" w:rsidRPr="0036267B">
        <w:t>,</w:t>
      </w:r>
      <w:r w:rsidR="00E448EE" w:rsidRPr="0036267B">
        <w:t xml:space="preserve"> т</w:t>
      </w:r>
      <w:r w:rsidR="00437A87" w:rsidRPr="0036267B">
        <w:t>ак и нескольким администраторам</w:t>
      </w:r>
      <w:r w:rsidR="00E448EE" w:rsidRPr="0036267B">
        <w:t>;</w:t>
      </w:r>
    </w:p>
    <w:p w14:paraId="536643AF" w14:textId="77777777" w:rsidR="00E448EE" w:rsidRPr="0036267B" w:rsidRDefault="005935FB" w:rsidP="00C0077A">
      <w:pPr>
        <w:pStyle w:val="phlistitemized1"/>
      </w:pPr>
      <w:r w:rsidRPr="0036267B">
        <w:t xml:space="preserve">Система </w:t>
      </w:r>
      <w:r w:rsidR="00E448EE" w:rsidRPr="0036267B">
        <w:t>не должна требовать круглосуточного обслуживания и присутствия администраторов у консоли управления.</w:t>
      </w:r>
    </w:p>
    <w:p w14:paraId="153F67A5" w14:textId="77777777" w:rsidR="00E448EE" w:rsidRPr="0036267B" w:rsidRDefault="00E448EE" w:rsidP="008E4FB2">
      <w:pPr>
        <w:pStyle w:val="phlistorderedtitle"/>
      </w:pPr>
      <w:r w:rsidRPr="0036267B">
        <w:t xml:space="preserve">Для эксплуатации Системы </w:t>
      </w:r>
      <w:r w:rsidR="00D70413" w:rsidRPr="0036267B">
        <w:t xml:space="preserve">должны быть </w:t>
      </w:r>
      <w:r w:rsidRPr="0036267B">
        <w:t>определены следующие роли:</w:t>
      </w:r>
    </w:p>
    <w:p w14:paraId="3C77DAF7" w14:textId="77777777" w:rsidR="00E448EE" w:rsidRPr="0036267B" w:rsidRDefault="00997805" w:rsidP="00C0077A">
      <w:pPr>
        <w:pStyle w:val="phlistitemized1"/>
      </w:pPr>
      <w:r w:rsidRPr="0036267B">
        <w:t>а</w:t>
      </w:r>
      <w:r w:rsidR="00E448EE" w:rsidRPr="0036267B">
        <w:t xml:space="preserve">дминистраторы Системы – выделенный персонал, в обязанности которого входит выполнение </w:t>
      </w:r>
      <w:r w:rsidR="00D727DF" w:rsidRPr="0036267B">
        <w:t xml:space="preserve">специальных технологических функций </w:t>
      </w:r>
      <w:r w:rsidR="00E448EE" w:rsidRPr="0036267B">
        <w:t>для работы Системы;</w:t>
      </w:r>
    </w:p>
    <w:p w14:paraId="5D180E25" w14:textId="411E7002" w:rsidR="00E448EE" w:rsidRPr="0036267B" w:rsidRDefault="00997805" w:rsidP="00C0077A">
      <w:pPr>
        <w:pStyle w:val="phlistitemized1"/>
      </w:pPr>
      <w:r w:rsidRPr="0036267B">
        <w:t>п</w:t>
      </w:r>
      <w:r w:rsidR="00E448EE" w:rsidRPr="0036267B">
        <w:t>ользователи</w:t>
      </w:r>
      <w:r w:rsidR="00CE3285" w:rsidRPr="0036267B">
        <w:t xml:space="preserve"> </w:t>
      </w:r>
      <w:r w:rsidR="00BE7631">
        <w:t>–</w:t>
      </w:r>
      <w:r w:rsidR="00CE3285" w:rsidRPr="0036267B">
        <w:t xml:space="preserve"> выделенный персонал,</w:t>
      </w:r>
      <w:r w:rsidR="00E448EE" w:rsidRPr="0036267B">
        <w:t xml:space="preserve"> имеющи</w:t>
      </w:r>
      <w:r w:rsidR="00CE3285" w:rsidRPr="0036267B">
        <w:t>й</w:t>
      </w:r>
      <w:r w:rsidR="00E448EE" w:rsidRPr="0036267B">
        <w:t xml:space="preserve"> навыки выполнения рабочих процессов с использованием компьютера и обладающи</w:t>
      </w:r>
      <w:r w:rsidR="00CE3285" w:rsidRPr="0036267B">
        <w:t>й</w:t>
      </w:r>
      <w:r w:rsidR="00E448EE" w:rsidRPr="0036267B">
        <w:t xml:space="preserve"> знанием программных средств в объеме пользовательской документации.</w:t>
      </w:r>
    </w:p>
    <w:p w14:paraId="7EE3882A" w14:textId="77777777" w:rsidR="00626DD9" w:rsidRPr="0036267B" w:rsidRDefault="00626DD9" w:rsidP="00F25ED2">
      <w:pPr>
        <w:pStyle w:val="34"/>
      </w:pPr>
      <w:bookmarkStart w:id="360" w:name="_Toc522869198"/>
      <w:r w:rsidRPr="0036267B">
        <w:lastRenderedPageBreak/>
        <w:t>Требования к надежности</w:t>
      </w:r>
      <w:bookmarkEnd w:id="360"/>
    </w:p>
    <w:p w14:paraId="79EBB495" w14:textId="77777777" w:rsidR="00626DD9" w:rsidRPr="0036267B" w:rsidRDefault="00626DD9" w:rsidP="008E4FB2">
      <w:pPr>
        <w:pStyle w:val="phlistorderedtitle"/>
      </w:pPr>
      <w:r w:rsidRPr="0036267B">
        <w:t>Надежность Системы должна обеспечивать возможность восстановления в случае возникновения аварийных ситуаций, связанных:</w:t>
      </w:r>
    </w:p>
    <w:p w14:paraId="627BA5BF" w14:textId="77777777" w:rsidR="00626DD9" w:rsidRPr="0036267B" w:rsidRDefault="00997805" w:rsidP="00C0077A">
      <w:pPr>
        <w:pStyle w:val="phlistitemized1"/>
        <w:rPr>
          <w:rFonts w:eastAsia="Calibri"/>
        </w:rPr>
      </w:pPr>
      <w:r w:rsidRPr="0036267B">
        <w:rPr>
          <w:rFonts w:eastAsia="Calibri"/>
        </w:rPr>
        <w:t>с</w:t>
      </w:r>
      <w:r w:rsidR="00626DD9" w:rsidRPr="0036267B">
        <w:rPr>
          <w:rFonts w:eastAsia="Calibri"/>
        </w:rPr>
        <w:t xml:space="preserve"> возникновением сбоев в программном обеспечении </w:t>
      </w:r>
      <w:r w:rsidR="003847F0" w:rsidRPr="0036267B">
        <w:rPr>
          <w:rFonts w:eastAsia="Calibri"/>
        </w:rPr>
        <w:t>Системы</w:t>
      </w:r>
      <w:r w:rsidR="00626DD9" w:rsidRPr="0036267B">
        <w:rPr>
          <w:rFonts w:eastAsia="Calibri"/>
        </w:rPr>
        <w:t>;</w:t>
      </w:r>
    </w:p>
    <w:p w14:paraId="3C9286B3" w14:textId="77777777" w:rsidR="00626DD9" w:rsidRPr="0036267B" w:rsidRDefault="00997805" w:rsidP="00C0077A">
      <w:pPr>
        <w:pStyle w:val="phlistitemized1"/>
      </w:pPr>
      <w:r w:rsidRPr="0036267B">
        <w:rPr>
          <w:rFonts w:eastAsia="Calibri"/>
        </w:rPr>
        <w:t>с</w:t>
      </w:r>
      <w:r w:rsidR="00626DD9" w:rsidRPr="0036267B">
        <w:rPr>
          <w:rFonts w:eastAsia="Calibri"/>
        </w:rPr>
        <w:t xml:space="preserve"> возникновением сбоев или выходом</w:t>
      </w:r>
      <w:r w:rsidR="00626DD9" w:rsidRPr="0036267B">
        <w:t xml:space="preserve"> из строя аппаратных средств </w:t>
      </w:r>
      <w:r w:rsidR="003847F0" w:rsidRPr="0036267B">
        <w:t>Системы</w:t>
      </w:r>
      <w:r w:rsidR="00626DD9" w:rsidRPr="0036267B">
        <w:t>;</w:t>
      </w:r>
    </w:p>
    <w:p w14:paraId="5C465399" w14:textId="77777777" w:rsidR="00626DD9" w:rsidRPr="0036267B" w:rsidRDefault="00997805" w:rsidP="00C0077A">
      <w:pPr>
        <w:pStyle w:val="phlistitemized1"/>
        <w:rPr>
          <w:rFonts w:eastAsia="Calibri"/>
        </w:rPr>
      </w:pPr>
      <w:r w:rsidRPr="0036267B">
        <w:rPr>
          <w:rFonts w:eastAsia="Calibri"/>
        </w:rPr>
        <w:t>с</w:t>
      </w:r>
      <w:r w:rsidR="00626DD9" w:rsidRPr="0036267B">
        <w:rPr>
          <w:rFonts w:eastAsia="Calibri"/>
        </w:rPr>
        <w:t xml:space="preserve"> отказами связи;</w:t>
      </w:r>
    </w:p>
    <w:p w14:paraId="1101F4DE" w14:textId="77777777" w:rsidR="00626DD9" w:rsidRPr="0036267B" w:rsidRDefault="00997805" w:rsidP="00C0077A">
      <w:pPr>
        <w:pStyle w:val="phlistitemized1"/>
        <w:rPr>
          <w:rFonts w:eastAsia="Calibri"/>
        </w:rPr>
      </w:pPr>
      <w:r w:rsidRPr="0036267B">
        <w:rPr>
          <w:rFonts w:eastAsia="Calibri"/>
        </w:rPr>
        <w:t>с</w:t>
      </w:r>
      <w:r w:rsidR="00626DD9" w:rsidRPr="0036267B">
        <w:rPr>
          <w:rFonts w:eastAsia="Calibri"/>
        </w:rPr>
        <w:t xml:space="preserve"> перебоями электропитания.</w:t>
      </w:r>
    </w:p>
    <w:p w14:paraId="131BABCA" w14:textId="77777777" w:rsidR="00626DD9" w:rsidRPr="0036267B" w:rsidRDefault="00626DD9" w:rsidP="00626DD9">
      <w:pPr>
        <w:pStyle w:val="phnormal"/>
        <w:rPr>
          <w:rFonts w:cs="Arial"/>
        </w:rPr>
      </w:pPr>
      <w:r w:rsidRPr="0036267B">
        <w:rPr>
          <w:rFonts w:cs="Arial"/>
        </w:rPr>
        <w:t xml:space="preserve">Отказы и сбои в работе технических средств пользователей Системы, </w:t>
      </w:r>
      <w:r w:rsidR="00B03455" w:rsidRPr="0036267B">
        <w:rPr>
          <w:rFonts w:cs="Arial"/>
          <w:lang w:val="en-US"/>
        </w:rPr>
        <w:t>w</w:t>
      </w:r>
      <w:r w:rsidR="005935FB" w:rsidRPr="0036267B">
        <w:rPr>
          <w:rFonts w:cs="Arial"/>
        </w:rPr>
        <w:t>eb</w:t>
      </w:r>
      <w:r w:rsidRPr="0036267B">
        <w:rPr>
          <w:rFonts w:cs="Arial"/>
        </w:rPr>
        <w:t>-серверов (серверов</w:t>
      </w:r>
      <w:r w:rsidR="003136B4" w:rsidRPr="0036267B">
        <w:rPr>
          <w:rFonts w:cs="Arial"/>
        </w:rPr>
        <w:t xml:space="preserve"> приложений)</w:t>
      </w:r>
      <w:r w:rsidR="005935FB" w:rsidRPr="0036267B">
        <w:rPr>
          <w:rFonts w:cs="Arial"/>
        </w:rPr>
        <w:t>, серверов баз данных</w:t>
      </w:r>
      <w:r w:rsidRPr="0036267B">
        <w:rPr>
          <w:rFonts w:cs="Arial"/>
        </w:rPr>
        <w:t xml:space="preserve"> и сетевого оборудования </w:t>
      </w:r>
      <w:r w:rsidR="001919DA" w:rsidRPr="0036267B">
        <w:rPr>
          <w:rFonts w:cs="Arial"/>
        </w:rPr>
        <w:t xml:space="preserve">(за исключением устройств хранения данных) </w:t>
      </w:r>
      <w:r w:rsidRPr="0036267B">
        <w:rPr>
          <w:rFonts w:cs="Arial"/>
        </w:rPr>
        <w:t xml:space="preserve">не должны приводить к </w:t>
      </w:r>
      <w:r w:rsidR="002641A8" w:rsidRPr="0036267B">
        <w:rPr>
          <w:rFonts w:cs="Arial"/>
        </w:rPr>
        <w:t xml:space="preserve">общему </w:t>
      </w:r>
      <w:r w:rsidRPr="0036267B">
        <w:rPr>
          <w:rFonts w:cs="Arial"/>
        </w:rPr>
        <w:t>разрушению данных.</w:t>
      </w:r>
    </w:p>
    <w:p w14:paraId="279A0E45" w14:textId="77777777" w:rsidR="00626DD9" w:rsidRPr="0036267B" w:rsidRDefault="00626DD9" w:rsidP="00626DD9">
      <w:pPr>
        <w:pStyle w:val="phnormal"/>
        <w:rPr>
          <w:rFonts w:cs="Arial"/>
        </w:rPr>
      </w:pPr>
      <w:r w:rsidRPr="0036267B">
        <w:rPr>
          <w:rFonts w:cs="Arial"/>
        </w:rPr>
        <w:t>При возникновении сбоев в аппаратном обеспечении, включая аварийное отключение электропитания, Система должна автоматически восстанавливать свою работоспособность после устранения сбоев и корректного перезапуска аппаратного</w:t>
      </w:r>
      <w:r w:rsidR="002641A8" w:rsidRPr="0036267B">
        <w:rPr>
          <w:rFonts w:cs="Arial"/>
        </w:rPr>
        <w:t xml:space="preserve"> </w:t>
      </w:r>
      <w:r w:rsidRPr="0036267B">
        <w:rPr>
          <w:rFonts w:cs="Arial"/>
        </w:rPr>
        <w:t>обеспечения (за исключением случаев повреждения рабочих носителей информации с исполняемым программным кодом).</w:t>
      </w:r>
    </w:p>
    <w:p w14:paraId="5C223525" w14:textId="77777777" w:rsidR="00626DD9" w:rsidRPr="0036267B" w:rsidRDefault="00626DD9" w:rsidP="00626DD9">
      <w:pPr>
        <w:pStyle w:val="phnormal"/>
        <w:rPr>
          <w:rFonts w:cs="Arial"/>
        </w:rPr>
      </w:pPr>
      <w:r w:rsidRPr="0036267B">
        <w:rPr>
          <w:rFonts w:cs="Arial"/>
        </w:rPr>
        <w:t>Система должна обеспечивать корректную обработку ошибочных ситуаций с возможностью дальнейшего продолжения работы без аварийного закрытия подсистем, за исключением случаев, когда ошибка делает дальнейшую работу в рамках пользовательской сессии невозможной.</w:t>
      </w:r>
    </w:p>
    <w:p w14:paraId="275DC29B" w14:textId="77777777" w:rsidR="00626DD9" w:rsidRPr="0036267B" w:rsidRDefault="00626DD9" w:rsidP="00F25ED2">
      <w:pPr>
        <w:pStyle w:val="34"/>
      </w:pPr>
      <w:bookmarkStart w:id="361" w:name="_Toc522869199"/>
      <w:r w:rsidRPr="0036267B">
        <w:t>Требования к масштабируемости</w:t>
      </w:r>
      <w:bookmarkEnd w:id="361"/>
    </w:p>
    <w:p w14:paraId="52FF78F1" w14:textId="40E4CAB8" w:rsidR="00626DD9" w:rsidRPr="0036267B" w:rsidRDefault="00626DD9" w:rsidP="00626DD9">
      <w:pPr>
        <w:pStyle w:val="phnormal"/>
        <w:rPr>
          <w:rFonts w:cs="Arial"/>
        </w:rPr>
      </w:pPr>
      <w:r w:rsidRPr="0036267B">
        <w:rPr>
          <w:rFonts w:cs="Arial"/>
        </w:rPr>
        <w:t xml:space="preserve">При </w:t>
      </w:r>
      <w:r w:rsidR="005935FB" w:rsidRPr="0036267B">
        <w:rPr>
          <w:rFonts w:cs="Arial"/>
        </w:rPr>
        <w:t>оказании услуг</w:t>
      </w:r>
      <w:r w:rsidRPr="0036267B">
        <w:rPr>
          <w:rFonts w:cs="Arial"/>
        </w:rPr>
        <w:t xml:space="preserve"> должна быть заложена основа для дальнейшей модернизации</w:t>
      </w:r>
      <w:ins w:id="362" w:author="Арслан Катеев" w:date="2018-09-17T12:56:00Z">
        <w:r w:rsidR="002F15A6">
          <w:rPr>
            <w:rFonts w:cs="Arial"/>
          </w:rPr>
          <w:t xml:space="preserve"> </w:t>
        </w:r>
      </w:ins>
      <w:del w:id="363" w:author="Арслан Катеев" w:date="2018-09-17T12:56:00Z">
        <w:r w:rsidR="0037577C" w:rsidDel="002F15A6">
          <w:rPr>
            <w:rFonts w:cs="Arial"/>
          </w:rPr>
          <w:delText>/</w:delText>
        </w:r>
        <w:r w:rsidR="00FE25A3" w:rsidDel="002F15A6">
          <w:rPr>
            <w:rFonts w:cs="Arial"/>
          </w:rPr>
          <w:delText xml:space="preserve"> </w:delText>
        </w:r>
        <w:r w:rsidR="0037577C" w:rsidRPr="0037577C" w:rsidDel="002F15A6">
          <w:rPr>
            <w:rFonts w:cs="Arial"/>
            <w:highlight w:val="yellow"/>
          </w:rPr>
          <w:delText>модификации</w:delText>
        </w:r>
        <w:r w:rsidRPr="0036267B" w:rsidDel="002F15A6">
          <w:rPr>
            <w:rFonts w:cs="Arial"/>
          </w:rPr>
          <w:delText xml:space="preserve"> </w:delText>
        </w:r>
      </w:del>
      <w:r w:rsidRPr="0036267B">
        <w:rPr>
          <w:rFonts w:cs="Arial"/>
        </w:rPr>
        <w:t>и масштабирования Системы. Под масштабированием подразумевается увеличение количества обрабатываемой информации</w:t>
      </w:r>
      <w:r w:rsidR="00601CAB" w:rsidRPr="0036267B">
        <w:rPr>
          <w:rFonts w:cs="Arial"/>
        </w:rPr>
        <w:t>,</w:t>
      </w:r>
      <w:r w:rsidRPr="0036267B">
        <w:rPr>
          <w:rFonts w:cs="Arial"/>
        </w:rPr>
        <w:t xml:space="preserve"> количества пользователей </w:t>
      </w:r>
      <w:r w:rsidR="00AF2B13" w:rsidRPr="0036267B">
        <w:rPr>
          <w:rFonts w:cs="Arial"/>
        </w:rPr>
        <w:t xml:space="preserve">Системы </w:t>
      </w:r>
      <w:r w:rsidR="002641A8" w:rsidRPr="0036267B">
        <w:rPr>
          <w:rFonts w:cs="Arial"/>
        </w:rPr>
        <w:t>и соответствующе</w:t>
      </w:r>
      <w:r w:rsidR="00601CAB" w:rsidRPr="0036267B">
        <w:rPr>
          <w:rFonts w:cs="Arial"/>
        </w:rPr>
        <w:t xml:space="preserve">е </w:t>
      </w:r>
      <w:r w:rsidR="002641A8" w:rsidRPr="0036267B">
        <w:rPr>
          <w:rFonts w:cs="Arial"/>
        </w:rPr>
        <w:t>увеличени</w:t>
      </w:r>
      <w:r w:rsidR="00601CAB" w:rsidRPr="0036267B">
        <w:rPr>
          <w:rFonts w:cs="Arial"/>
        </w:rPr>
        <w:t>е</w:t>
      </w:r>
      <w:r w:rsidR="002641A8" w:rsidRPr="0036267B">
        <w:rPr>
          <w:rFonts w:cs="Arial"/>
        </w:rPr>
        <w:t xml:space="preserve"> аппаратных ресурсов </w:t>
      </w:r>
      <w:r w:rsidR="00601CAB" w:rsidRPr="0036267B">
        <w:rPr>
          <w:rFonts w:cs="Arial"/>
        </w:rPr>
        <w:t>С</w:t>
      </w:r>
      <w:r w:rsidR="002641A8" w:rsidRPr="0036267B">
        <w:rPr>
          <w:rFonts w:cs="Arial"/>
        </w:rPr>
        <w:t>истемы без изменения системного кода</w:t>
      </w:r>
      <w:r w:rsidRPr="0036267B">
        <w:rPr>
          <w:rFonts w:cs="Arial"/>
        </w:rPr>
        <w:t xml:space="preserve">. </w:t>
      </w:r>
    </w:p>
    <w:p w14:paraId="2DCF9E14" w14:textId="77777777" w:rsidR="00626DD9" w:rsidRPr="0036267B" w:rsidRDefault="00626DD9" w:rsidP="008E4FB2">
      <w:pPr>
        <w:pStyle w:val="phlistorderedtitle"/>
      </w:pPr>
      <w:r w:rsidRPr="0036267B">
        <w:t xml:space="preserve">Требования к масштабируемости </w:t>
      </w:r>
      <w:r w:rsidR="000A3240" w:rsidRPr="0036267B">
        <w:t>С</w:t>
      </w:r>
      <w:r w:rsidRPr="0036267B">
        <w:t>истемы заключаются в обеспечении возможности ее работоспособности в следующих случаях:</w:t>
      </w:r>
    </w:p>
    <w:p w14:paraId="10F027A8" w14:textId="77777777" w:rsidR="00626DD9" w:rsidRPr="0036267B" w:rsidRDefault="00997805" w:rsidP="00C0077A">
      <w:pPr>
        <w:pStyle w:val="phlistitemized1"/>
        <w:rPr>
          <w:rFonts w:eastAsia="Calibri"/>
        </w:rPr>
      </w:pPr>
      <w:bookmarkStart w:id="364" w:name="_Toc324486903"/>
      <w:r w:rsidRPr="0036267B">
        <w:rPr>
          <w:rFonts w:eastAsia="Calibri"/>
        </w:rPr>
        <w:t>п</w:t>
      </w:r>
      <w:r w:rsidR="00626DD9" w:rsidRPr="0036267B">
        <w:rPr>
          <w:rFonts w:eastAsia="Calibri"/>
        </w:rPr>
        <w:t>ри изменении количества потребителей информации;</w:t>
      </w:r>
      <w:bookmarkEnd w:id="364"/>
    </w:p>
    <w:p w14:paraId="682E08F5" w14:textId="2C91906A" w:rsidR="00626DD9" w:rsidRDefault="00997805" w:rsidP="00C0077A">
      <w:pPr>
        <w:pStyle w:val="phlistitemized1"/>
        <w:rPr>
          <w:rFonts w:eastAsia="Calibri"/>
        </w:rPr>
      </w:pPr>
      <w:bookmarkStart w:id="365" w:name="_Toc324486904"/>
      <w:r w:rsidRPr="0036267B">
        <w:rPr>
          <w:rFonts w:eastAsia="Calibri"/>
        </w:rPr>
        <w:t>п</w:t>
      </w:r>
      <w:r w:rsidR="00626DD9" w:rsidRPr="0036267B">
        <w:rPr>
          <w:rFonts w:eastAsia="Calibri"/>
        </w:rPr>
        <w:t>ри изменении количества автоматизируемых функций;</w:t>
      </w:r>
      <w:bookmarkEnd w:id="365"/>
    </w:p>
    <w:p w14:paraId="675DEBFA" w14:textId="2F0D99F7" w:rsidR="00872F7D" w:rsidRPr="0036267B" w:rsidRDefault="00872F7D" w:rsidP="00C0077A">
      <w:pPr>
        <w:pStyle w:val="phlistitemized1"/>
        <w:rPr>
          <w:rFonts w:eastAsia="Calibri"/>
        </w:rPr>
      </w:pPr>
      <w:r>
        <w:rPr>
          <w:rFonts w:eastAsia="Calibri"/>
        </w:rPr>
        <w:t>при изменении количества обрабатываемой информации;</w:t>
      </w:r>
    </w:p>
    <w:p w14:paraId="491A904C" w14:textId="77777777" w:rsidR="00626DD9" w:rsidRPr="0036267B" w:rsidRDefault="00997805" w:rsidP="00C0077A">
      <w:pPr>
        <w:pStyle w:val="phlistitemized1"/>
      </w:pPr>
      <w:bookmarkStart w:id="366" w:name="_Toc324486906"/>
      <w:r w:rsidRPr="0036267B">
        <w:rPr>
          <w:rFonts w:eastAsia="Calibri"/>
        </w:rPr>
        <w:t>п</w:t>
      </w:r>
      <w:r w:rsidR="00626DD9" w:rsidRPr="0036267B">
        <w:rPr>
          <w:rFonts w:eastAsia="Calibri"/>
        </w:rPr>
        <w:t>ри изменении количества поставщиков информации.</w:t>
      </w:r>
      <w:bookmarkEnd w:id="366"/>
    </w:p>
    <w:p w14:paraId="1B1E7FAA" w14:textId="77777777" w:rsidR="00CC3C50" w:rsidRPr="0036267B" w:rsidRDefault="00CC3C50" w:rsidP="00F25ED2">
      <w:pPr>
        <w:pStyle w:val="34"/>
        <w:rPr>
          <w:rFonts w:eastAsia="Calibri"/>
        </w:rPr>
      </w:pPr>
      <w:bookmarkStart w:id="367" w:name="_Toc522869200"/>
      <w:r w:rsidRPr="0036267B">
        <w:lastRenderedPageBreak/>
        <w:t>Требования к эргономике и технической эстетике</w:t>
      </w:r>
      <w:bookmarkEnd w:id="367"/>
    </w:p>
    <w:p w14:paraId="7C145E3E" w14:textId="77777777" w:rsidR="00CC3C50" w:rsidRPr="0036267B" w:rsidRDefault="00CC3C50" w:rsidP="00CC3C50">
      <w:pPr>
        <w:pStyle w:val="phnormal"/>
        <w:rPr>
          <w:rFonts w:cs="Arial"/>
        </w:rPr>
      </w:pPr>
      <w:r w:rsidRPr="0036267B">
        <w:rPr>
          <w:rFonts w:cs="Arial"/>
        </w:rPr>
        <w:t>Система должна представлять собой программны</w:t>
      </w:r>
      <w:r w:rsidR="005935FB" w:rsidRPr="0036267B">
        <w:rPr>
          <w:rFonts w:cs="Arial"/>
        </w:rPr>
        <w:t>й</w:t>
      </w:r>
      <w:r w:rsidRPr="0036267B">
        <w:rPr>
          <w:rFonts w:cs="Arial"/>
        </w:rPr>
        <w:t xml:space="preserve"> продукт, </w:t>
      </w:r>
      <w:r w:rsidR="005935FB" w:rsidRPr="0036267B">
        <w:rPr>
          <w:rFonts w:cs="Arial"/>
        </w:rPr>
        <w:t xml:space="preserve">адаптированный </w:t>
      </w:r>
      <w:r w:rsidRPr="0036267B">
        <w:rPr>
          <w:rFonts w:cs="Arial"/>
        </w:rPr>
        <w:t xml:space="preserve">для работы в </w:t>
      </w:r>
      <w:r w:rsidR="00A028C5" w:rsidRPr="0036267B">
        <w:rPr>
          <w:rFonts w:cs="Arial"/>
          <w:lang w:val="en-US"/>
        </w:rPr>
        <w:t>w</w:t>
      </w:r>
      <w:r w:rsidR="005935FB" w:rsidRPr="0036267B">
        <w:rPr>
          <w:rFonts w:cs="Arial"/>
          <w:lang w:val="en-US"/>
        </w:rPr>
        <w:t>eb</w:t>
      </w:r>
      <w:r w:rsidR="000370E9" w:rsidRPr="0036267B">
        <w:rPr>
          <w:rFonts w:cs="Arial"/>
        </w:rPr>
        <w:t>-браузере</w:t>
      </w:r>
      <w:r w:rsidRPr="0036267B">
        <w:rPr>
          <w:rFonts w:cs="Arial"/>
        </w:rPr>
        <w:t>.</w:t>
      </w:r>
    </w:p>
    <w:p w14:paraId="34706749" w14:textId="77777777" w:rsidR="00CC3C50" w:rsidRPr="0036267B" w:rsidRDefault="00CC3C50" w:rsidP="008E4FB2">
      <w:pPr>
        <w:pStyle w:val="phlistorderedtitle"/>
      </w:pPr>
      <w:r w:rsidRPr="0036267B">
        <w:t xml:space="preserve">Диалог с пользователем, реализованный в интерфейсе, должен отвечать следующим </w:t>
      </w:r>
      <w:r w:rsidRPr="008E4FB2">
        <w:t>требованиям</w:t>
      </w:r>
      <w:r w:rsidRPr="0036267B">
        <w:t>:</w:t>
      </w:r>
    </w:p>
    <w:p w14:paraId="5737319C" w14:textId="77777777" w:rsidR="00CC3C50" w:rsidRPr="0036267B" w:rsidRDefault="00997805" w:rsidP="00C0077A">
      <w:pPr>
        <w:pStyle w:val="phlistitemized1"/>
      </w:pPr>
      <w:r w:rsidRPr="0036267B">
        <w:t>и</w:t>
      </w:r>
      <w:r w:rsidR="00CC3C50" w:rsidRPr="0036267B">
        <w:t>спользование манипулятора типа «мышь» в дополнение к клавиатуре;</w:t>
      </w:r>
    </w:p>
    <w:p w14:paraId="7B77228F" w14:textId="77777777" w:rsidR="00CC3C50" w:rsidRPr="0036267B" w:rsidRDefault="00997805" w:rsidP="00C0077A">
      <w:pPr>
        <w:pStyle w:val="phlistitemized1"/>
      </w:pPr>
      <w:r w:rsidRPr="0036267B">
        <w:t>о</w:t>
      </w:r>
      <w:r w:rsidR="00CC3C50" w:rsidRPr="0036267B">
        <w:t>тображение на экране хода длительных процессов обработки.</w:t>
      </w:r>
    </w:p>
    <w:p w14:paraId="2475AF94" w14:textId="77777777" w:rsidR="00CC3C50" w:rsidRPr="0036267B" w:rsidRDefault="00CC3C50" w:rsidP="008E4FB2">
      <w:pPr>
        <w:pStyle w:val="phlistorderedtitle"/>
      </w:pPr>
      <w:r w:rsidRPr="0036267B">
        <w:t>Процедуры ввода данных должны отвечать следующим требованиям:</w:t>
      </w:r>
    </w:p>
    <w:p w14:paraId="51DD7C55" w14:textId="77777777" w:rsidR="00CC3C50" w:rsidRPr="0036267B" w:rsidRDefault="00997805" w:rsidP="00C0077A">
      <w:pPr>
        <w:pStyle w:val="phlistitemized1"/>
      </w:pPr>
      <w:r w:rsidRPr="0036267B">
        <w:t>п</w:t>
      </w:r>
      <w:r w:rsidR="00CC3C50" w:rsidRPr="0036267B">
        <w:t>ользователь должен иметь возможность просматривать введенные данные на мониторе, производить их корректировку или отказаться от ввода;</w:t>
      </w:r>
    </w:p>
    <w:p w14:paraId="38F7B23B" w14:textId="0AE8E82F" w:rsidR="00CC3C50" w:rsidRPr="0036267B" w:rsidRDefault="00997805" w:rsidP="00C0077A">
      <w:pPr>
        <w:pStyle w:val="phlistitemized1"/>
      </w:pPr>
      <w:r w:rsidRPr="0036267B">
        <w:t>п</w:t>
      </w:r>
      <w:r w:rsidR="00CC3C50" w:rsidRPr="0036267B">
        <w:t xml:space="preserve">ри вводе </w:t>
      </w:r>
      <w:r w:rsidR="00877F87" w:rsidRPr="0036267B">
        <w:t xml:space="preserve">должна </w:t>
      </w:r>
      <w:r w:rsidR="00872F7D">
        <w:t>быть</w:t>
      </w:r>
      <w:r w:rsidR="00A56A76">
        <w:t xml:space="preserve"> предусмотрена</w:t>
      </w:r>
      <w:r w:rsidR="00872F7D" w:rsidRPr="0036267B">
        <w:t xml:space="preserve"> </w:t>
      </w:r>
      <w:r w:rsidR="00877F87" w:rsidRPr="0036267B">
        <w:t xml:space="preserve">возможность </w:t>
      </w:r>
      <w:r w:rsidR="00CC3C50" w:rsidRPr="0036267B">
        <w:t>использова</w:t>
      </w:r>
      <w:r w:rsidR="00877F87" w:rsidRPr="0036267B">
        <w:t>ния</w:t>
      </w:r>
      <w:r w:rsidR="00CC3C50" w:rsidRPr="0036267B">
        <w:t xml:space="preserve"> </w:t>
      </w:r>
      <w:r w:rsidR="00872F7D">
        <w:t xml:space="preserve">механизмов </w:t>
      </w:r>
      <w:r w:rsidR="00CC3C50" w:rsidRPr="0036267B">
        <w:t>контроля вводимых данн</w:t>
      </w:r>
      <w:r w:rsidR="008C71DA" w:rsidRPr="0036267B">
        <w:t>ых и списк</w:t>
      </w:r>
      <w:r w:rsidR="009369D0" w:rsidRPr="0036267B">
        <w:t>ов</w:t>
      </w:r>
      <w:r w:rsidR="008C71DA" w:rsidRPr="0036267B">
        <w:t xml:space="preserve"> допустимых значений.</w:t>
      </w:r>
    </w:p>
    <w:p w14:paraId="117D43C0" w14:textId="77777777" w:rsidR="00CC3C50" w:rsidRPr="0036267B" w:rsidRDefault="00CC3C50" w:rsidP="00F25ED2">
      <w:pPr>
        <w:pStyle w:val="34"/>
      </w:pPr>
      <w:bookmarkStart w:id="368" w:name="_Toc335810528"/>
      <w:bookmarkStart w:id="369" w:name="_Toc522869201"/>
      <w:r w:rsidRPr="0036267B">
        <w:t>Требования к эксплуатации, техническому обслуживанию, ремонту и хранению компонентов Системы</w:t>
      </w:r>
      <w:bookmarkEnd w:id="368"/>
      <w:bookmarkEnd w:id="369"/>
    </w:p>
    <w:p w14:paraId="0D9CC6B7" w14:textId="77777777" w:rsidR="00CC3C50" w:rsidRPr="0036267B" w:rsidRDefault="00CC3C50" w:rsidP="005935FB">
      <w:pPr>
        <w:pStyle w:val="phnormal"/>
        <w:rPr>
          <w:rFonts w:cs="Arial"/>
        </w:rPr>
      </w:pPr>
      <w:r w:rsidRPr="0036267B">
        <w:rPr>
          <w:rFonts w:cs="Arial"/>
        </w:rPr>
        <w:t xml:space="preserve">Система должна быть рассчитана на эксплуатацию в составе программно–технического комплекса Заказчика.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w:t>
      </w:r>
      <w:r w:rsidR="001E062D" w:rsidRPr="0036267B">
        <w:rPr>
          <w:rFonts w:cs="Arial"/>
        </w:rPr>
        <w:t>Заказчика</w:t>
      </w:r>
      <w:r w:rsidRPr="0036267B">
        <w:rPr>
          <w:rFonts w:cs="Arial"/>
        </w:rPr>
        <w:t>.</w:t>
      </w:r>
    </w:p>
    <w:p w14:paraId="5280032A" w14:textId="77777777" w:rsidR="005935FB" w:rsidRPr="0036267B" w:rsidRDefault="005935FB" w:rsidP="005935FB">
      <w:pPr>
        <w:pStyle w:val="phnormal"/>
        <w:rPr>
          <w:rFonts w:cs="Arial"/>
        </w:rPr>
      </w:pPr>
      <w:r w:rsidRPr="0036267B">
        <w:rPr>
          <w:rFonts w:cs="Arial"/>
        </w:rPr>
        <w:t>Все пользователи Системы должны соблюдать правила эксплуатации электронной вычислительной техники.</w:t>
      </w:r>
    </w:p>
    <w:p w14:paraId="1406544D" w14:textId="77777777" w:rsidR="005935FB" w:rsidRPr="0036267B" w:rsidRDefault="005935FB" w:rsidP="005935FB">
      <w:pPr>
        <w:pStyle w:val="phnormal"/>
        <w:rPr>
          <w:rFonts w:cs="Arial"/>
        </w:rPr>
      </w:pPr>
      <w:r w:rsidRPr="0036267B">
        <w:rPr>
          <w:rFonts w:cs="Arial"/>
        </w:rPr>
        <w:t xml:space="preserve">Система должна быть организована по принципу трехзвенной </w:t>
      </w:r>
      <w:r w:rsidR="00B03455" w:rsidRPr="0036267B">
        <w:rPr>
          <w:rFonts w:cs="Arial"/>
        </w:rPr>
        <w:t>архитектуры: web-браузер, сервер приложений, который функционирует на основе web-сервера</w:t>
      </w:r>
      <w:r w:rsidRPr="0036267B">
        <w:rPr>
          <w:rFonts w:cs="Arial"/>
        </w:rPr>
        <w:t>, и сервер базы данных.</w:t>
      </w:r>
    </w:p>
    <w:p w14:paraId="51DCD2FB" w14:textId="77777777" w:rsidR="005935FB" w:rsidRPr="0036267B" w:rsidRDefault="005935FB" w:rsidP="005935FB">
      <w:pPr>
        <w:pStyle w:val="phnormal"/>
        <w:rPr>
          <w:rFonts w:cs="Arial"/>
        </w:rPr>
      </w:pPr>
      <w:r w:rsidRPr="0036267B">
        <w:rPr>
          <w:rFonts w:cs="Arial"/>
        </w:rPr>
        <w:t>Система не должна требовать регулярного администрирования. Штатные средства Системы должны позволять проводить удаленное администрирование базы данных и настройку Системы (при наличии технической возможности доступа к серверам Системы).</w:t>
      </w:r>
    </w:p>
    <w:p w14:paraId="1F96CC30" w14:textId="77777777" w:rsidR="00CC3C50" w:rsidRPr="0036267B" w:rsidRDefault="00CC3C50" w:rsidP="00F25ED2">
      <w:pPr>
        <w:pStyle w:val="34"/>
      </w:pPr>
      <w:bookmarkStart w:id="370" w:name="_Toc522869202"/>
      <w:r w:rsidRPr="0036267B">
        <w:lastRenderedPageBreak/>
        <w:t>Требования к защите информации от несанкционированного доступа</w:t>
      </w:r>
      <w:bookmarkEnd w:id="370"/>
    </w:p>
    <w:p w14:paraId="77242194" w14:textId="77777777" w:rsidR="00CC3C50" w:rsidRPr="0036267B" w:rsidRDefault="00CC3C50" w:rsidP="008E4FB2">
      <w:pPr>
        <w:pStyle w:val="phlistorderedtitle"/>
      </w:pPr>
      <w:r w:rsidRPr="0036267B">
        <w:t>Информационная безопасность Системы должна обеспечиваться за счет выполнения следующих действий:</w:t>
      </w:r>
    </w:p>
    <w:p w14:paraId="40292A4B" w14:textId="77777777" w:rsidR="00CC3C50" w:rsidRPr="0036267B" w:rsidRDefault="00997805" w:rsidP="00C0077A">
      <w:pPr>
        <w:pStyle w:val="phlistitemized1"/>
        <w:rPr>
          <w:rFonts w:eastAsia="Calibri"/>
        </w:rPr>
      </w:pPr>
      <w:r w:rsidRPr="0036267B">
        <w:rPr>
          <w:rFonts w:eastAsia="Calibri"/>
        </w:rPr>
        <w:t>и</w:t>
      </w:r>
      <w:r w:rsidR="00CC3C50" w:rsidRPr="0036267B">
        <w:rPr>
          <w:rFonts w:eastAsia="Calibri"/>
        </w:rPr>
        <w:t>дентификация и аутентификация пользователей;</w:t>
      </w:r>
    </w:p>
    <w:p w14:paraId="06485F15" w14:textId="77777777" w:rsidR="00CC3C50" w:rsidRPr="0036267B" w:rsidRDefault="00997805" w:rsidP="00C0077A">
      <w:pPr>
        <w:pStyle w:val="phlistitemized1"/>
        <w:rPr>
          <w:rFonts w:eastAsia="Calibri"/>
        </w:rPr>
      </w:pPr>
      <w:r w:rsidRPr="0036267B">
        <w:rPr>
          <w:rFonts w:eastAsia="Calibri"/>
        </w:rPr>
        <w:t>п</w:t>
      </w:r>
      <w:r w:rsidR="00CC3C50" w:rsidRPr="0036267B">
        <w:rPr>
          <w:rFonts w:eastAsia="Calibri"/>
        </w:rPr>
        <w:t>роверка полном</w:t>
      </w:r>
      <w:r w:rsidR="009369D0" w:rsidRPr="0036267B">
        <w:rPr>
          <w:rFonts w:eastAsia="Calibri"/>
        </w:rPr>
        <w:t>очий пользователя при работе с С</w:t>
      </w:r>
      <w:r w:rsidR="00CC3C50" w:rsidRPr="0036267B">
        <w:rPr>
          <w:rFonts w:eastAsia="Calibri"/>
        </w:rPr>
        <w:t>истемой;</w:t>
      </w:r>
    </w:p>
    <w:p w14:paraId="21746852" w14:textId="77777777" w:rsidR="00CC3C50" w:rsidRPr="0036267B" w:rsidRDefault="00997805" w:rsidP="00C0077A">
      <w:pPr>
        <w:pStyle w:val="phlistitemized1"/>
        <w:rPr>
          <w:rFonts w:eastAsia="Calibri"/>
        </w:rPr>
      </w:pPr>
      <w:r w:rsidRPr="0036267B">
        <w:rPr>
          <w:rFonts w:eastAsia="Calibri"/>
        </w:rPr>
        <w:t>р</w:t>
      </w:r>
      <w:r w:rsidR="00CC3C50" w:rsidRPr="0036267B">
        <w:rPr>
          <w:rFonts w:eastAsia="Calibri"/>
        </w:rPr>
        <w:t xml:space="preserve">азграничение прав доступа пользователей к данным </w:t>
      </w:r>
      <w:r w:rsidR="009369D0" w:rsidRPr="0036267B">
        <w:rPr>
          <w:rFonts w:eastAsia="Calibri"/>
        </w:rPr>
        <w:t>С</w:t>
      </w:r>
      <w:r w:rsidR="00CC3C50" w:rsidRPr="0036267B">
        <w:rPr>
          <w:rFonts w:eastAsia="Calibri"/>
        </w:rPr>
        <w:t>истемы.</w:t>
      </w:r>
    </w:p>
    <w:p w14:paraId="09D2D467" w14:textId="77777777" w:rsidR="00CC3C50" w:rsidRPr="0036267B" w:rsidRDefault="00CC3C50" w:rsidP="008E4FB2">
      <w:pPr>
        <w:pStyle w:val="phlistorderedtitle"/>
      </w:pPr>
      <w:r w:rsidRPr="0036267B">
        <w:t xml:space="preserve">В рамках обеспечения соответствия требованиям по информационной безопасности в </w:t>
      </w:r>
      <w:r w:rsidR="005935FB" w:rsidRPr="0036267B">
        <w:t xml:space="preserve">Системе </w:t>
      </w:r>
      <w:r w:rsidRPr="0036267B">
        <w:t>должны быть реализованы следующие возможности:</w:t>
      </w:r>
    </w:p>
    <w:p w14:paraId="782B393F" w14:textId="77777777" w:rsidR="00CC3C50" w:rsidRPr="0036267B" w:rsidRDefault="00997805" w:rsidP="00C0077A">
      <w:pPr>
        <w:pStyle w:val="phlistitemized1"/>
        <w:rPr>
          <w:rFonts w:eastAsia="Calibri"/>
        </w:rPr>
      </w:pPr>
      <w:r w:rsidRPr="0036267B">
        <w:rPr>
          <w:rFonts w:eastAsia="Calibri"/>
        </w:rPr>
        <w:t>к</w:t>
      </w:r>
      <w:r w:rsidR="00CC3C50" w:rsidRPr="0036267B">
        <w:rPr>
          <w:rFonts w:eastAsia="Calibri"/>
        </w:rPr>
        <w:t xml:space="preserve">онтроль доступа на прикладном уровне к информации, хранящейся на серверах </w:t>
      </w:r>
      <w:r w:rsidR="005935FB" w:rsidRPr="0036267B">
        <w:rPr>
          <w:rFonts w:eastAsia="Calibri"/>
        </w:rPr>
        <w:t>Системы;</w:t>
      </w:r>
    </w:p>
    <w:p w14:paraId="2D40312E" w14:textId="77777777" w:rsidR="00CC3C50" w:rsidRPr="0036267B" w:rsidRDefault="00997805" w:rsidP="00C0077A">
      <w:pPr>
        <w:pStyle w:val="phlistitemized1"/>
      </w:pPr>
      <w:r w:rsidRPr="0036267B">
        <w:t>н</w:t>
      </w:r>
      <w:r w:rsidR="005935FB" w:rsidRPr="0036267B">
        <w:t>аличие</w:t>
      </w:r>
      <w:r w:rsidR="00CC3C50" w:rsidRPr="0036267B">
        <w:t xml:space="preserve"> </w:t>
      </w:r>
      <w:r w:rsidR="005935FB" w:rsidRPr="0036267B">
        <w:t xml:space="preserve">централизованной </w:t>
      </w:r>
      <w:r w:rsidR="00CC3C50" w:rsidRPr="0036267B">
        <w:t>баз</w:t>
      </w:r>
      <w:r w:rsidR="005935FB" w:rsidRPr="0036267B">
        <w:t>ы</w:t>
      </w:r>
      <w:r w:rsidR="00CC3C50" w:rsidRPr="0036267B">
        <w:t xml:space="preserve"> данных с предоставлением </w:t>
      </w:r>
      <w:r w:rsidR="002641A8" w:rsidRPr="0036267B">
        <w:t xml:space="preserve">непрямого </w:t>
      </w:r>
      <w:r w:rsidR="00CC3C50" w:rsidRPr="0036267B">
        <w:t>доступа.</w:t>
      </w:r>
    </w:p>
    <w:p w14:paraId="12AB7EF7" w14:textId="279117DA" w:rsidR="00CC3C50" w:rsidRPr="0036267B" w:rsidDel="00B03EA9" w:rsidRDefault="00CC3C50" w:rsidP="00CC3C50">
      <w:pPr>
        <w:pStyle w:val="phnormal"/>
        <w:rPr>
          <w:del w:id="371" w:author="Арслан Катеев" w:date="2018-09-17T13:01:00Z"/>
          <w:rFonts w:cs="Arial"/>
        </w:rPr>
      </w:pPr>
      <w:del w:id="372" w:author="Арслан Катеев" w:date="2018-09-17T13:01:00Z">
        <w:r w:rsidRPr="0036267B" w:rsidDel="00B03EA9">
          <w:rPr>
            <w:rFonts w:cs="Arial"/>
          </w:rPr>
          <w:delText>Вход в пользовательскую часть Системы и дальнейшая работа должны осуществляться только при указании имени пользователя и его пароля.</w:delText>
        </w:r>
        <w:r w:rsidR="00160232" w:rsidRPr="0036267B" w:rsidDel="00B03EA9">
          <w:rPr>
            <w:rFonts w:cs="Arial"/>
          </w:rPr>
          <w:delText xml:space="preserve"> Должна </w:delText>
        </w:r>
        <w:r w:rsidR="00872F7D" w:rsidDel="00B03EA9">
          <w:rPr>
            <w:rFonts w:cs="Arial"/>
          </w:rPr>
          <w:delText>быть</w:delText>
        </w:r>
        <w:r w:rsidR="00872F7D" w:rsidRPr="0036267B" w:rsidDel="00B03EA9">
          <w:rPr>
            <w:rFonts w:cs="Arial"/>
          </w:rPr>
          <w:delText xml:space="preserve"> </w:delText>
        </w:r>
        <w:r w:rsidR="00A56A76" w:rsidDel="00B03EA9">
          <w:rPr>
            <w:rFonts w:cs="Arial"/>
          </w:rPr>
          <w:delText xml:space="preserve">предусмотрена </w:delText>
        </w:r>
        <w:r w:rsidR="00160232" w:rsidRPr="0036267B" w:rsidDel="00B03EA9">
          <w:rPr>
            <w:rFonts w:cs="Arial"/>
          </w:rPr>
          <w:delText xml:space="preserve">возможность аутентификации через </w:delText>
        </w:r>
        <w:r w:rsidR="00160232" w:rsidRPr="00932812" w:rsidDel="00B03EA9">
          <w:rPr>
            <w:rFonts w:cs="Arial"/>
            <w:lang w:val="en-US"/>
          </w:rPr>
          <w:delText>Active</w:delText>
        </w:r>
        <w:r w:rsidR="00160232" w:rsidRPr="00D47057" w:rsidDel="00B03EA9">
          <w:rPr>
            <w:rFonts w:cs="Arial"/>
          </w:rPr>
          <w:delText xml:space="preserve"> </w:delText>
        </w:r>
        <w:r w:rsidR="00160232" w:rsidRPr="00932812" w:rsidDel="00B03EA9">
          <w:rPr>
            <w:rFonts w:cs="Arial"/>
            <w:lang w:val="en-US"/>
          </w:rPr>
          <w:delText>Directory</w:delText>
        </w:r>
        <w:r w:rsidR="00160232" w:rsidRPr="00D47057" w:rsidDel="00B03EA9">
          <w:rPr>
            <w:rFonts w:cs="Arial"/>
          </w:rPr>
          <w:delText xml:space="preserve"> </w:delText>
        </w:r>
        <w:r w:rsidR="00160232" w:rsidRPr="0036267B" w:rsidDel="00B03EA9">
          <w:rPr>
            <w:rFonts w:cs="Arial"/>
          </w:rPr>
          <w:delText>или аналогичный сервер LDAP.</w:delText>
        </w:r>
      </w:del>
    </w:p>
    <w:p w14:paraId="5832879F" w14:textId="77777777" w:rsidR="00CC3C50" w:rsidRPr="0036267B" w:rsidRDefault="00CC3C50" w:rsidP="00CC3C50">
      <w:pPr>
        <w:pStyle w:val="phnormal"/>
        <w:rPr>
          <w:rFonts w:cs="Arial"/>
        </w:rPr>
      </w:pPr>
      <w:r w:rsidRPr="0036267B">
        <w:rPr>
          <w:rFonts w:cs="Arial"/>
        </w:rPr>
        <w:t xml:space="preserve">В Системе должна быть предусмотрена возможность настройки для каждой пользовательской роли прав доступа к информационным ресурсам и </w:t>
      </w:r>
      <w:r w:rsidR="000C6F1E" w:rsidRPr="0036267B">
        <w:rPr>
          <w:rFonts w:cs="Arial"/>
        </w:rPr>
        <w:t xml:space="preserve">выполнению </w:t>
      </w:r>
      <w:r w:rsidRPr="0036267B">
        <w:rPr>
          <w:rFonts w:cs="Arial"/>
        </w:rPr>
        <w:t xml:space="preserve">определенных операций. </w:t>
      </w:r>
    </w:p>
    <w:p w14:paraId="2589B9F4" w14:textId="77777777" w:rsidR="00CC3C50" w:rsidRPr="0036267B" w:rsidRDefault="00CC3C50" w:rsidP="00CC3C50">
      <w:pPr>
        <w:pStyle w:val="phnormal"/>
        <w:rPr>
          <w:rFonts w:cs="Arial"/>
        </w:rPr>
      </w:pPr>
      <w:r w:rsidRPr="0036267B">
        <w:rPr>
          <w:rFonts w:cs="Arial"/>
        </w:rPr>
        <w:t>В целях защиты данных сервера БД от несанкционированного доступа конечные пользователи Системы не должны знать пароль доступа непосредственно к самому серверу БД. Авторизация в Системе должна предусматривать доступ к функциям приложения, а не к серверу базы данных.</w:t>
      </w:r>
    </w:p>
    <w:p w14:paraId="2FAF7B4A" w14:textId="058B58E2" w:rsidR="00006DD0" w:rsidRPr="0036267B" w:rsidRDefault="00CC3C50" w:rsidP="00704196">
      <w:pPr>
        <w:pStyle w:val="phnormal"/>
        <w:rPr>
          <w:rFonts w:cs="Arial"/>
        </w:rPr>
      </w:pPr>
      <w:r w:rsidRPr="0036267B">
        <w:rPr>
          <w:rFonts w:cs="Arial"/>
        </w:rPr>
        <w:t xml:space="preserve">Внутренние механизмы работы с сервером БД должны предусматривать поддержку непротиворечивости данных при отключениях рабочих процессов пользователей. Таким образом, Система должна </w:t>
      </w:r>
      <w:r w:rsidR="009664AE" w:rsidRPr="0036267B">
        <w:rPr>
          <w:rFonts w:cs="Arial"/>
        </w:rPr>
        <w:t>поддерживать</w:t>
      </w:r>
      <w:r w:rsidRPr="0036267B">
        <w:rPr>
          <w:rFonts w:cs="Arial"/>
        </w:rPr>
        <w:t xml:space="preserve"> механизм транзакционности внесения изменений в рабочие таблицы сервера базы данных.</w:t>
      </w:r>
    </w:p>
    <w:p w14:paraId="7A19A1D1" w14:textId="77777777" w:rsidR="002D3AE8" w:rsidRPr="0036267B" w:rsidRDefault="002D3AE8" w:rsidP="00F25ED2">
      <w:pPr>
        <w:pStyle w:val="34"/>
      </w:pPr>
      <w:bookmarkStart w:id="373" w:name="_Toc335810532"/>
      <w:bookmarkStart w:id="374" w:name="_Ref522201603"/>
      <w:bookmarkStart w:id="375" w:name="_Toc522869203"/>
      <w:r w:rsidRPr="0036267B">
        <w:t>Требования к патентной чистоте</w:t>
      </w:r>
      <w:bookmarkEnd w:id="373"/>
      <w:bookmarkEnd w:id="374"/>
      <w:bookmarkEnd w:id="375"/>
    </w:p>
    <w:p w14:paraId="4461CA42" w14:textId="77777777" w:rsidR="00877FF4" w:rsidRPr="0036267B" w:rsidRDefault="00877FF4" w:rsidP="00877FF4">
      <w:pPr>
        <w:pStyle w:val="phnormal"/>
        <w:rPr>
          <w:rFonts w:cs="Arial"/>
        </w:rPr>
      </w:pPr>
      <w:r w:rsidRPr="0036267B">
        <w:rPr>
          <w:rFonts w:cs="Arial"/>
        </w:rPr>
        <w:t>Все проектные и технические решения Системы должны отвечать требованиям действующего законодательства Российской Федерации. Система должна быть разработана в соответствии с требованиями законов, в частности части четвертой Гражданского кодекса Российской Федерации.</w:t>
      </w:r>
    </w:p>
    <w:p w14:paraId="76991F37" w14:textId="77777777" w:rsidR="00877FF4" w:rsidRPr="0036267B" w:rsidRDefault="00877FF4" w:rsidP="00877FF4">
      <w:pPr>
        <w:pStyle w:val="phnormal"/>
        <w:rPr>
          <w:rFonts w:cs="Arial"/>
        </w:rPr>
      </w:pPr>
      <w:r w:rsidRPr="0036267B">
        <w:rPr>
          <w:rFonts w:cs="Arial"/>
        </w:rPr>
        <w:t>Система должна быть свободна от возможности предъявления любых прав и притязаний третьих лиц, основанных на промышленной, интеллектуальной или другой собственности.</w:t>
      </w:r>
    </w:p>
    <w:p w14:paraId="6B4F67A1" w14:textId="77777777" w:rsidR="00877FF4" w:rsidRPr="0036267B" w:rsidRDefault="00877FF4" w:rsidP="00877FF4">
      <w:pPr>
        <w:pStyle w:val="phnormal"/>
        <w:rPr>
          <w:rFonts w:cs="Arial"/>
        </w:rPr>
      </w:pPr>
      <w:r w:rsidRPr="0036267B">
        <w:rPr>
          <w:rFonts w:cs="Arial"/>
        </w:rPr>
        <w:lastRenderedPageBreak/>
        <w:t>Выполнение требований по обеспечению лицензионной чистоты Системы должно обеспечиваться Исполнителем.</w:t>
      </w:r>
    </w:p>
    <w:p w14:paraId="604785FF" w14:textId="77777777" w:rsidR="00877FF4" w:rsidRPr="0036267B" w:rsidRDefault="00877FF4" w:rsidP="00877FF4">
      <w:pPr>
        <w:pStyle w:val="phnormal"/>
        <w:rPr>
          <w:rFonts w:cs="Arial"/>
        </w:rPr>
      </w:pPr>
      <w:r w:rsidRPr="0036267B">
        <w:rPr>
          <w:rFonts w:cs="Arial"/>
        </w:rPr>
        <w:t>Вопросы правообладания информацией (информационными ресурсами), формируемыми в связи с использованием Системы, должны находиться в полной компетенции Заказчика и регулироваться действующими нормативными положениями.</w:t>
      </w:r>
    </w:p>
    <w:p w14:paraId="32EC60E1" w14:textId="5C89FB15" w:rsidR="0091368A" w:rsidRDefault="00877FF4" w:rsidP="00877FF4">
      <w:pPr>
        <w:pStyle w:val="phnormal"/>
        <w:rPr>
          <w:rFonts w:cs="Arial"/>
        </w:rPr>
      </w:pPr>
      <w:r w:rsidRPr="0036267B">
        <w:rPr>
          <w:rFonts w:cs="Arial"/>
        </w:rPr>
        <w:t xml:space="preserve">По настоящим техническим требованиям Заказчику должна быть предоставлена простая неисключительная лицензия на право использования Системы путем воспроизведения и </w:t>
      </w:r>
      <w:r w:rsidR="008A3CD1">
        <w:rPr>
          <w:rFonts w:cs="Arial"/>
        </w:rPr>
        <w:t>ее установки</w:t>
      </w:r>
      <w:r w:rsidRPr="0036267B">
        <w:rPr>
          <w:rFonts w:cs="Arial"/>
        </w:rPr>
        <w:t>. Исключительные права в полном объеме должны принадлежать Исполнителю.</w:t>
      </w:r>
    </w:p>
    <w:p w14:paraId="1BA0BCB3" w14:textId="32104364" w:rsidR="008A3CD1" w:rsidRPr="008A3CD1" w:rsidRDefault="008A3CD1" w:rsidP="008A3CD1">
      <w:pPr>
        <w:pStyle w:val="phnormal"/>
        <w:rPr>
          <w:rFonts w:cs="Arial"/>
        </w:rPr>
      </w:pPr>
      <w:r w:rsidRPr="008A3CD1">
        <w:rPr>
          <w:rFonts w:cs="Arial"/>
        </w:rPr>
        <w:t>Исполнитель вправе при оказании услуг по настоящ</w:t>
      </w:r>
      <w:r w:rsidR="0094076E">
        <w:rPr>
          <w:rFonts w:cs="Arial"/>
        </w:rPr>
        <w:t>им техническим требованиям</w:t>
      </w:r>
      <w:r w:rsidRPr="008A3CD1">
        <w:rPr>
          <w:rFonts w:cs="Arial"/>
        </w:rPr>
        <w:t xml:space="preserve"> использовать принадлежащие Исполнителю программы для ЭВМ. </w:t>
      </w:r>
      <w:del w:id="376" w:author="Арслан Катеев" w:date="2018-09-17T13:02:00Z">
        <w:r w:rsidRPr="00FE25A3" w:rsidDel="00B03EA9">
          <w:rPr>
            <w:rFonts w:cs="Arial"/>
            <w:highlight w:val="yellow"/>
          </w:rPr>
          <w:delText>Исключительные права на использованные при разработке Системы программы для ЭВМ и все их составляющие остаются за Правообладателем. Заказчику предоставляются неисключительные права на программы для ЭВМ, использованные при разработке Системы, на условиях простой неисключительной лицензии путем установки и воспроизведения программных продуктов на весь срок действия исключительных прав без права предоставления сублицензий третьим лицам.</w:delText>
        </w:r>
        <w:r w:rsidRPr="008A3CD1" w:rsidDel="00B03EA9">
          <w:rPr>
            <w:rFonts w:cs="Arial"/>
          </w:rPr>
          <w:delText xml:space="preserve"> </w:delText>
        </w:r>
      </w:del>
    </w:p>
    <w:p w14:paraId="0073D9C6" w14:textId="5987E20F" w:rsidR="008A3CD1" w:rsidRPr="008A3CD1" w:rsidRDefault="008A3CD1" w:rsidP="008A3CD1">
      <w:pPr>
        <w:pStyle w:val="phnormal"/>
        <w:rPr>
          <w:rFonts w:cs="Arial"/>
        </w:rPr>
      </w:pPr>
      <w:r w:rsidRPr="008A3CD1">
        <w:rPr>
          <w:rFonts w:cs="Arial"/>
        </w:rPr>
        <w:t xml:space="preserve">Исполнитель гарантирует, что </w:t>
      </w:r>
      <w:r w:rsidR="003745AC">
        <w:rPr>
          <w:rFonts w:cs="Arial"/>
        </w:rPr>
        <w:t>п</w:t>
      </w:r>
      <w:r w:rsidRPr="008A3CD1">
        <w:rPr>
          <w:rFonts w:cs="Arial"/>
        </w:rPr>
        <w:t>рограм</w:t>
      </w:r>
      <w:r>
        <w:rPr>
          <w:rFonts w:cs="Arial"/>
        </w:rPr>
        <w:t>мы для ЭВМ, использованные при разработке</w:t>
      </w:r>
      <w:r w:rsidRPr="008A3CD1">
        <w:rPr>
          <w:rFonts w:cs="Arial"/>
        </w:rPr>
        <w:t xml:space="preserve"> Системы</w:t>
      </w:r>
      <w:r w:rsidR="002A401C">
        <w:rPr>
          <w:rFonts w:cs="Arial"/>
        </w:rPr>
        <w:t>,</w:t>
      </w:r>
      <w:r w:rsidR="002A401C" w:rsidRPr="002A401C">
        <w:rPr>
          <w:rFonts w:cs="Arial"/>
        </w:rPr>
        <w:t xml:space="preserve"> свободно распростр</w:t>
      </w:r>
      <w:r w:rsidR="002A401C">
        <w:rPr>
          <w:rFonts w:cs="Arial"/>
        </w:rPr>
        <w:t>а</w:t>
      </w:r>
      <w:r w:rsidR="002A401C" w:rsidRPr="002A401C">
        <w:rPr>
          <w:rFonts w:cs="Arial"/>
        </w:rPr>
        <w:t>няемые или российского происхождения</w:t>
      </w:r>
      <w:r w:rsidR="002A401C">
        <w:rPr>
          <w:rFonts w:cs="Arial"/>
        </w:rPr>
        <w:t xml:space="preserve">, </w:t>
      </w:r>
      <w:r w:rsidRPr="008A3CD1">
        <w:rPr>
          <w:rFonts w:cs="Arial"/>
        </w:rPr>
        <w:t>принадлежат или предоставлены Исполнителю на законных основаниях и в достаточном объеме, а также свободны от возможности предъявления любых прав и притязаний третьих лиц, основанных на промышленной, интеллектуальной или другой собственности</w:t>
      </w:r>
      <w:r w:rsidR="002A401C">
        <w:rPr>
          <w:rFonts w:cs="Arial"/>
        </w:rPr>
        <w:t>.</w:t>
      </w:r>
    </w:p>
    <w:p w14:paraId="777643FD" w14:textId="40CC1602" w:rsidR="008A3CD1" w:rsidRPr="008A3CD1" w:rsidRDefault="008A3CD1" w:rsidP="008A3CD1">
      <w:pPr>
        <w:pStyle w:val="phnormal"/>
        <w:rPr>
          <w:rFonts w:cs="Arial"/>
        </w:rPr>
      </w:pPr>
      <w:r w:rsidRPr="008A3CD1">
        <w:rPr>
          <w:rFonts w:cs="Arial"/>
        </w:rPr>
        <w:t xml:space="preserve">Использованные </w:t>
      </w:r>
      <w:r w:rsidR="00E84718">
        <w:rPr>
          <w:rFonts w:cs="Arial"/>
        </w:rPr>
        <w:t>п</w:t>
      </w:r>
      <w:r w:rsidRPr="008A3CD1">
        <w:rPr>
          <w:rFonts w:cs="Arial"/>
        </w:rPr>
        <w:t xml:space="preserve">рограммы для ЭВМ при </w:t>
      </w:r>
      <w:r>
        <w:rPr>
          <w:rFonts w:cs="Arial"/>
        </w:rPr>
        <w:t>разработке</w:t>
      </w:r>
      <w:r w:rsidRPr="008A3CD1">
        <w:rPr>
          <w:rFonts w:cs="Arial"/>
        </w:rPr>
        <w:t xml:space="preserve"> Системы должны отвечать требованиям действующего законодательства.</w:t>
      </w:r>
    </w:p>
    <w:p w14:paraId="679A0AE4" w14:textId="63C4E391" w:rsidR="008A3CD1" w:rsidRPr="0036267B" w:rsidRDefault="008A3CD1">
      <w:pPr>
        <w:pStyle w:val="phnormal"/>
        <w:rPr>
          <w:rFonts w:cs="Arial"/>
        </w:rPr>
      </w:pPr>
      <w:r w:rsidRPr="008A3CD1">
        <w:rPr>
          <w:rFonts w:cs="Arial"/>
        </w:rPr>
        <w:t>Передача неисключительных прав на Систему должна сопровождаться оформлением Лицензионного соглашения к Государственному контракту</w:t>
      </w:r>
      <w:r>
        <w:rPr>
          <w:rFonts w:cs="Arial"/>
        </w:rPr>
        <w:t xml:space="preserve"> (договору).</w:t>
      </w:r>
    </w:p>
    <w:p w14:paraId="314D5807" w14:textId="77777777" w:rsidR="002A6D97" w:rsidRPr="0036267B" w:rsidRDefault="002A6D97" w:rsidP="00F25ED2">
      <w:pPr>
        <w:pStyle w:val="22"/>
      </w:pPr>
      <w:bookmarkStart w:id="377" w:name="_Toc335810535"/>
      <w:bookmarkStart w:id="378" w:name="_Toc336356940"/>
      <w:bookmarkStart w:id="379" w:name="_Toc522869204"/>
      <w:r w:rsidRPr="0036267B">
        <w:t xml:space="preserve">Требования </w:t>
      </w:r>
      <w:bookmarkEnd w:id="377"/>
      <w:r w:rsidRPr="0036267B">
        <w:t>к функциям, выполняемым Системой</w:t>
      </w:r>
      <w:bookmarkEnd w:id="378"/>
      <w:bookmarkEnd w:id="379"/>
    </w:p>
    <w:p w14:paraId="7F36D889" w14:textId="51B7798E" w:rsidR="00563F25" w:rsidRPr="0036267B" w:rsidRDefault="00563F25" w:rsidP="00F25ED2">
      <w:pPr>
        <w:pStyle w:val="34"/>
        <w:rPr>
          <w:rFonts w:eastAsia="Calibri"/>
        </w:rPr>
      </w:pPr>
      <w:bookmarkStart w:id="380" w:name="_Toc522869205"/>
      <w:r w:rsidRPr="0036267B">
        <w:rPr>
          <w:rFonts w:eastAsia="Calibri"/>
        </w:rPr>
        <w:t xml:space="preserve">Требования к подсистеме </w:t>
      </w:r>
      <w:del w:id="381" w:author="Арслан Катеев" w:date="2018-09-17T13:07:00Z">
        <w:r w:rsidR="00B211ED" w:rsidDel="00B03EA9">
          <w:rPr>
            <w:rFonts w:eastAsia="Calibri"/>
          </w:rPr>
          <w:delText xml:space="preserve">настройки окна авторизации и </w:delText>
        </w:r>
        <w:r w:rsidR="00A56A76" w:rsidDel="00B03EA9">
          <w:rPr>
            <w:rFonts w:eastAsia="Calibri"/>
          </w:rPr>
          <w:delText>главного меню</w:delText>
        </w:r>
        <w:r w:rsidR="00A15392" w:rsidRPr="0036267B" w:rsidDel="00B03EA9">
          <w:rPr>
            <w:rFonts w:eastAsia="Calibri"/>
          </w:rPr>
          <w:delText xml:space="preserve"> Системы</w:delText>
        </w:r>
      </w:del>
      <w:bookmarkEnd w:id="380"/>
      <w:ins w:id="382" w:author="Арслан Катеев" w:date="2018-09-17T13:07:00Z">
        <w:r w:rsidR="00B03EA9">
          <w:rPr>
            <w:rFonts w:eastAsia="Calibri"/>
          </w:rPr>
          <w:t>аутентификации</w:t>
        </w:r>
      </w:ins>
    </w:p>
    <w:p w14:paraId="39448960" w14:textId="77777777" w:rsidR="00B03EA9" w:rsidRDefault="008C5130" w:rsidP="00B03EA9">
      <w:pPr>
        <w:pStyle w:val="phnormal"/>
        <w:rPr>
          <w:ins w:id="383" w:author="Арслан Катеев" w:date="2018-09-17T13:09:00Z"/>
          <w:rFonts w:cs="Arial"/>
        </w:rPr>
        <w:pPrChange w:id="384" w:author="Арслан Катеев" w:date="2018-09-17T13:08:00Z">
          <w:pPr>
            <w:pStyle w:val="phlistitemized1"/>
          </w:pPr>
        </w:pPrChange>
      </w:pPr>
      <w:r w:rsidRPr="0036267B">
        <w:rPr>
          <w:rFonts w:cs="Arial"/>
        </w:rPr>
        <w:t xml:space="preserve">Подсистема должна включать в себя </w:t>
      </w:r>
      <w:ins w:id="385" w:author="Арслан Катеев" w:date="2018-09-17T13:07:00Z">
        <w:r w:rsidR="00B03EA9">
          <w:rPr>
            <w:rFonts w:cs="Arial"/>
          </w:rPr>
          <w:t>возможность выбора провайдера аутентификации</w:t>
        </w:r>
      </w:ins>
      <w:ins w:id="386" w:author="Арслан Катеев" w:date="2018-09-17T13:09:00Z">
        <w:r w:rsidR="00B03EA9">
          <w:rPr>
            <w:rFonts w:cs="Arial"/>
          </w:rPr>
          <w:t>.</w:t>
        </w:r>
      </w:ins>
    </w:p>
    <w:p w14:paraId="3D3D3660" w14:textId="7BB4F3A6" w:rsidR="008C5130" w:rsidDel="00B03EA9" w:rsidRDefault="00B03EA9" w:rsidP="00B03EA9">
      <w:pPr>
        <w:pStyle w:val="phnormal"/>
        <w:rPr>
          <w:del w:id="387" w:author="Арслан Катеев" w:date="2018-09-17T13:08:00Z"/>
          <w:rFonts w:cs="Arial"/>
        </w:rPr>
        <w:pPrChange w:id="388" w:author="Арслан Катеев" w:date="2018-09-17T13:08:00Z">
          <w:pPr>
            <w:pStyle w:val="phnormal"/>
          </w:pPr>
        </w:pPrChange>
      </w:pPr>
      <w:ins w:id="389" w:author="Арслан Катеев" w:date="2018-09-17T13:09:00Z">
        <w:r>
          <w:rPr>
            <w:rFonts w:cs="Arial"/>
          </w:rPr>
          <w:t>Должна быть реализована возможность выбрать сторонний провайдер аутентификации либо исполь</w:t>
        </w:r>
      </w:ins>
      <w:ins w:id="390" w:author="Арслан Катеев" w:date="2018-09-17T13:10:00Z">
        <w:r>
          <w:rPr>
            <w:rFonts w:cs="Arial"/>
          </w:rPr>
          <w:t xml:space="preserve">зовать внутренний механизм аутентификации. </w:t>
        </w:r>
      </w:ins>
      <w:ins w:id="391" w:author="Арслан Катеев" w:date="2018-09-17T13:07:00Z">
        <w:r>
          <w:rPr>
            <w:rFonts w:cs="Arial"/>
          </w:rPr>
          <w:t xml:space="preserve"> </w:t>
        </w:r>
      </w:ins>
      <w:del w:id="392" w:author="Арслан Катеев" w:date="2018-09-17T13:08:00Z">
        <w:r w:rsidR="008C5130" w:rsidRPr="0036267B" w:rsidDel="00B03EA9">
          <w:rPr>
            <w:rFonts w:cs="Arial"/>
          </w:rPr>
          <w:delText xml:space="preserve">настройку </w:delText>
        </w:r>
        <w:r w:rsidR="008C5130" w:rsidDel="00B03EA9">
          <w:rPr>
            <w:rFonts w:cs="Arial"/>
          </w:rPr>
          <w:delText xml:space="preserve">краткого и полного наименования Системы </w:delText>
        </w:r>
        <w:r w:rsidR="008C5130" w:rsidRPr="0036267B" w:rsidDel="00B03EA9">
          <w:rPr>
            <w:rFonts w:cs="Arial"/>
          </w:rPr>
          <w:delText>на странице авторизации</w:delText>
        </w:r>
        <w:r w:rsidR="008C5130" w:rsidDel="00B03EA9">
          <w:rPr>
            <w:rFonts w:cs="Arial"/>
          </w:rPr>
          <w:delText>.</w:delText>
        </w:r>
      </w:del>
    </w:p>
    <w:p w14:paraId="0783F03B" w14:textId="431F1DC8" w:rsidR="008C5130" w:rsidDel="00B03EA9" w:rsidRDefault="008C5130" w:rsidP="00B03EA9">
      <w:pPr>
        <w:pStyle w:val="phnormal"/>
        <w:rPr>
          <w:del w:id="393" w:author="Арслан Катеев" w:date="2018-09-17T13:08:00Z"/>
        </w:rPr>
        <w:pPrChange w:id="394" w:author="Арслан Катеев" w:date="2018-09-17T13:08:00Z">
          <w:pPr>
            <w:pStyle w:val="phlistorderedtitle"/>
          </w:pPr>
        </w:pPrChange>
      </w:pPr>
      <w:del w:id="395" w:author="Арслан Катеев" w:date="2018-09-17T13:08:00Z">
        <w:r w:rsidDel="00B03EA9">
          <w:delText>Главное окно Системы должно открываться после авторизации пользователя в Системе. Главное окно Системы должно предусматривать:</w:delText>
        </w:r>
      </w:del>
    </w:p>
    <w:p w14:paraId="0320F000" w14:textId="08D44AD1" w:rsidR="008C5130" w:rsidDel="00B03EA9" w:rsidRDefault="008C5130" w:rsidP="00B03EA9">
      <w:pPr>
        <w:pStyle w:val="phnormal"/>
        <w:rPr>
          <w:del w:id="396" w:author="Арслан Катеев" w:date="2018-09-17T13:08:00Z"/>
        </w:rPr>
        <w:pPrChange w:id="397" w:author="Арслан Катеев" w:date="2018-09-17T13:08:00Z">
          <w:pPr>
            <w:pStyle w:val="phlistitemized1"/>
          </w:pPr>
        </w:pPrChange>
      </w:pPr>
      <w:del w:id="398" w:author="Арслан Катеев" w:date="2018-09-17T13:08:00Z">
        <w:r w:rsidDel="00B03EA9">
          <w:delText xml:space="preserve">главное меню Системы. Оно также должно отображаться на всех рабочих вкладках пользовательского </w:delText>
        </w:r>
        <w:r w:rsidDel="00B03EA9">
          <w:rPr>
            <w:lang w:val="en-US"/>
          </w:rPr>
          <w:delText>web</w:delText>
        </w:r>
        <w:r w:rsidRPr="008C5130" w:rsidDel="00B03EA9">
          <w:delText>-</w:delText>
        </w:r>
        <w:r w:rsidDel="00B03EA9">
          <w:delText>интерфейса Системы;</w:delText>
        </w:r>
      </w:del>
    </w:p>
    <w:p w14:paraId="0777E4DF" w14:textId="5346ED05" w:rsidR="00AB15B9" w:rsidRDefault="00AB15B9" w:rsidP="00B03EA9">
      <w:pPr>
        <w:pStyle w:val="phnormal"/>
        <w:pPrChange w:id="399" w:author="Арслан Катеев" w:date="2018-09-17T13:08:00Z">
          <w:pPr>
            <w:pStyle w:val="phlistitemized1"/>
          </w:pPr>
        </w:pPrChange>
      </w:pPr>
      <w:del w:id="400" w:author="Арслан Катеев" w:date="2018-09-17T13:08:00Z">
        <w:r w:rsidDel="00B03EA9">
          <w:delText>рабочий стол.</w:delText>
        </w:r>
      </w:del>
    </w:p>
    <w:p w14:paraId="761DF15C" w14:textId="3D12D968" w:rsidR="00563F25" w:rsidRPr="0036267B" w:rsidDel="00B03EA9" w:rsidRDefault="00A15392" w:rsidP="00563F25">
      <w:pPr>
        <w:pStyle w:val="phnormal"/>
        <w:rPr>
          <w:del w:id="401" w:author="Арслан Катеев" w:date="2018-09-17T13:08:00Z"/>
          <w:rFonts w:cs="Arial"/>
        </w:rPr>
      </w:pPr>
      <w:del w:id="402" w:author="Арслан Катеев" w:date="2018-09-17T13:08:00Z">
        <w:r w:rsidRPr="0036267B" w:rsidDel="00B03EA9">
          <w:rPr>
            <w:rFonts w:cs="Arial"/>
          </w:rPr>
          <w:delText xml:space="preserve">Подсистема должна позволять создавать произвольный набор кнопок в главном меню </w:delText>
        </w:r>
        <w:r w:rsidR="00EE7578" w:rsidRPr="0036267B" w:rsidDel="00B03EA9">
          <w:rPr>
            <w:rFonts w:cs="Arial"/>
          </w:rPr>
          <w:delText>Системы</w:delText>
        </w:r>
        <w:r w:rsidR="000D1B90" w:rsidRPr="0036267B" w:rsidDel="00B03EA9">
          <w:rPr>
            <w:rFonts w:cs="Arial"/>
          </w:rPr>
          <w:delText>.</w:delText>
        </w:r>
      </w:del>
    </w:p>
    <w:p w14:paraId="75C13E58" w14:textId="4CD1A922" w:rsidR="00A15392" w:rsidRPr="0036267B" w:rsidDel="00B03EA9" w:rsidRDefault="00A15392" w:rsidP="008E4FB2">
      <w:pPr>
        <w:pStyle w:val="phlistorderedtitle"/>
        <w:rPr>
          <w:del w:id="403" w:author="Арслан Катеев" w:date="2018-09-17T13:08:00Z"/>
        </w:rPr>
      </w:pPr>
      <w:del w:id="404" w:author="Арслан Катеев" w:date="2018-09-17T13:08:00Z">
        <w:r w:rsidRPr="0036267B" w:rsidDel="00B03EA9">
          <w:delText>Д</w:delText>
        </w:r>
        <w:r w:rsidR="007133E0" w:rsidDel="00B03EA9">
          <w:delText>ля кнопок д</w:delText>
        </w:r>
        <w:r w:rsidRPr="0036267B" w:rsidDel="00B03EA9">
          <w:delText>олжны быть настраиваемы</w:delText>
        </w:r>
        <w:r w:rsidR="00AB15B9" w:rsidDel="00B03EA9">
          <w:delText>ми</w:delText>
        </w:r>
        <w:r w:rsidR="00F05897" w:rsidRPr="0036267B" w:rsidDel="00B03EA9">
          <w:delText>:</w:delText>
        </w:r>
      </w:del>
    </w:p>
    <w:p w14:paraId="1181B3C7" w14:textId="73849F39" w:rsidR="00F05897" w:rsidRPr="0036267B" w:rsidDel="00B03EA9" w:rsidRDefault="00997805" w:rsidP="00C0077A">
      <w:pPr>
        <w:pStyle w:val="phlistitemized1"/>
        <w:rPr>
          <w:del w:id="405" w:author="Арслан Катеев" w:date="2018-09-17T13:08:00Z"/>
        </w:rPr>
      </w:pPr>
      <w:del w:id="406" w:author="Арслан Катеев" w:date="2018-09-17T13:08:00Z">
        <w:r w:rsidRPr="0036267B" w:rsidDel="00B03EA9">
          <w:delText>и</w:delText>
        </w:r>
        <w:r w:rsidR="00F05897" w:rsidRPr="0036267B" w:rsidDel="00B03EA9">
          <w:delText>конки</w:delText>
        </w:r>
        <w:r w:rsidR="0013752C" w:rsidRPr="0036267B" w:rsidDel="00B03EA9">
          <w:delText>;</w:delText>
        </w:r>
      </w:del>
    </w:p>
    <w:p w14:paraId="37DA8BDF" w14:textId="4406CE8B" w:rsidR="00F05897" w:rsidRPr="0036267B" w:rsidDel="00B03EA9" w:rsidRDefault="00997805" w:rsidP="00C0077A">
      <w:pPr>
        <w:pStyle w:val="phlistitemized1"/>
        <w:rPr>
          <w:del w:id="407" w:author="Арслан Катеев" w:date="2018-09-17T13:08:00Z"/>
        </w:rPr>
      </w:pPr>
      <w:del w:id="408" w:author="Арслан Катеев" w:date="2018-09-17T13:08:00Z">
        <w:r w:rsidRPr="0036267B" w:rsidDel="00B03EA9">
          <w:delText>н</w:delText>
        </w:r>
        <w:r w:rsidR="00F05897" w:rsidRPr="0036267B" w:rsidDel="00B03EA9">
          <w:delText>аименования</w:delText>
        </w:r>
        <w:r w:rsidR="0013752C" w:rsidRPr="0036267B" w:rsidDel="00B03EA9">
          <w:delText>;</w:delText>
        </w:r>
      </w:del>
    </w:p>
    <w:p w14:paraId="5634B4CA" w14:textId="5675A1C6" w:rsidR="00F05897" w:rsidRPr="0036267B" w:rsidDel="00B03EA9" w:rsidRDefault="00997805" w:rsidP="00C0077A">
      <w:pPr>
        <w:pStyle w:val="phlistitemized1"/>
        <w:rPr>
          <w:del w:id="409" w:author="Арслан Катеев" w:date="2018-09-17T13:08:00Z"/>
        </w:rPr>
      </w:pPr>
      <w:del w:id="410" w:author="Арслан Катеев" w:date="2018-09-17T13:08:00Z">
        <w:r w:rsidRPr="0036267B" w:rsidDel="00B03EA9">
          <w:delText>в</w:delText>
        </w:r>
        <w:r w:rsidR="00F05897" w:rsidRPr="0036267B" w:rsidDel="00B03EA9">
          <w:delText>сплывающ</w:delText>
        </w:r>
        <w:r w:rsidR="007133E0" w:rsidDel="00B03EA9">
          <w:delText>ие</w:delText>
        </w:r>
        <w:r w:rsidR="00F05897" w:rsidRPr="0036267B" w:rsidDel="00B03EA9">
          <w:delText xml:space="preserve"> подсказк</w:delText>
        </w:r>
        <w:r w:rsidR="007133E0" w:rsidDel="00B03EA9">
          <w:delText>и</w:delText>
        </w:r>
        <w:r w:rsidR="0013752C" w:rsidRPr="0036267B" w:rsidDel="00B03EA9">
          <w:delText>;</w:delText>
        </w:r>
      </w:del>
    </w:p>
    <w:p w14:paraId="3F088DDD" w14:textId="0EDDB617" w:rsidR="00F05897" w:rsidRPr="0036267B" w:rsidDel="00B03EA9" w:rsidRDefault="00997805" w:rsidP="00C0077A">
      <w:pPr>
        <w:pStyle w:val="phlistitemized1"/>
        <w:rPr>
          <w:del w:id="411" w:author="Арслан Катеев" w:date="2018-09-17T13:08:00Z"/>
        </w:rPr>
      </w:pPr>
      <w:del w:id="412" w:author="Арслан Катеев" w:date="2018-09-17T13:08:00Z">
        <w:r w:rsidRPr="0036267B" w:rsidDel="00B03EA9">
          <w:delText>д</w:delText>
        </w:r>
        <w:r w:rsidR="00F05897" w:rsidRPr="0036267B" w:rsidDel="00B03EA9">
          <w:delText>ействи</w:delText>
        </w:r>
        <w:r w:rsidR="007133E0" w:rsidDel="00B03EA9">
          <w:delText>я</w:delText>
        </w:r>
        <w:r w:rsidR="00F05897" w:rsidRPr="0036267B" w:rsidDel="00B03EA9">
          <w:delText>, производим</w:delText>
        </w:r>
        <w:r w:rsidR="007133E0" w:rsidDel="00B03EA9">
          <w:delText>ы</w:delText>
        </w:r>
        <w:r w:rsidR="00F05897" w:rsidRPr="0036267B" w:rsidDel="00B03EA9">
          <w:delText>е при нажатии</w:delText>
        </w:r>
        <w:r w:rsidR="007133E0" w:rsidDel="00B03EA9">
          <w:delText xml:space="preserve"> на кнопку</w:delText>
        </w:r>
        <w:r w:rsidR="0013752C" w:rsidRPr="0036267B" w:rsidDel="00B03EA9">
          <w:delText>.</w:delText>
        </w:r>
      </w:del>
    </w:p>
    <w:p w14:paraId="46372104" w14:textId="6A9F59C8" w:rsidR="00F05897" w:rsidRPr="0036267B" w:rsidDel="00B03EA9" w:rsidRDefault="00F05897" w:rsidP="00B03EA9">
      <w:pPr>
        <w:pStyle w:val="phnormal"/>
        <w:rPr>
          <w:del w:id="413" w:author="Арслан Катеев" w:date="2018-09-17T13:08:00Z"/>
          <w:rFonts w:cs="Arial"/>
        </w:rPr>
        <w:pPrChange w:id="414" w:author="Арслан Катеев" w:date="2018-09-17T13:08:00Z">
          <w:pPr>
            <w:pStyle w:val="phnormal"/>
          </w:pPr>
        </w:pPrChange>
      </w:pPr>
      <w:del w:id="415" w:author="Арслан Катеев" w:date="2018-09-17T13:08:00Z">
        <w:r w:rsidRPr="0036267B" w:rsidDel="00B03EA9">
          <w:rPr>
            <w:rFonts w:cs="Arial"/>
          </w:rPr>
          <w:delText xml:space="preserve">В возможные действия должен входить доступ к прочим подсистемам, а также вызов URL </w:delText>
        </w:r>
        <w:r w:rsidR="002641A8" w:rsidRPr="0036267B" w:rsidDel="00B03EA9">
          <w:rPr>
            <w:rFonts w:cs="Arial"/>
          </w:rPr>
          <w:delText xml:space="preserve">через </w:delText>
        </w:r>
        <w:r w:rsidR="00770A93" w:rsidRPr="0036267B" w:rsidDel="00B03EA9">
          <w:rPr>
            <w:rFonts w:cs="Arial"/>
            <w:lang w:val="en-US"/>
          </w:rPr>
          <w:delText>I</w:delText>
        </w:r>
        <w:r w:rsidR="00770A93" w:rsidRPr="0036267B" w:rsidDel="00B03EA9">
          <w:rPr>
            <w:rFonts w:cs="Arial"/>
          </w:rPr>
          <w:delText>frame</w:delText>
        </w:r>
        <w:r w:rsidRPr="0036267B" w:rsidDel="00B03EA9">
          <w:rPr>
            <w:rFonts w:cs="Arial"/>
          </w:rPr>
          <w:delText>.</w:delText>
        </w:r>
      </w:del>
    </w:p>
    <w:p w14:paraId="4BFA661A" w14:textId="3C3A1AC8" w:rsidR="00392163" w:rsidRPr="0036267B" w:rsidDel="00B03EA9" w:rsidRDefault="00392163" w:rsidP="00B03EA9">
      <w:pPr>
        <w:pStyle w:val="phnormal"/>
        <w:rPr>
          <w:del w:id="416" w:author="Арслан Катеев" w:date="2018-09-17T13:08:00Z"/>
          <w:rFonts w:cs="Arial"/>
        </w:rPr>
        <w:pPrChange w:id="417" w:author="Арслан Катеев" w:date="2018-09-17T13:08:00Z">
          <w:pPr>
            <w:pStyle w:val="phnormal"/>
          </w:pPr>
        </w:pPrChange>
      </w:pPr>
      <w:del w:id="418" w:author="Арслан Катеев" w:date="2018-09-17T13:08:00Z">
        <w:r w:rsidRPr="0036267B" w:rsidDel="00B03EA9">
          <w:rPr>
            <w:rFonts w:cs="Arial"/>
          </w:rPr>
          <w:delText>Для подсистем, включающих в себя множество объектов, должен генерироваться как доступ к их перечню, так и доступ к отдельным объектам.</w:delText>
        </w:r>
      </w:del>
    </w:p>
    <w:p w14:paraId="602BD081" w14:textId="11A26EDA" w:rsidR="00392163" w:rsidRPr="0036267B" w:rsidDel="00B03EA9" w:rsidRDefault="00392163" w:rsidP="00B03EA9">
      <w:pPr>
        <w:pStyle w:val="phnormal"/>
        <w:rPr>
          <w:del w:id="419" w:author="Арслан Катеев" w:date="2018-09-17T13:08:00Z"/>
          <w:rFonts w:cs="Arial"/>
        </w:rPr>
        <w:pPrChange w:id="420" w:author="Арслан Катеев" w:date="2018-09-17T13:08:00Z">
          <w:pPr>
            <w:pStyle w:val="phnormal"/>
          </w:pPr>
        </w:pPrChange>
      </w:pPr>
      <w:del w:id="421" w:author="Арслан Катеев" w:date="2018-09-17T13:08:00Z">
        <w:r w:rsidRPr="0036267B" w:rsidDel="00B03EA9">
          <w:rPr>
            <w:rFonts w:cs="Arial"/>
          </w:rPr>
          <w:delText xml:space="preserve">Для подсистемы интеграции </w:delText>
        </w:r>
        <w:r w:rsidR="0091197D" w:rsidDel="00B03EA9">
          <w:rPr>
            <w:rFonts w:cs="Arial"/>
          </w:rPr>
          <w:delText xml:space="preserve">и обработки данных </w:delText>
        </w:r>
        <w:r w:rsidRPr="0036267B" w:rsidDel="00B03EA9">
          <w:rPr>
            <w:rFonts w:cs="Arial"/>
          </w:rPr>
          <w:delText>должно создаваться действие запуска процессов интеграции, а не только их редактирования. Должна быть</w:delText>
        </w:r>
        <w:r w:rsidR="00EA74D6" w:rsidDel="00B03EA9">
          <w:rPr>
            <w:rFonts w:cs="Arial"/>
          </w:rPr>
          <w:delText xml:space="preserve"> реализована </w:delText>
        </w:r>
        <w:r w:rsidRPr="0036267B" w:rsidDel="00B03EA9">
          <w:rPr>
            <w:rFonts w:cs="Arial"/>
          </w:rPr>
          <w:delText>возможность параметризации процессов.</w:delText>
        </w:r>
      </w:del>
    </w:p>
    <w:p w14:paraId="0BEAD5A2" w14:textId="56C8784B" w:rsidR="00392163" w:rsidRPr="0036267B" w:rsidDel="00B03EA9" w:rsidRDefault="00392163" w:rsidP="00B03EA9">
      <w:pPr>
        <w:pStyle w:val="phnormal"/>
        <w:rPr>
          <w:del w:id="422" w:author="Арслан Катеев" w:date="2018-09-17T13:08:00Z"/>
          <w:rFonts w:cs="Arial"/>
        </w:rPr>
        <w:pPrChange w:id="423" w:author="Арслан Катеев" w:date="2018-09-17T13:08:00Z">
          <w:pPr>
            <w:pStyle w:val="phnormal"/>
          </w:pPr>
        </w:pPrChange>
      </w:pPr>
      <w:del w:id="424" w:author="Арслан Катеев" w:date="2018-09-17T13:08:00Z">
        <w:r w:rsidRPr="0036267B" w:rsidDel="00B03EA9">
          <w:rPr>
            <w:rFonts w:cs="Arial"/>
          </w:rPr>
          <w:delText xml:space="preserve">Для каждого действия должен автоматически генерироваться </w:delText>
        </w:r>
        <w:r w:rsidRPr="0036267B" w:rsidDel="00B03EA9">
          <w:rPr>
            <w:rFonts w:cs="Arial"/>
            <w:lang w:val="en-US"/>
          </w:rPr>
          <w:delText>URL</w:delText>
        </w:r>
        <w:r w:rsidRPr="0036267B" w:rsidDel="00B03EA9">
          <w:rPr>
            <w:rFonts w:cs="Arial"/>
          </w:rPr>
          <w:delText xml:space="preserve"> для возможности его активации извне.</w:delText>
        </w:r>
      </w:del>
    </w:p>
    <w:p w14:paraId="4B12697D" w14:textId="0AF64910" w:rsidR="00F05897" w:rsidRPr="0036267B" w:rsidDel="00B03EA9" w:rsidRDefault="00193AD4" w:rsidP="00B03EA9">
      <w:pPr>
        <w:pStyle w:val="phnormal"/>
        <w:rPr>
          <w:del w:id="425" w:author="Арслан Катеев" w:date="2018-09-17T13:08:00Z"/>
          <w:rFonts w:cs="Arial"/>
        </w:rPr>
        <w:pPrChange w:id="426" w:author="Арслан Катеев" w:date="2018-09-17T13:08:00Z">
          <w:pPr>
            <w:pStyle w:val="phnormal"/>
          </w:pPr>
        </w:pPrChange>
      </w:pPr>
      <w:del w:id="427" w:author="Арслан Катеев" w:date="2018-09-17T13:08:00Z">
        <w:r w:rsidRPr="0036267B" w:rsidDel="00B03EA9">
          <w:rPr>
            <w:rFonts w:cs="Arial"/>
          </w:rPr>
          <w:delText xml:space="preserve">Должны </w:delText>
        </w:r>
        <w:r w:rsidR="00F05897" w:rsidRPr="0036267B" w:rsidDel="00B03EA9">
          <w:rPr>
            <w:rFonts w:cs="Arial"/>
          </w:rPr>
          <w:delText xml:space="preserve">быть </w:delText>
        </w:r>
        <w:r w:rsidRPr="0036267B" w:rsidDel="00B03EA9">
          <w:rPr>
            <w:rFonts w:cs="Arial"/>
          </w:rPr>
          <w:delText xml:space="preserve">реализованы </w:delText>
        </w:r>
        <w:r w:rsidR="00F05897" w:rsidRPr="0036267B" w:rsidDel="00B03EA9">
          <w:rPr>
            <w:rFonts w:cs="Arial"/>
          </w:rPr>
          <w:delText xml:space="preserve">настройки последовательности кнопок в </w:delText>
        </w:r>
        <w:r w:rsidR="00EE7578" w:rsidRPr="0036267B" w:rsidDel="00B03EA9">
          <w:rPr>
            <w:rFonts w:cs="Arial"/>
          </w:rPr>
          <w:delText xml:space="preserve">главном </w:delText>
        </w:r>
        <w:r w:rsidR="00F05897" w:rsidRPr="0036267B" w:rsidDel="00B03EA9">
          <w:rPr>
            <w:rFonts w:cs="Arial"/>
          </w:rPr>
          <w:delText>меню</w:delText>
        </w:r>
        <w:r w:rsidR="00EE7578" w:rsidRPr="0036267B" w:rsidDel="00B03EA9">
          <w:rPr>
            <w:rFonts w:cs="Arial"/>
          </w:rPr>
          <w:delText xml:space="preserve"> Системы</w:delText>
        </w:r>
        <w:r w:rsidR="00110FCB" w:rsidRPr="0036267B" w:rsidDel="00B03EA9">
          <w:rPr>
            <w:rFonts w:cs="Arial"/>
          </w:rPr>
          <w:delText>, возможность создания групп кнопок через выпадающее меню, добавление разделителей в меню</w:delText>
        </w:r>
        <w:r w:rsidR="00F05897" w:rsidRPr="0036267B" w:rsidDel="00B03EA9">
          <w:rPr>
            <w:rFonts w:cs="Arial"/>
          </w:rPr>
          <w:delText>.</w:delText>
        </w:r>
      </w:del>
    </w:p>
    <w:p w14:paraId="0653732B" w14:textId="7E444E28" w:rsidR="002641A8" w:rsidRPr="0036267B" w:rsidRDefault="002641A8" w:rsidP="00B03EA9">
      <w:pPr>
        <w:pStyle w:val="phnormal"/>
        <w:rPr>
          <w:rFonts w:cs="Arial"/>
        </w:rPr>
        <w:pPrChange w:id="428" w:author="Арслан Катеев" w:date="2018-09-17T13:08:00Z">
          <w:pPr>
            <w:pStyle w:val="phnormal"/>
          </w:pPr>
        </w:pPrChange>
      </w:pPr>
      <w:del w:id="429" w:author="Арслан Катеев" w:date="2018-09-17T13:08:00Z">
        <w:r w:rsidRPr="0036267B" w:rsidDel="00B03EA9">
          <w:rPr>
            <w:rFonts w:cs="Arial"/>
          </w:rPr>
          <w:delText>Подсистема должна включать в себя предустановленный набор иконок</w:delText>
        </w:r>
      </w:del>
      <w:del w:id="430" w:author="Арслан Катеев" w:date="2018-09-17T13:10:00Z">
        <w:r w:rsidRPr="0036267B" w:rsidDel="00B03EA9">
          <w:rPr>
            <w:rFonts w:cs="Arial"/>
          </w:rPr>
          <w:delText>.</w:delText>
        </w:r>
      </w:del>
    </w:p>
    <w:p w14:paraId="4A75DA90" w14:textId="4878F58D" w:rsidR="00897261" w:rsidRPr="0036267B" w:rsidRDefault="00897261" w:rsidP="00F25ED2">
      <w:pPr>
        <w:pStyle w:val="34"/>
        <w:rPr>
          <w:rFonts w:eastAsia="Calibri"/>
        </w:rPr>
      </w:pPr>
      <w:bookmarkStart w:id="431" w:name="_Toc522869206"/>
      <w:r w:rsidRPr="0036267B">
        <w:rPr>
          <w:rFonts w:eastAsia="Calibri"/>
        </w:rPr>
        <w:t xml:space="preserve">Требования к подсистеме </w:t>
      </w:r>
      <w:r w:rsidR="003932ED" w:rsidRPr="0036267B">
        <w:rPr>
          <w:rFonts w:eastAsia="Calibri"/>
        </w:rPr>
        <w:t>реестров</w:t>
      </w:r>
      <w:bookmarkEnd w:id="431"/>
    </w:p>
    <w:p w14:paraId="492913BC" w14:textId="77777777" w:rsidR="00140830" w:rsidRDefault="00140830" w:rsidP="00140830">
      <w:pPr>
        <w:pStyle w:val="phnormal"/>
        <w:rPr>
          <w:rStyle w:val="phnormal0"/>
          <w:rFonts w:cs="Arial"/>
        </w:rPr>
      </w:pPr>
      <w:r>
        <w:rPr>
          <w:rStyle w:val="phnormal0"/>
          <w:rFonts w:cs="Arial"/>
        </w:rPr>
        <w:t>В п</w:t>
      </w:r>
      <w:r w:rsidRPr="0036267B">
        <w:rPr>
          <w:rStyle w:val="phnormal0"/>
          <w:rFonts w:cs="Arial"/>
        </w:rPr>
        <w:t>одсистем</w:t>
      </w:r>
      <w:r>
        <w:rPr>
          <w:rStyle w:val="phnormal0"/>
          <w:rFonts w:cs="Arial"/>
        </w:rPr>
        <w:t>е</w:t>
      </w:r>
      <w:r w:rsidRPr="0036267B">
        <w:rPr>
          <w:rStyle w:val="phnormal0"/>
          <w:rFonts w:cs="Arial"/>
        </w:rPr>
        <w:t xml:space="preserve"> </w:t>
      </w:r>
      <w:r>
        <w:rPr>
          <w:rStyle w:val="phnormal0"/>
          <w:rFonts w:cs="Arial"/>
        </w:rPr>
        <w:t xml:space="preserve">пользователям </w:t>
      </w:r>
      <w:r w:rsidRPr="0036267B">
        <w:rPr>
          <w:rStyle w:val="phnormal0"/>
          <w:rFonts w:cs="Arial"/>
        </w:rPr>
        <w:t>должн</w:t>
      </w:r>
      <w:r>
        <w:rPr>
          <w:rStyle w:val="phnormal0"/>
          <w:rFonts w:cs="Arial"/>
        </w:rPr>
        <w:t>а</w:t>
      </w:r>
      <w:r w:rsidRPr="0036267B">
        <w:rPr>
          <w:rStyle w:val="phnormal0"/>
          <w:rFonts w:cs="Arial"/>
        </w:rPr>
        <w:t xml:space="preserve"> </w:t>
      </w:r>
      <w:r>
        <w:rPr>
          <w:rStyle w:val="phnormal0"/>
          <w:rFonts w:cs="Arial"/>
        </w:rPr>
        <w:t>предоставляться возможность</w:t>
      </w:r>
      <w:r w:rsidRPr="0036267B">
        <w:rPr>
          <w:rStyle w:val="phnormal0"/>
          <w:rFonts w:cs="Arial"/>
        </w:rPr>
        <w:t xml:space="preserve"> создани</w:t>
      </w:r>
      <w:r>
        <w:rPr>
          <w:rStyle w:val="phnormal0"/>
          <w:rFonts w:cs="Arial"/>
        </w:rPr>
        <w:t xml:space="preserve">я, настройки и заполнения </w:t>
      </w:r>
      <w:r w:rsidRPr="0036267B">
        <w:rPr>
          <w:rStyle w:val="phnormal0"/>
          <w:rFonts w:cs="Arial"/>
        </w:rPr>
        <w:t>реестров</w:t>
      </w:r>
      <w:r>
        <w:rPr>
          <w:rStyle w:val="phnormal0"/>
          <w:rFonts w:cs="Arial"/>
        </w:rPr>
        <w:t>.</w:t>
      </w:r>
    </w:p>
    <w:p w14:paraId="47E70111" w14:textId="77777777" w:rsidR="00140830" w:rsidRDefault="00140830" w:rsidP="00140830">
      <w:pPr>
        <w:pStyle w:val="phlistorderedtitle"/>
        <w:rPr>
          <w:rStyle w:val="phnormal0"/>
          <w:rFonts w:cs="Arial"/>
        </w:rPr>
      </w:pPr>
      <w:r>
        <w:rPr>
          <w:rStyle w:val="phnormal0"/>
          <w:rFonts w:cs="Arial"/>
        </w:rPr>
        <w:lastRenderedPageBreak/>
        <w:t>Под созданием реестра должно подразумеваться формирование метаструктуры реестра</w:t>
      </w:r>
      <w:r w:rsidRPr="0036267B">
        <w:rPr>
          <w:rStyle w:val="phnormal0"/>
        </w:rPr>
        <w:t xml:space="preserve"> </w:t>
      </w:r>
      <w:r>
        <w:rPr>
          <w:rStyle w:val="phnormal0"/>
          <w:rFonts w:cs="Arial"/>
        </w:rPr>
        <w:t xml:space="preserve">– </w:t>
      </w:r>
      <w:r w:rsidRPr="0036267B">
        <w:rPr>
          <w:rStyle w:val="phnormal0"/>
          <w:rFonts w:cs="Arial"/>
        </w:rPr>
        <w:t>произвольн</w:t>
      </w:r>
      <w:r>
        <w:rPr>
          <w:rStyle w:val="phnormal0"/>
        </w:rPr>
        <w:t>ого</w:t>
      </w:r>
      <w:r>
        <w:rPr>
          <w:rStyle w:val="phnormal0"/>
          <w:rFonts w:cs="Arial"/>
        </w:rPr>
        <w:t xml:space="preserve"> набора полей (метаданных). При создании поля должен быть доступен выбор его типа из преднастроенного списка типов полей:</w:t>
      </w:r>
    </w:p>
    <w:p w14:paraId="0420C6FD" w14:textId="77777777" w:rsidR="00140830" w:rsidRPr="0036267B" w:rsidRDefault="00140830" w:rsidP="00C0077A">
      <w:pPr>
        <w:pStyle w:val="phlistitemized1"/>
      </w:pPr>
      <w:r w:rsidRPr="0036267B">
        <w:t>стро</w:t>
      </w:r>
      <w:r>
        <w:t>ковый</w:t>
      </w:r>
      <w:r w:rsidRPr="0036267B">
        <w:t xml:space="preserve"> тип;</w:t>
      </w:r>
    </w:p>
    <w:p w14:paraId="787E9B44" w14:textId="77777777" w:rsidR="00140830" w:rsidRPr="0036267B" w:rsidRDefault="00140830" w:rsidP="00C0077A">
      <w:pPr>
        <w:pStyle w:val="phlistitemized1"/>
      </w:pPr>
      <w:r w:rsidRPr="0036267B">
        <w:t>целочисленный тип;</w:t>
      </w:r>
    </w:p>
    <w:p w14:paraId="2C178B39" w14:textId="77777777" w:rsidR="00140830" w:rsidRPr="0036267B" w:rsidRDefault="00140830" w:rsidP="00C0077A">
      <w:pPr>
        <w:pStyle w:val="phlistitemized1"/>
      </w:pPr>
      <w:r w:rsidRPr="0036267B">
        <w:t>число с плавающей точкой;</w:t>
      </w:r>
    </w:p>
    <w:p w14:paraId="1E44C56D" w14:textId="77777777" w:rsidR="00140830" w:rsidRDefault="00140830" w:rsidP="00C0077A">
      <w:pPr>
        <w:pStyle w:val="phlistitemized1"/>
      </w:pPr>
      <w:r w:rsidRPr="0036267B">
        <w:t>дата;</w:t>
      </w:r>
    </w:p>
    <w:p w14:paraId="4F56B785" w14:textId="77777777" w:rsidR="00140830" w:rsidRPr="0036267B" w:rsidRDefault="00140830" w:rsidP="00C0077A">
      <w:pPr>
        <w:pStyle w:val="phlistitemized1"/>
      </w:pPr>
      <w:r>
        <w:t>дата-время;</w:t>
      </w:r>
    </w:p>
    <w:p w14:paraId="4CCB49C0" w14:textId="77777777" w:rsidR="00140830" w:rsidRPr="0036267B" w:rsidRDefault="00140830" w:rsidP="00C0077A">
      <w:pPr>
        <w:pStyle w:val="phlistitemized1"/>
      </w:pPr>
      <w:r w:rsidRPr="0036267B">
        <w:t>ссылка на объект;</w:t>
      </w:r>
    </w:p>
    <w:p w14:paraId="2DD91BD3" w14:textId="621E0753" w:rsidR="00140830" w:rsidDel="002C1538" w:rsidRDefault="00140830" w:rsidP="002C1538">
      <w:pPr>
        <w:pStyle w:val="phlistitemized1"/>
        <w:rPr>
          <w:del w:id="432" w:author="Арслан Катеев" w:date="2018-09-17T13:12:00Z"/>
        </w:rPr>
        <w:pPrChange w:id="433" w:author="Арслан Катеев" w:date="2018-09-17T13:12:00Z">
          <w:pPr>
            <w:pStyle w:val="phlistitemized1"/>
          </w:pPr>
        </w:pPrChange>
      </w:pPr>
      <w:r w:rsidRPr="0036267B">
        <w:t>логический тип</w:t>
      </w:r>
      <w:del w:id="434" w:author="Арслан Катеев" w:date="2018-09-17T13:12:00Z">
        <w:r w:rsidRPr="0036267B" w:rsidDel="002C1538">
          <w:delText>;</w:delText>
        </w:r>
      </w:del>
    </w:p>
    <w:p w14:paraId="7D0D35A8" w14:textId="350BF583" w:rsidR="00140830" w:rsidRPr="0036267B" w:rsidDel="002C1538" w:rsidRDefault="00140830" w:rsidP="002C1538">
      <w:pPr>
        <w:pStyle w:val="phlistitemized1"/>
        <w:rPr>
          <w:del w:id="435" w:author="Арслан Катеев" w:date="2018-09-17T13:12:00Z"/>
        </w:rPr>
        <w:pPrChange w:id="436" w:author="Арслан Катеев" w:date="2018-09-17T13:12:00Z">
          <w:pPr>
            <w:pStyle w:val="phlistitemized1"/>
          </w:pPr>
        </w:pPrChange>
      </w:pPr>
      <w:del w:id="437" w:author="Арслан Катеев" w:date="2018-09-17T13:12:00Z">
        <w:r w:rsidRPr="0036267B" w:rsidDel="002C1538">
          <w:delText>идентификатор документа;</w:delText>
        </w:r>
      </w:del>
    </w:p>
    <w:p w14:paraId="7ED05D39" w14:textId="26D66DD2" w:rsidR="00140830" w:rsidRPr="0036267B" w:rsidDel="002C1538" w:rsidRDefault="00140830" w:rsidP="002C1538">
      <w:pPr>
        <w:pStyle w:val="phlistitemized1"/>
        <w:rPr>
          <w:del w:id="438" w:author="Арслан Катеев" w:date="2018-09-17T13:12:00Z"/>
        </w:rPr>
        <w:pPrChange w:id="439" w:author="Арслан Катеев" w:date="2018-09-17T13:12:00Z">
          <w:pPr>
            <w:pStyle w:val="phlistitemized1"/>
          </w:pPr>
        </w:pPrChange>
      </w:pPr>
      <w:del w:id="440" w:author="Арслан Катеев" w:date="2018-09-17T13:12:00Z">
        <w:r w:rsidRPr="0036267B" w:rsidDel="002C1538">
          <w:delText>составное поле;</w:delText>
        </w:r>
      </w:del>
    </w:p>
    <w:p w14:paraId="1A9542D4" w14:textId="2A88CC90" w:rsidR="00140830" w:rsidDel="002C1538" w:rsidRDefault="00140830" w:rsidP="002C1538">
      <w:pPr>
        <w:pStyle w:val="phlistitemized1"/>
        <w:rPr>
          <w:del w:id="441" w:author="Арслан Катеев" w:date="2018-09-17T13:12:00Z"/>
        </w:rPr>
        <w:pPrChange w:id="442" w:author="Арслан Катеев" w:date="2018-09-17T13:12:00Z">
          <w:pPr>
            <w:pStyle w:val="phlistitemized1"/>
          </w:pPr>
        </w:pPrChange>
      </w:pPr>
      <w:del w:id="443" w:author="Арслан Катеев" w:date="2018-09-17T13:12:00Z">
        <w:r w:rsidRPr="0036267B" w:rsidDel="002C1538">
          <w:delText>ссылочная таблица;</w:delText>
        </w:r>
      </w:del>
    </w:p>
    <w:p w14:paraId="6B3180E0" w14:textId="29BC198D" w:rsidR="00140830" w:rsidRPr="0051035B" w:rsidRDefault="00140830" w:rsidP="002C1538">
      <w:pPr>
        <w:pStyle w:val="phlistitemized1"/>
        <w:pPrChange w:id="444" w:author="Арслан Катеев" w:date="2018-09-17T13:12:00Z">
          <w:pPr>
            <w:pStyle w:val="phlistitemized1"/>
          </w:pPr>
        </w:pPrChange>
      </w:pPr>
      <w:del w:id="445" w:author="Арслан Катеев" w:date="2018-09-17T13:12:00Z">
        <w:r w:rsidDel="002C1538">
          <w:delText>с</w:delText>
        </w:r>
        <w:r w:rsidRPr="00B8294C" w:rsidDel="002C1538">
          <w:delText>сылочный объект</w:delText>
        </w:r>
      </w:del>
      <w:r>
        <w:t>.</w:t>
      </w:r>
    </w:p>
    <w:p w14:paraId="652A049D" w14:textId="0033AF9D" w:rsidR="00140830" w:rsidRDefault="00140830" w:rsidP="00140830">
      <w:pPr>
        <w:pStyle w:val="phnormal"/>
      </w:pPr>
      <w:r>
        <w:t xml:space="preserve">При вводе пользователем наименования для создаваемого реестра Системой должно предлагаться значение кода реестра, сформированное путем транслитерации введенного наименования. Предложенное Системой значение кода </w:t>
      </w:r>
      <w:r w:rsidR="006E4EE3">
        <w:t xml:space="preserve">не </w:t>
      </w:r>
      <w:r>
        <w:t>должно</w:t>
      </w:r>
      <w:r w:rsidR="006E4EE3">
        <w:t xml:space="preserve"> быть доступно для изменения после</w:t>
      </w:r>
      <w:r>
        <w:t xml:space="preserve"> сохранения создаваемого реестра.</w:t>
      </w:r>
    </w:p>
    <w:p w14:paraId="17FFE2D0" w14:textId="77777777" w:rsidR="00140830" w:rsidRDefault="00140830" w:rsidP="00140830">
      <w:pPr>
        <w:pStyle w:val="phlistorderedtitle"/>
        <w:rPr>
          <w:rStyle w:val="phnormal0"/>
          <w:rFonts w:cs="Arial"/>
        </w:rPr>
      </w:pPr>
      <w:r>
        <w:t>При создании реестра должны предоставляться следующие возможности:</w:t>
      </w:r>
    </w:p>
    <w:p w14:paraId="4EAD0EFE" w14:textId="65F2F778" w:rsidR="00140830" w:rsidRDefault="00140830" w:rsidP="00C0077A">
      <w:pPr>
        <w:pStyle w:val="phlistitemized1"/>
        <w:rPr>
          <w:lang w:eastAsia="ru-RU"/>
        </w:rPr>
      </w:pPr>
      <w:r>
        <w:rPr>
          <w:rStyle w:val="phnormal0"/>
        </w:rPr>
        <w:t>настройка иерархического хранения данных</w:t>
      </w:r>
      <w:del w:id="446" w:author="Арслан Катеев" w:date="2018-09-17T15:02:00Z">
        <w:r w:rsidDel="000B78A6">
          <w:rPr>
            <w:rStyle w:val="phnormal0"/>
          </w:rPr>
          <w:delText>.</w:delText>
        </w:r>
      </w:del>
      <w:del w:id="447" w:author="Арслан Катеев" w:date="2018-09-17T14:53:00Z">
        <w:r w:rsidDel="006F7532">
          <w:rPr>
            <w:rStyle w:val="phnormal0"/>
          </w:rPr>
          <w:delText xml:space="preserve"> При такой настройке </w:delText>
        </w:r>
        <w:r w:rsidDel="006F7532">
          <w:delText>в метаструктуре реестра автоматически должны создаваться системные поля для иерархической связи данных реестра</w:delText>
        </w:r>
      </w:del>
      <w:ins w:id="448" w:author="Арслан Катеев" w:date="2018-09-17T13:12:00Z">
        <w:r w:rsidR="002C1538">
          <w:t>.</w:t>
        </w:r>
      </w:ins>
      <w:del w:id="449" w:author="Арслан Катеев" w:date="2018-09-17T13:12:00Z">
        <w:r w:rsidDel="002C1538">
          <w:delText>;</w:delText>
        </w:r>
      </w:del>
    </w:p>
    <w:p w14:paraId="60250069" w14:textId="30B423C6" w:rsidR="00140830" w:rsidDel="002C1538" w:rsidRDefault="00140830" w:rsidP="002C1538">
      <w:pPr>
        <w:pStyle w:val="phlistitemized1"/>
        <w:numPr>
          <w:ilvl w:val="0"/>
          <w:numId w:val="0"/>
        </w:numPr>
        <w:ind w:left="1204"/>
        <w:rPr>
          <w:del w:id="450" w:author="Арслан Катеев" w:date="2018-09-17T13:12:00Z"/>
          <w:lang w:eastAsia="ru-RU"/>
        </w:rPr>
        <w:pPrChange w:id="451" w:author="Арслан Катеев" w:date="2018-09-17T13:12:00Z">
          <w:pPr>
            <w:pStyle w:val="phlistitemized1"/>
          </w:pPr>
        </w:pPrChange>
      </w:pPr>
      <w:del w:id="452" w:author="Арслан Катеев" w:date="2018-09-17T13:12:00Z">
        <w:r w:rsidDel="002C1538">
          <w:delText>настройка</w:delText>
        </w:r>
        <w:r w:rsidRPr="007E1E25" w:rsidDel="002C1538">
          <w:delText xml:space="preserve"> </w:delText>
        </w:r>
        <w:r w:rsidDel="002C1538">
          <w:delText>версионного</w:delText>
        </w:r>
        <w:r w:rsidRPr="007E1E25" w:rsidDel="002C1538">
          <w:delText xml:space="preserve"> хранения данных.</w:delText>
        </w:r>
        <w:r w:rsidDel="002C1538">
          <w:delText xml:space="preserve"> </w:delText>
        </w:r>
        <w:r w:rsidDel="002C1538">
          <w:rPr>
            <w:rStyle w:val="phnormal0"/>
          </w:rPr>
          <w:delText xml:space="preserve">При такой настройке </w:delText>
        </w:r>
        <w:r w:rsidDel="002C1538">
          <w:delText>в метаструктуре реестра автоматически должны создаться системные поля для хранения сведений о дате изменения записи реестра. Версия должна создаваться при каждом сохраненном изменении данных. Должно быть возможным восстанов</w:delText>
        </w:r>
        <w:r w:rsidR="00EB5BEC" w:rsidDel="002C1538">
          <w:delText>ление</w:delText>
        </w:r>
        <w:r w:rsidDel="002C1538">
          <w:delText xml:space="preserve"> состояни</w:delText>
        </w:r>
        <w:r w:rsidR="00EB5BEC" w:rsidDel="002C1538">
          <w:delText>я</w:delText>
        </w:r>
        <w:r w:rsidDel="002C1538">
          <w:delText xml:space="preserve"> реестра на определенный момент времени;</w:delText>
        </w:r>
      </w:del>
    </w:p>
    <w:p w14:paraId="068DA9B2" w14:textId="3E284E1C" w:rsidR="00140830" w:rsidRDefault="00140830" w:rsidP="002C1538">
      <w:pPr>
        <w:pStyle w:val="phlistitemized1"/>
        <w:numPr>
          <w:ilvl w:val="0"/>
          <w:numId w:val="0"/>
        </w:numPr>
        <w:ind w:left="1204"/>
        <w:pPrChange w:id="453" w:author="Арслан Катеев" w:date="2018-09-17T13:12:00Z">
          <w:pPr>
            <w:pStyle w:val="phlistitemized1"/>
          </w:pPr>
        </w:pPrChange>
      </w:pPr>
      <w:del w:id="454" w:author="Арслан Катеев" w:date="2018-09-17T13:12:00Z">
        <w:r w:rsidDel="002C1538">
          <w:delText>настройка и иерархического и версионного хранения данных.</w:delText>
        </w:r>
      </w:del>
    </w:p>
    <w:p w14:paraId="03B3B436" w14:textId="04DABD0A" w:rsidR="00140830" w:rsidDel="002C1538" w:rsidRDefault="00140830" w:rsidP="002C1538">
      <w:pPr>
        <w:pStyle w:val="phnormal"/>
        <w:ind w:firstLine="0"/>
        <w:rPr>
          <w:del w:id="455" w:author="Арслан Катеев" w:date="2018-09-17T13:12:00Z"/>
        </w:rPr>
        <w:pPrChange w:id="456" w:author="Арслан Катеев" w:date="2018-09-17T13:12:00Z">
          <w:pPr>
            <w:pStyle w:val="phnormal"/>
          </w:pPr>
        </w:pPrChange>
      </w:pPr>
      <w:del w:id="457" w:author="Арслан Катеев" w:date="2018-09-17T13:12:00Z">
        <w:r w:rsidDel="002C1538">
          <w:delText>Изменение настроек иерархического, версионного, версионно-иерарх</w:delText>
        </w:r>
        <w:r w:rsidR="00EB5BEC" w:rsidDel="002C1538">
          <w:delText xml:space="preserve">ического хранения данных после </w:delText>
        </w:r>
        <w:r w:rsidDel="002C1538">
          <w:delText>сохранения создаваемого реестра не должно быть возможным.</w:delText>
        </w:r>
      </w:del>
    </w:p>
    <w:p w14:paraId="201524FB" w14:textId="77777777" w:rsidR="00140830" w:rsidRDefault="00140830" w:rsidP="002C1538">
      <w:pPr>
        <w:pStyle w:val="phlistorderedtitle"/>
        <w:ind w:firstLine="0"/>
        <w:pPrChange w:id="458" w:author="Арслан Катеев" w:date="2018-09-17T13:12:00Z">
          <w:pPr>
            <w:pStyle w:val="phlistorderedtitle"/>
          </w:pPr>
        </w:pPrChange>
      </w:pPr>
      <w:r>
        <w:t>При создании и настройке реестра пользователю должно быть доступно следующее:</w:t>
      </w:r>
    </w:p>
    <w:p w14:paraId="66386ED9" w14:textId="77777777" w:rsidR="00140830" w:rsidRPr="008C36A8" w:rsidRDefault="00140830" w:rsidP="00C0077A">
      <w:pPr>
        <w:pStyle w:val="phlistitemized1"/>
      </w:pPr>
      <w:r w:rsidRPr="008C36A8">
        <w:t>отмечать поля, обязательные для заполнения;</w:t>
      </w:r>
    </w:p>
    <w:p w14:paraId="1E01677B" w14:textId="424399A9" w:rsidR="00140830" w:rsidRPr="008C36A8" w:rsidRDefault="00140830" w:rsidP="00C0077A">
      <w:pPr>
        <w:pStyle w:val="phlistitemized1"/>
      </w:pPr>
      <w:r w:rsidRPr="008C36A8">
        <w:t>настраивать поля, доступные только для чтения.</w:t>
      </w:r>
      <w:del w:id="459" w:author="Арслан Катеев" w:date="2018-09-17T13:13:00Z">
        <w:r w:rsidRPr="008C36A8" w:rsidDel="002C1538">
          <w:delText xml:space="preserve"> Должна быть доступна настройка условия запрета на ручное редактирование поля;</w:delText>
        </w:r>
      </w:del>
    </w:p>
    <w:p w14:paraId="36EB9BB2" w14:textId="329F388D" w:rsidR="00140830" w:rsidRPr="008C36A8" w:rsidDel="002C1538" w:rsidRDefault="00140830" w:rsidP="002C1538">
      <w:pPr>
        <w:pStyle w:val="phlistitemized1"/>
        <w:rPr>
          <w:del w:id="460" w:author="Арслан Катеев" w:date="2018-09-17T13:12:00Z"/>
        </w:rPr>
        <w:pPrChange w:id="461" w:author="Арслан Катеев" w:date="2018-09-17T13:12:00Z">
          <w:pPr>
            <w:pStyle w:val="phlistitemized1"/>
          </w:pPr>
        </w:pPrChange>
      </w:pPr>
      <w:del w:id="462" w:author="Арслан Катеев" w:date="2018-09-17T13:13:00Z">
        <w:r w:rsidRPr="008C36A8" w:rsidDel="002C1538">
          <w:delText>назначать максимальное число символов, которые можно указать при заполнении поля строков</w:delText>
        </w:r>
        <w:r w:rsidDel="002C1538">
          <w:delText>ого типа</w:delText>
        </w:r>
      </w:del>
      <w:del w:id="463" w:author="Арслан Катеев" w:date="2018-09-17T13:12:00Z">
        <w:r w:rsidRPr="008C36A8" w:rsidDel="002C1538">
          <w:delText>;</w:delText>
        </w:r>
      </w:del>
    </w:p>
    <w:p w14:paraId="07C0D67B" w14:textId="3A1A1E3A" w:rsidR="00140830" w:rsidRPr="008C36A8" w:rsidDel="002C1538" w:rsidRDefault="00140830" w:rsidP="002C1538">
      <w:pPr>
        <w:pStyle w:val="phlistitemized1"/>
        <w:rPr>
          <w:del w:id="464" w:author="Арслан Катеев" w:date="2018-09-17T13:12:00Z"/>
        </w:rPr>
        <w:pPrChange w:id="465" w:author="Арслан Катеев" w:date="2018-09-17T13:12:00Z">
          <w:pPr>
            <w:pStyle w:val="phlistitemized1"/>
          </w:pPr>
        </w:pPrChange>
      </w:pPr>
      <w:del w:id="466" w:author="Арслан Катеев" w:date="2018-09-17T13:12:00Z">
        <w:r w:rsidRPr="008C36A8" w:rsidDel="002C1538">
          <w:delText>объединять поля под общим заголовком;</w:delText>
        </w:r>
      </w:del>
    </w:p>
    <w:p w14:paraId="0BF0E5DB" w14:textId="17065809" w:rsidR="00140830" w:rsidRPr="008C36A8" w:rsidDel="002C1538" w:rsidRDefault="00140830" w:rsidP="002C1538">
      <w:pPr>
        <w:pStyle w:val="phlistitemized1"/>
        <w:rPr>
          <w:del w:id="467" w:author="Арслан Катеев" w:date="2018-09-17T13:12:00Z"/>
        </w:rPr>
        <w:pPrChange w:id="468" w:author="Арслан Катеев" w:date="2018-09-17T13:12:00Z">
          <w:pPr>
            <w:pStyle w:val="phlistitemized1"/>
          </w:pPr>
        </w:pPrChange>
      </w:pPr>
      <w:del w:id="469" w:author="Арслан Катеев" w:date="2018-09-17T13:12:00Z">
        <w:r w:rsidRPr="008C36A8" w:rsidDel="002C1538">
          <w:delText>настраивать порядок полей в реестрах;</w:delText>
        </w:r>
      </w:del>
    </w:p>
    <w:p w14:paraId="33AECCBD" w14:textId="7EA0E7B2" w:rsidR="00140830" w:rsidRPr="008C36A8" w:rsidDel="002C1538" w:rsidRDefault="00140830" w:rsidP="002C1538">
      <w:pPr>
        <w:pStyle w:val="phlistitemized1"/>
        <w:rPr>
          <w:del w:id="470" w:author="Арслан Катеев" w:date="2018-09-17T13:12:00Z"/>
        </w:rPr>
        <w:pPrChange w:id="471" w:author="Арслан Катеев" w:date="2018-09-17T13:12:00Z">
          <w:pPr>
            <w:pStyle w:val="phlistitemized1"/>
          </w:pPr>
        </w:pPrChange>
      </w:pPr>
      <w:del w:id="472" w:author="Арслан Катеев" w:date="2018-09-17T13:12:00Z">
        <w:r w:rsidRPr="008C36A8" w:rsidDel="002C1538">
          <w:delText>настраивать условия, при которых поля реестра будут скрыты;</w:delText>
        </w:r>
      </w:del>
    </w:p>
    <w:p w14:paraId="53F141C1" w14:textId="21494F8B" w:rsidR="00140830" w:rsidRPr="008C36A8" w:rsidDel="002C1538" w:rsidRDefault="00140830" w:rsidP="002C1538">
      <w:pPr>
        <w:pStyle w:val="phlistitemized1"/>
        <w:rPr>
          <w:del w:id="473" w:author="Арслан Катеев" w:date="2018-09-17T13:13:00Z"/>
        </w:rPr>
        <w:pPrChange w:id="474" w:author="Арслан Катеев" w:date="2018-09-17T13:12:00Z">
          <w:pPr>
            <w:pStyle w:val="phlistitemized1"/>
          </w:pPr>
        </w:pPrChange>
      </w:pPr>
      <w:del w:id="475" w:author="Арслан Катеев" w:date="2018-09-17T13:12:00Z">
        <w:r w:rsidRPr="008C36A8" w:rsidDel="002C1538">
          <w:delText>настраивать для полей реестра значения по умолчанию. Должна быть доступна настройка условия, при выполнении которого поле автоматически заполнится значением, заданным по умолчанию</w:delText>
        </w:r>
      </w:del>
      <w:del w:id="476" w:author="Арслан Катеев" w:date="2018-09-17T13:13:00Z">
        <w:r w:rsidRPr="008C36A8" w:rsidDel="002C1538">
          <w:delText>.</w:delText>
        </w:r>
      </w:del>
    </w:p>
    <w:p w14:paraId="697473CF" w14:textId="4142B65A" w:rsidR="00140830" w:rsidDel="002C1538" w:rsidRDefault="00140830" w:rsidP="00140830">
      <w:pPr>
        <w:pStyle w:val="phnormal"/>
        <w:rPr>
          <w:del w:id="477" w:author="Арслан Катеев" w:date="2018-09-17T13:13:00Z"/>
        </w:rPr>
      </w:pPr>
      <w:del w:id="478" w:author="Арслан Катеев" w:date="2018-09-17T13:13:00Z">
        <w:r w:rsidDel="002C1538">
          <w:delText>Под заполнением реестра должна пониматься</w:delText>
        </w:r>
        <w:r w:rsidRPr="0036267B" w:rsidDel="002C1538">
          <w:delText xml:space="preserve"> возможность ввода</w:delText>
        </w:r>
        <w:r w:rsidDel="002C1538">
          <w:delText xml:space="preserve"> данных в поля реестра по</w:delText>
        </w:r>
        <w:r w:rsidRPr="0036267B" w:rsidDel="002C1538">
          <w:delText xml:space="preserve"> заданной</w:delText>
        </w:r>
        <w:r w:rsidDel="002C1538">
          <w:delText xml:space="preserve"> при создании и настройке</w:delText>
        </w:r>
        <w:r w:rsidRPr="0036267B" w:rsidDel="002C1538">
          <w:delText xml:space="preserve"> </w:delText>
        </w:r>
        <w:r w:rsidDel="002C1538">
          <w:delText>реестра</w:delText>
        </w:r>
        <w:r w:rsidRPr="0036267B" w:rsidDel="002C1538">
          <w:delText xml:space="preserve"> структуре</w:delText>
        </w:r>
        <w:r w:rsidDel="002C1538">
          <w:delText xml:space="preserve"> </w:delText>
        </w:r>
        <w:r w:rsidRPr="0036267B" w:rsidDel="002C1538">
          <w:delText>динамическим количеством экземпляров этой структуры</w:delText>
        </w:r>
        <w:r w:rsidDel="002C1538">
          <w:delText xml:space="preserve"> (т.е. записей)</w:delText>
        </w:r>
        <w:r w:rsidRPr="0036267B" w:rsidDel="002C1538">
          <w:delText>. Количество записей в подсистеме должно быть ограничено только производительностью аппаратного обеспечения Системы.</w:delText>
        </w:r>
      </w:del>
    </w:p>
    <w:p w14:paraId="338BBF37" w14:textId="77777777" w:rsidR="00140830" w:rsidRPr="0036267B" w:rsidRDefault="00140830" w:rsidP="00140830">
      <w:pPr>
        <w:pStyle w:val="phlistorderedtitle"/>
      </w:pPr>
      <w:r>
        <w:t xml:space="preserve">При работе с созданным и настроенным реестром </w:t>
      </w:r>
      <w:r w:rsidRPr="0036267B">
        <w:t>должн</w:t>
      </w:r>
      <w:r>
        <w:t>ы предоставляться следующие возможности</w:t>
      </w:r>
      <w:r w:rsidRPr="0036267B">
        <w:t>:</w:t>
      </w:r>
    </w:p>
    <w:p w14:paraId="133373DB" w14:textId="77777777" w:rsidR="00140830" w:rsidRPr="0036267B" w:rsidRDefault="00140830" w:rsidP="00C0077A">
      <w:pPr>
        <w:pStyle w:val="phlistitemized1"/>
      </w:pPr>
      <w:r w:rsidRPr="0036267B">
        <w:t>просмотр записей реестра;</w:t>
      </w:r>
    </w:p>
    <w:p w14:paraId="37F047FD" w14:textId="77777777" w:rsidR="00140830" w:rsidRPr="0036267B" w:rsidRDefault="00140830" w:rsidP="00C0077A">
      <w:pPr>
        <w:pStyle w:val="phlistitemized1"/>
      </w:pPr>
      <w:r>
        <w:t>просмотр</w:t>
      </w:r>
      <w:r w:rsidRPr="0036267B">
        <w:t xml:space="preserve"> количества записей реестра;</w:t>
      </w:r>
    </w:p>
    <w:p w14:paraId="18068DED" w14:textId="3F58E1C9" w:rsidR="00140830" w:rsidRPr="0036267B" w:rsidRDefault="006F7532" w:rsidP="00C0077A">
      <w:pPr>
        <w:pStyle w:val="phlistitemized1"/>
      </w:pPr>
      <w:ins w:id="479" w:author="Арслан Катеев" w:date="2018-09-17T14:53:00Z">
        <w:r>
          <w:t xml:space="preserve">создание, </w:t>
        </w:r>
      </w:ins>
      <w:r w:rsidR="00140830" w:rsidRPr="0036267B">
        <w:t>редактирование и удаление записей;</w:t>
      </w:r>
    </w:p>
    <w:p w14:paraId="4E7F8ED8" w14:textId="77777777" w:rsidR="00140830" w:rsidRPr="0036267B" w:rsidRDefault="00140830" w:rsidP="00C0077A">
      <w:pPr>
        <w:pStyle w:val="phlistitemized1"/>
      </w:pPr>
      <w:r w:rsidRPr="0036267B">
        <w:t>сортировка полей по возрастанию/убыванию;</w:t>
      </w:r>
    </w:p>
    <w:p w14:paraId="094FDA91" w14:textId="034A0A23" w:rsidR="002C1538" w:rsidRDefault="00140830" w:rsidP="002C1538">
      <w:pPr>
        <w:pStyle w:val="phlistitemized1"/>
        <w:rPr>
          <w:ins w:id="480" w:author="Арслан Катеев" w:date="2018-09-17T13:13:00Z"/>
        </w:rPr>
        <w:pPrChange w:id="481" w:author="Арслан Катеев" w:date="2018-09-17T13:13:00Z">
          <w:pPr>
            <w:pStyle w:val="phnormal"/>
          </w:pPr>
        </w:pPrChange>
      </w:pPr>
      <w:r w:rsidRPr="0036267B">
        <w:t>поиск записей в столбце</w:t>
      </w:r>
      <w:r>
        <w:t xml:space="preserve"> реестра</w:t>
      </w:r>
      <w:ins w:id="482" w:author="Арслан Катеев" w:date="2018-09-17T13:13:00Z">
        <w:r w:rsidR="002C1538">
          <w:t>.</w:t>
        </w:r>
      </w:ins>
    </w:p>
    <w:p w14:paraId="5E1F8591" w14:textId="77777777" w:rsidR="002C1538" w:rsidRDefault="002C1538" w:rsidP="002C1538">
      <w:pPr>
        <w:pStyle w:val="phlistitemized1"/>
        <w:numPr>
          <w:ilvl w:val="0"/>
          <w:numId w:val="0"/>
        </w:numPr>
        <w:ind w:left="1204" w:hanging="357"/>
        <w:rPr>
          <w:ins w:id="483" w:author="Арслан Катеев" w:date="2018-09-17T13:13:00Z"/>
        </w:rPr>
        <w:pPrChange w:id="484" w:author="Арслан Катеев" w:date="2018-09-17T13:13:00Z">
          <w:pPr>
            <w:pStyle w:val="phnormal"/>
          </w:pPr>
        </w:pPrChange>
      </w:pPr>
    </w:p>
    <w:p w14:paraId="0E97D4D4" w14:textId="2AF3981E" w:rsidR="00140830" w:rsidRPr="0036267B" w:rsidDel="002C1538" w:rsidRDefault="00140830" w:rsidP="002C1538">
      <w:pPr>
        <w:pStyle w:val="phlistitemized1"/>
        <w:numPr>
          <w:ilvl w:val="0"/>
          <w:numId w:val="0"/>
        </w:numPr>
        <w:ind w:left="1204" w:hanging="357"/>
        <w:rPr>
          <w:del w:id="485" w:author="Арслан Катеев" w:date="2018-09-17T13:13:00Z"/>
        </w:rPr>
        <w:pPrChange w:id="486" w:author="Арслан Катеев" w:date="2018-09-17T13:13:00Z">
          <w:pPr>
            <w:pStyle w:val="phlistitemized1"/>
          </w:pPr>
        </w:pPrChange>
      </w:pPr>
      <w:del w:id="487" w:author="Арслан Катеев" w:date="2018-09-17T13:13:00Z">
        <w:r w:rsidRPr="0036267B" w:rsidDel="002C1538">
          <w:delText>;</w:delText>
        </w:r>
      </w:del>
    </w:p>
    <w:p w14:paraId="71CC931E" w14:textId="2C348D53" w:rsidR="00140830" w:rsidRPr="0036267B" w:rsidDel="002C1538" w:rsidRDefault="00140830" w:rsidP="002C1538">
      <w:pPr>
        <w:pStyle w:val="phlistitemized1"/>
        <w:numPr>
          <w:ilvl w:val="0"/>
          <w:numId w:val="0"/>
        </w:numPr>
        <w:ind w:left="1204" w:hanging="357"/>
        <w:rPr>
          <w:del w:id="488" w:author="Арслан Катеев" w:date="2018-09-17T13:13:00Z"/>
        </w:rPr>
        <w:pPrChange w:id="489" w:author="Арслан Катеев" w:date="2018-09-17T13:13:00Z">
          <w:pPr>
            <w:pStyle w:val="phlistitemized1"/>
          </w:pPr>
        </w:pPrChange>
      </w:pPr>
      <w:del w:id="490" w:author="Арслан Катеев" w:date="2018-09-17T13:13:00Z">
        <w:r w:rsidDel="002C1538">
          <w:delText xml:space="preserve">настройка </w:delText>
        </w:r>
        <w:r w:rsidRPr="0036267B" w:rsidDel="002C1538">
          <w:delText>отображени</w:delText>
        </w:r>
        <w:r w:rsidDel="002C1538">
          <w:delText>я</w:delText>
        </w:r>
        <w:r w:rsidRPr="0036267B" w:rsidDel="002C1538">
          <w:delText>/скрыти</w:delText>
        </w:r>
        <w:r w:rsidDel="002C1538">
          <w:delText>я</w:delText>
        </w:r>
        <w:r w:rsidRPr="0036267B" w:rsidDel="002C1538">
          <w:delText xml:space="preserve"> столбц</w:delText>
        </w:r>
        <w:r w:rsidDel="002C1538">
          <w:delText>ов</w:delText>
        </w:r>
        <w:r w:rsidRPr="0036267B" w:rsidDel="002C1538">
          <w:delText xml:space="preserve"> реестра;</w:delText>
        </w:r>
      </w:del>
    </w:p>
    <w:p w14:paraId="5034D863" w14:textId="21066F1F" w:rsidR="00140830" w:rsidRPr="0036267B" w:rsidDel="002C1538" w:rsidRDefault="00140830" w:rsidP="002C1538">
      <w:pPr>
        <w:pStyle w:val="phlistitemized1"/>
        <w:numPr>
          <w:ilvl w:val="0"/>
          <w:numId w:val="0"/>
        </w:numPr>
        <w:ind w:left="1204" w:hanging="357"/>
        <w:rPr>
          <w:del w:id="491" w:author="Арслан Катеев" w:date="2018-09-17T13:13:00Z"/>
        </w:rPr>
        <w:pPrChange w:id="492" w:author="Арслан Катеев" w:date="2018-09-17T13:13:00Z">
          <w:pPr>
            <w:pStyle w:val="phlistitemized1"/>
          </w:pPr>
        </w:pPrChange>
      </w:pPr>
      <w:del w:id="493" w:author="Арслан Катеев" w:date="2018-09-17T13:13:00Z">
        <w:r w:rsidRPr="0036267B" w:rsidDel="002C1538">
          <w:delText>копирование реестров;</w:delText>
        </w:r>
      </w:del>
    </w:p>
    <w:p w14:paraId="165E3CC9" w14:textId="63AED454" w:rsidR="00140830" w:rsidDel="002C1538" w:rsidRDefault="00140830" w:rsidP="002C1538">
      <w:pPr>
        <w:pStyle w:val="phlistitemized1"/>
        <w:numPr>
          <w:ilvl w:val="0"/>
          <w:numId w:val="0"/>
        </w:numPr>
        <w:ind w:left="1204" w:hanging="357"/>
        <w:rPr>
          <w:del w:id="494" w:author="Арслан Катеев" w:date="2018-09-17T13:13:00Z"/>
        </w:rPr>
        <w:pPrChange w:id="495" w:author="Арслан Катеев" w:date="2018-09-17T13:13:00Z">
          <w:pPr>
            <w:pStyle w:val="phlistitemized1"/>
          </w:pPr>
        </w:pPrChange>
      </w:pPr>
      <w:del w:id="496" w:author="Арслан Катеев" w:date="2018-09-17T13:13:00Z">
        <w:r w:rsidRPr="0036267B" w:rsidDel="002C1538">
          <w:delText>копирование записей реестров.</w:delText>
        </w:r>
      </w:del>
    </w:p>
    <w:p w14:paraId="384EB74C" w14:textId="63EEE70B" w:rsidR="00140830" w:rsidDel="002C1538" w:rsidRDefault="002C1538" w:rsidP="002C1538">
      <w:pPr>
        <w:pStyle w:val="phlistitemized1"/>
        <w:numPr>
          <w:ilvl w:val="0"/>
          <w:numId w:val="0"/>
        </w:numPr>
        <w:ind w:left="1204" w:hanging="357"/>
        <w:rPr>
          <w:del w:id="497" w:author="Арслан Катеев" w:date="2018-09-17T13:14:00Z"/>
        </w:rPr>
        <w:pPrChange w:id="498" w:author="Арслан Катеев" w:date="2018-09-17T13:13:00Z">
          <w:pPr>
            <w:pStyle w:val="phnormal"/>
          </w:pPr>
        </w:pPrChange>
      </w:pPr>
      <w:ins w:id="499" w:author="Арслан Катеев" w:date="2018-09-17T13:14:00Z">
        <w:r w:rsidDel="002C1538">
          <w:t xml:space="preserve"> </w:t>
        </w:r>
      </w:ins>
      <w:del w:id="500" w:author="Арслан Катеев" w:date="2018-09-17T13:14:00Z">
        <w:r w:rsidR="00140830" w:rsidDel="002C1538">
          <w:delText xml:space="preserve">В подсистеме также должно быть доступно создание и заполнение реестров с использованием </w:delText>
        </w:r>
        <w:r w:rsidR="00140830" w:rsidDel="002C1538">
          <w:rPr>
            <w:lang w:val="en-US"/>
          </w:rPr>
          <w:delText>ETL</w:delText>
        </w:r>
        <w:r w:rsidR="00140830" w:rsidRPr="00910896" w:rsidDel="002C1538">
          <w:delText>-</w:delText>
        </w:r>
        <w:r w:rsidR="00140830" w:rsidDel="002C1538">
          <w:delText xml:space="preserve">процессов (см. пункт </w:delText>
        </w:r>
        <w:r w:rsidR="00140830" w:rsidDel="002C1538">
          <w:fldChar w:fldCharType="begin"/>
        </w:r>
        <w:r w:rsidR="00140830" w:rsidDel="002C1538">
          <w:delInstrText xml:space="preserve"> REF _Ref522199873 \n \h </w:delInstrText>
        </w:r>
        <w:r w:rsidR="00140830" w:rsidDel="002C1538">
          <w:fldChar w:fldCharType="separate"/>
        </w:r>
        <w:r w:rsidR="00843557" w:rsidDel="002C1538">
          <w:delText>4.2.8</w:delText>
        </w:r>
        <w:r w:rsidR="00140830" w:rsidDel="002C1538">
          <w:fldChar w:fldCharType="end"/>
        </w:r>
        <w:r w:rsidR="00140830" w:rsidDel="002C1538">
          <w:delText>).</w:delText>
        </w:r>
      </w:del>
    </w:p>
    <w:p w14:paraId="7F029641" w14:textId="77777777" w:rsidR="008C2541" w:rsidRDefault="00140830" w:rsidP="00140830">
      <w:pPr>
        <w:pStyle w:val="phnormal"/>
      </w:pPr>
      <w:r>
        <w:t xml:space="preserve">В качестве </w:t>
      </w:r>
      <w:r w:rsidR="00E77FDA">
        <w:t>источника</w:t>
      </w:r>
      <w:r>
        <w:t xml:space="preserve"> данных реестров </w:t>
      </w:r>
      <w:r w:rsidR="00AB5423">
        <w:t xml:space="preserve">подсистема </w:t>
      </w:r>
      <w:r>
        <w:t>должн</w:t>
      </w:r>
      <w:r w:rsidR="00AB5423">
        <w:t>а позволять</w:t>
      </w:r>
      <w:r>
        <w:t xml:space="preserve"> использовать</w:t>
      </w:r>
      <w:r w:rsidR="008C2541">
        <w:t>:</w:t>
      </w:r>
    </w:p>
    <w:p w14:paraId="613FC127" w14:textId="77777777" w:rsidR="000B78A6" w:rsidRDefault="008C2541" w:rsidP="002C1538">
      <w:pPr>
        <w:pStyle w:val="phlistitemized1"/>
        <w:rPr>
          <w:ins w:id="501" w:author="Арслан Катеев" w:date="2018-09-17T15:03:00Z"/>
        </w:rPr>
        <w:pPrChange w:id="502" w:author="Арслан Катеев" w:date="2018-09-17T13:14:00Z">
          <w:pPr>
            <w:pStyle w:val="phlistitemized1"/>
          </w:pPr>
        </w:pPrChange>
      </w:pPr>
      <w:r>
        <w:t xml:space="preserve">таблицы </w:t>
      </w:r>
      <w:r w:rsidR="00E77FDA">
        <w:t>реляционной баз</w:t>
      </w:r>
      <w:r>
        <w:t>ы</w:t>
      </w:r>
      <w:r w:rsidR="00E77FDA">
        <w:t xml:space="preserve"> данных Системы</w:t>
      </w:r>
      <w:ins w:id="503" w:author="Арслан Катеев" w:date="2018-09-17T15:03:00Z">
        <w:r w:rsidR="000B78A6">
          <w:t>;</w:t>
        </w:r>
      </w:ins>
    </w:p>
    <w:p w14:paraId="3EDAB501" w14:textId="629075CE" w:rsidR="00140830" w:rsidDel="002C1538" w:rsidRDefault="000B78A6" w:rsidP="002C1538">
      <w:pPr>
        <w:pStyle w:val="phlistitemized1"/>
        <w:rPr>
          <w:del w:id="504" w:author="Арслан Катеев" w:date="2018-09-17T13:14:00Z"/>
        </w:rPr>
        <w:pPrChange w:id="505" w:author="Арслан Катеев" w:date="2018-09-17T13:14:00Z">
          <w:pPr>
            <w:pStyle w:val="phlistitemized1"/>
          </w:pPr>
        </w:pPrChange>
      </w:pPr>
      <w:ins w:id="506" w:author="Арслан Катеев" w:date="2018-09-17T15:03:00Z">
        <w:r>
          <w:t>таблица реляционной базы данных сторонних систем (пр</w:t>
        </w:r>
        <w:r w:rsidR="00CB20AE">
          <w:t>и условии предоставления подключения до базы данных</w:t>
        </w:r>
        <w:r>
          <w:t>)</w:t>
        </w:r>
      </w:ins>
      <w:del w:id="507" w:author="Арслан Катеев" w:date="2018-09-17T13:14:00Z">
        <w:r w:rsidR="00E77FDA" w:rsidDel="002C1538">
          <w:delText xml:space="preserve">, </w:delText>
        </w:r>
        <w:r w:rsidR="00F35EB8" w:rsidDel="002C1538">
          <w:delText xml:space="preserve">описание </w:delText>
        </w:r>
        <w:r w:rsidR="00E77FDA" w:rsidDel="002C1538">
          <w:delText>структуры которых со</w:delText>
        </w:r>
        <w:r w:rsidR="008C2541" w:rsidDel="002C1538">
          <w:delText>здается</w:delText>
        </w:r>
        <w:r w:rsidR="00E77FDA" w:rsidDel="002C1538">
          <w:delText xml:space="preserve"> в </w:delText>
        </w:r>
        <w:r w:rsidR="00140830" w:rsidDel="002C1538">
          <w:delText>мета</w:delText>
        </w:r>
        <w:r w:rsidR="00E77FDA" w:rsidDel="002C1538">
          <w:delText xml:space="preserve">описаниях </w:delText>
        </w:r>
        <w:r w:rsidR="00140830" w:rsidDel="002C1538">
          <w:delText xml:space="preserve"> </w:delText>
        </w:r>
        <w:r w:rsidR="008C2541" w:rsidDel="002C1538">
          <w:delText>Системы;</w:delText>
        </w:r>
      </w:del>
    </w:p>
    <w:p w14:paraId="798FB911" w14:textId="7CA7C028" w:rsidR="008C2541" w:rsidRPr="002F22D4" w:rsidRDefault="008C2541" w:rsidP="002C1538">
      <w:pPr>
        <w:pStyle w:val="phlistitemized1"/>
        <w:pPrChange w:id="508" w:author="Арслан Катеев" w:date="2018-09-17T13:14:00Z">
          <w:pPr>
            <w:pStyle w:val="phlistitemized1"/>
          </w:pPr>
        </w:pPrChange>
      </w:pPr>
      <w:del w:id="509" w:author="Арслан Катеев" w:date="2018-09-17T13:14:00Z">
        <w:r w:rsidDel="002C1538">
          <w:delText xml:space="preserve">результаты </w:delText>
        </w:r>
        <w:r w:rsidDel="002C1538">
          <w:rPr>
            <w:lang w:val="en-US"/>
          </w:rPr>
          <w:delText>SQL</w:delText>
        </w:r>
        <w:r w:rsidDel="002C1538">
          <w:delText>-запросов в реляционную базу данных Системы или сторонней системы, управляемой СУБД</w:delText>
        </w:r>
        <w:r w:rsidRPr="008C2541" w:rsidDel="002C1538">
          <w:delText xml:space="preserve"> </w:delText>
        </w:r>
        <w:r w:rsidDel="002C1538">
          <w:rPr>
            <w:lang w:val="en-US"/>
          </w:rPr>
          <w:delText>PostgreSQL</w:delText>
        </w:r>
      </w:del>
      <w:r>
        <w:t>.</w:t>
      </w:r>
    </w:p>
    <w:p w14:paraId="675EAB65" w14:textId="34DF4344" w:rsidR="00140830" w:rsidDel="002C1538" w:rsidRDefault="00140830" w:rsidP="00140830">
      <w:pPr>
        <w:pStyle w:val="phlistorderedtitle"/>
        <w:rPr>
          <w:del w:id="510" w:author="Арслан Катеев" w:date="2018-09-17T13:14:00Z"/>
        </w:rPr>
      </w:pPr>
      <w:del w:id="511" w:author="Арслан Катеев" w:date="2018-09-17T13:14:00Z">
        <w:r w:rsidDel="002C1538">
          <w:lastRenderedPageBreak/>
          <w:delText xml:space="preserve">Для каждого пользователя должны быть доступны функции настройки и сохранения </w:delText>
        </w:r>
        <w:r w:rsidRPr="008E4FB2" w:rsidDel="002C1538">
          <w:delText>отображения</w:delText>
        </w:r>
        <w:r w:rsidDel="002C1538">
          <w:delText xml:space="preserve"> записей реестра. Пользовательские настройки должны обеспечивать:</w:delText>
        </w:r>
      </w:del>
    </w:p>
    <w:p w14:paraId="35E23F32" w14:textId="7424595F" w:rsidR="00140830" w:rsidDel="002C1538" w:rsidRDefault="00140830" w:rsidP="00C0077A">
      <w:pPr>
        <w:pStyle w:val="phlistitemized1"/>
        <w:rPr>
          <w:del w:id="512" w:author="Арслан Катеев" w:date="2018-09-17T13:14:00Z"/>
        </w:rPr>
      </w:pPr>
      <w:del w:id="513" w:author="Арслан Катеев" w:date="2018-09-17T13:14:00Z">
        <w:r w:rsidDel="002C1538">
          <w:delText>определение набора столбцов для отображения в реестре;</w:delText>
        </w:r>
      </w:del>
    </w:p>
    <w:p w14:paraId="439F4485" w14:textId="31859144" w:rsidR="00140830" w:rsidDel="002C1538" w:rsidRDefault="00140830" w:rsidP="00C0077A">
      <w:pPr>
        <w:pStyle w:val="phlistitemized1"/>
        <w:rPr>
          <w:del w:id="514" w:author="Арслан Катеев" w:date="2018-09-17T13:14:00Z"/>
        </w:rPr>
      </w:pPr>
      <w:del w:id="515" w:author="Арслан Катеев" w:date="2018-09-17T13:14:00Z">
        <w:r w:rsidDel="002C1538">
          <w:delText>вывод записей реестра в порядке возрастания/убывания по выбранному столбцу;</w:delText>
        </w:r>
      </w:del>
    </w:p>
    <w:p w14:paraId="5014769C" w14:textId="092D7516" w:rsidR="00140830" w:rsidDel="002C1538" w:rsidRDefault="00140830" w:rsidP="00C0077A">
      <w:pPr>
        <w:pStyle w:val="phlistitemized1"/>
        <w:rPr>
          <w:del w:id="516" w:author="Арслан Катеев" w:date="2018-09-17T13:14:00Z"/>
        </w:rPr>
      </w:pPr>
      <w:del w:id="517" w:author="Арслан Катеев" w:date="2018-09-17T13:14:00Z">
        <w:r w:rsidDel="002C1538">
          <w:delText>отображение в реестре строк, содержащих в выбранном столбце заданное значение;</w:delText>
        </w:r>
      </w:del>
    </w:p>
    <w:p w14:paraId="3C1725C6" w14:textId="2FF194DA" w:rsidR="00140830" w:rsidDel="002C1538" w:rsidRDefault="00140830" w:rsidP="00C0077A">
      <w:pPr>
        <w:pStyle w:val="phlistitemized1"/>
        <w:rPr>
          <w:del w:id="518" w:author="Арслан Катеев" w:date="2018-09-17T13:14:00Z"/>
        </w:rPr>
      </w:pPr>
      <w:del w:id="519" w:author="Арслан Катеев" w:date="2018-09-17T13:14:00Z">
        <w:r w:rsidDel="002C1538">
          <w:delText>отображение строк, содержащих пустые/непустые ячейки в выбранном столбце.</w:delText>
        </w:r>
      </w:del>
    </w:p>
    <w:p w14:paraId="5F10F45F" w14:textId="22A3855B" w:rsidR="00140830" w:rsidDel="002C1538" w:rsidRDefault="00140830" w:rsidP="00140830">
      <w:pPr>
        <w:pStyle w:val="phnormal"/>
        <w:rPr>
          <w:del w:id="520" w:author="Арслан Катеев" w:date="2018-09-17T13:14:00Z"/>
          <w:rFonts w:cs="Arial"/>
        </w:rPr>
      </w:pPr>
      <w:del w:id="521" w:author="Арслан Катеев" w:date="2018-09-17T13:14:00Z">
        <w:r w:rsidDel="002C1538">
          <w:rPr>
            <w:rFonts w:cs="Arial"/>
          </w:rPr>
          <w:delText>Пользователю должна предоставляться возможность быстрого перехода от пользовательской настройки отображения записей реестра к первоначальному представлению записей и обратно. Также должен быть доступен сброс пользовательских настроек отображения записей реестра.</w:delText>
        </w:r>
      </w:del>
    </w:p>
    <w:p w14:paraId="287BB961" w14:textId="77777777" w:rsidR="00140830" w:rsidRDefault="00140830" w:rsidP="00140830">
      <w:pPr>
        <w:pStyle w:val="phnormal"/>
        <w:rPr>
          <w:rFonts w:cs="Arial"/>
        </w:rPr>
      </w:pPr>
      <w:r>
        <w:t>В подсистеме д</w:t>
      </w:r>
      <w:r w:rsidRPr="0036267B">
        <w:t xml:space="preserve">олжен быть реализован механизм сохранения целостности данных при изменениях </w:t>
      </w:r>
      <w:r>
        <w:t>мета</w:t>
      </w:r>
      <w:r w:rsidRPr="0036267B">
        <w:t xml:space="preserve">структуры </w:t>
      </w:r>
      <w:r>
        <w:t>реестра (например, при добавлении новых полей</w:t>
      </w:r>
      <w:r w:rsidRPr="0036267B">
        <w:t xml:space="preserve">, </w:t>
      </w:r>
      <w:r>
        <w:t xml:space="preserve">изменении </w:t>
      </w:r>
      <w:r w:rsidRPr="0036267B">
        <w:t>длины</w:t>
      </w:r>
      <w:r>
        <w:t xml:space="preserve"> существующих)</w:t>
      </w:r>
      <w:r w:rsidRPr="0036267B">
        <w:t xml:space="preserve"> – Система должна </w:t>
      </w:r>
      <w:r>
        <w:t xml:space="preserve">запрещать проведение изменений, которые могут повлечь за собой потерю данных реестра. В подсистеме </w:t>
      </w:r>
      <w:r>
        <w:rPr>
          <w:rFonts w:cs="Arial"/>
        </w:rPr>
        <w:t>должна поддерживаться ссылочная целостность данных реестров между собой.</w:t>
      </w:r>
    </w:p>
    <w:p w14:paraId="2D83820D" w14:textId="69F11759" w:rsidR="00140830" w:rsidDel="002C1538" w:rsidRDefault="00140830" w:rsidP="00140830">
      <w:pPr>
        <w:pStyle w:val="phnormal"/>
        <w:rPr>
          <w:del w:id="522" w:author="Арслан Катеев" w:date="2018-09-17T13:14:00Z"/>
          <w:rFonts w:cs="Arial"/>
        </w:rPr>
      </w:pPr>
      <w:del w:id="523" w:author="Арслан Катеев" w:date="2018-09-17T13:14:00Z">
        <w:r w:rsidRPr="0036267B" w:rsidDel="002C1538">
          <w:rPr>
            <w:rFonts w:cs="Arial"/>
          </w:rPr>
          <w:delText>Должна быть предусмотрена возможность выгрузки запис</w:delText>
        </w:r>
        <w:r w:rsidDel="002C1538">
          <w:rPr>
            <w:rFonts w:cs="Arial"/>
          </w:rPr>
          <w:delText>ей реестра</w:delText>
        </w:r>
        <w:r w:rsidRPr="0036267B" w:rsidDel="002C1538">
          <w:rPr>
            <w:rFonts w:cs="Arial"/>
          </w:rPr>
          <w:delText xml:space="preserve"> в виде файла формата </w:delText>
        </w:r>
        <w:r w:rsidRPr="00B2223D" w:rsidDel="002C1538">
          <w:rPr>
            <w:rFonts w:cs="Arial"/>
          </w:rPr>
          <w:delText>.</w:delText>
        </w:r>
        <w:r w:rsidRPr="00C4088C" w:rsidDel="002C1538">
          <w:rPr>
            <w:rFonts w:cs="Arial"/>
            <w:lang w:val="en-US"/>
          </w:rPr>
          <w:delText>xlsx</w:delText>
        </w:r>
        <w:r w:rsidRPr="0036267B" w:rsidDel="002C1538">
          <w:rPr>
            <w:rFonts w:cs="Arial"/>
          </w:rPr>
          <w:delText xml:space="preserve">. </w:delText>
        </w:r>
      </w:del>
    </w:p>
    <w:p w14:paraId="2920EEF6" w14:textId="77777777" w:rsidR="00140830" w:rsidRDefault="00140830" w:rsidP="00140830">
      <w:pPr>
        <w:pStyle w:val="phlistorderedtitle"/>
        <w:rPr>
          <w:rFonts w:eastAsia="Calibri"/>
        </w:rPr>
      </w:pPr>
      <w:r>
        <w:rPr>
          <w:rFonts w:eastAsia="Calibri"/>
        </w:rPr>
        <w:t xml:space="preserve">При закрытии окна </w:t>
      </w:r>
      <w:r w:rsidRPr="00075AFC">
        <w:rPr>
          <w:rFonts w:cs="Arial"/>
        </w:rPr>
        <w:t>создани</w:t>
      </w:r>
      <w:r>
        <w:rPr>
          <w:rFonts w:cs="Arial"/>
        </w:rPr>
        <w:t>я</w:t>
      </w:r>
      <w:r>
        <w:rPr>
          <w:rFonts w:eastAsia="Calibri"/>
        </w:rPr>
        <w:t xml:space="preserve"> или редактирования записи реестра</w:t>
      </w:r>
      <w:r w:rsidRPr="00C60570">
        <w:rPr>
          <w:rFonts w:eastAsia="Calibri"/>
        </w:rPr>
        <w:t xml:space="preserve"> </w:t>
      </w:r>
      <w:r>
        <w:rPr>
          <w:rFonts w:eastAsia="Calibri"/>
        </w:rPr>
        <w:t>без сохранения пользователем введенных данных должно</w:t>
      </w:r>
      <w:r w:rsidRPr="00C60570">
        <w:rPr>
          <w:rFonts w:eastAsia="Calibri"/>
        </w:rPr>
        <w:t xml:space="preserve"> выводить</w:t>
      </w:r>
      <w:r>
        <w:rPr>
          <w:rFonts w:eastAsia="Calibri"/>
        </w:rPr>
        <w:t>ся</w:t>
      </w:r>
      <w:r w:rsidRPr="00C60570">
        <w:rPr>
          <w:rFonts w:eastAsia="Calibri"/>
        </w:rPr>
        <w:t xml:space="preserve"> системное сообщение </w:t>
      </w:r>
      <w:r>
        <w:rPr>
          <w:rFonts w:eastAsia="Calibri"/>
        </w:rPr>
        <w:t>с выбором одного из действий:</w:t>
      </w:r>
    </w:p>
    <w:p w14:paraId="6F7C1CB8" w14:textId="77777777" w:rsidR="00140830" w:rsidRPr="00075AFC" w:rsidRDefault="00140830" w:rsidP="00C0077A">
      <w:pPr>
        <w:pStyle w:val="phlistitemized1"/>
      </w:pPr>
      <w:r w:rsidRPr="00075AFC">
        <w:t>закрыть окно с сохранением изменений;</w:t>
      </w:r>
    </w:p>
    <w:p w14:paraId="0766B862" w14:textId="77777777" w:rsidR="00140830" w:rsidRDefault="00140830" w:rsidP="00C0077A">
      <w:pPr>
        <w:pStyle w:val="phlistitemized1"/>
      </w:pPr>
      <w:r w:rsidRPr="00075AFC">
        <w:t>закрыть окно без сохранения изменений;</w:t>
      </w:r>
    </w:p>
    <w:p w14:paraId="6E0A77BB" w14:textId="0ABC2C8B" w:rsidR="00075AFC" w:rsidRPr="00075AFC" w:rsidRDefault="00140830" w:rsidP="00C0077A">
      <w:pPr>
        <w:pStyle w:val="phlistitemized1"/>
      </w:pPr>
      <w:r>
        <w:t xml:space="preserve">отменить закрытие </w:t>
      </w:r>
      <w:r w:rsidRPr="00075AFC">
        <w:t>о</w:t>
      </w:r>
      <w:r>
        <w:t>кна</w:t>
      </w:r>
      <w:r w:rsidRPr="00075AFC">
        <w:t>.</w:t>
      </w:r>
    </w:p>
    <w:p w14:paraId="22A0323A" w14:textId="03D2D0A3" w:rsidR="00E308EF" w:rsidRPr="0036267B" w:rsidDel="002C1538" w:rsidRDefault="00E308EF" w:rsidP="00E308EF">
      <w:pPr>
        <w:pStyle w:val="42"/>
        <w:rPr>
          <w:del w:id="524" w:author="Арслан Катеев" w:date="2018-09-17T13:14:00Z"/>
        </w:rPr>
      </w:pPr>
      <w:bookmarkStart w:id="525" w:name="_Toc416172632"/>
      <w:bookmarkStart w:id="526" w:name="_Toc416172637"/>
      <w:bookmarkStart w:id="527" w:name="_Toc416172657"/>
      <w:bookmarkStart w:id="528" w:name="_Toc416172665"/>
      <w:bookmarkStart w:id="529" w:name="_Toc416172666"/>
      <w:bookmarkStart w:id="530" w:name="_Toc416172667"/>
      <w:bookmarkStart w:id="531" w:name="_Ref479342974"/>
      <w:bookmarkEnd w:id="525"/>
      <w:bookmarkEnd w:id="526"/>
      <w:bookmarkEnd w:id="527"/>
      <w:bookmarkEnd w:id="528"/>
      <w:bookmarkEnd w:id="529"/>
      <w:bookmarkEnd w:id="530"/>
      <w:del w:id="532" w:author="Арслан Катеев" w:date="2018-09-17T13:14:00Z">
        <w:r w:rsidRPr="0036267B" w:rsidDel="002C1538">
          <w:delText xml:space="preserve">Требования к </w:delText>
        </w:r>
      </w:del>
      <w:del w:id="533" w:author="Арслан Катеев" w:date="2018-09-17T13:10:00Z">
        <w:r w:rsidRPr="0036267B" w:rsidDel="00B03EA9">
          <w:delText>функции валидации данных</w:delText>
        </w:r>
      </w:del>
      <w:bookmarkEnd w:id="531"/>
    </w:p>
    <w:p w14:paraId="76B3A71F" w14:textId="29BBA9C9" w:rsidR="00E308EF" w:rsidRPr="0036267B" w:rsidDel="002C1538" w:rsidRDefault="00E308EF" w:rsidP="00E308EF">
      <w:pPr>
        <w:pStyle w:val="phnormal"/>
        <w:rPr>
          <w:del w:id="534" w:author="Арслан Катеев" w:date="2018-09-17T13:14:00Z"/>
          <w:rFonts w:cs="Arial"/>
        </w:rPr>
      </w:pPr>
      <w:del w:id="535" w:author="Арслан Катеев" w:date="2018-09-17T13:14:00Z">
        <w:r w:rsidRPr="0036267B" w:rsidDel="002C1538">
          <w:rPr>
            <w:rFonts w:cs="Arial"/>
          </w:rPr>
          <w:delText>В Системе должна быть предусмотрена возможность валидации данных (проверки данных по определенным условиям).</w:delText>
        </w:r>
      </w:del>
    </w:p>
    <w:p w14:paraId="651F381C" w14:textId="1F6D5937" w:rsidR="00E308EF" w:rsidRPr="0036267B" w:rsidDel="002C1538" w:rsidRDefault="00E308EF" w:rsidP="008E4FB2">
      <w:pPr>
        <w:pStyle w:val="phlistorderedtitle"/>
        <w:rPr>
          <w:del w:id="536" w:author="Арслан Катеев" w:date="2018-09-17T13:14:00Z"/>
        </w:rPr>
      </w:pPr>
      <w:del w:id="537" w:author="Арслан Катеев" w:date="2018-09-17T13:14:00Z">
        <w:r w:rsidRPr="0036267B" w:rsidDel="002C1538">
          <w:delText>Настройка валидации данных должна быть доступна в метаданных. Настройка условий валидации должна предусматривать использование калькуляционных функций. Должно быть возможным использование следующих параметров:</w:delText>
        </w:r>
      </w:del>
    </w:p>
    <w:p w14:paraId="79B88114" w14:textId="41045A9D" w:rsidR="00E308EF" w:rsidRPr="0036267B" w:rsidDel="002C1538" w:rsidRDefault="00E308EF" w:rsidP="00C0077A">
      <w:pPr>
        <w:pStyle w:val="phlistitemized1"/>
        <w:rPr>
          <w:del w:id="538" w:author="Арслан Катеев" w:date="2018-09-17T13:14:00Z"/>
        </w:rPr>
      </w:pPr>
      <w:del w:id="539" w:author="Арслан Катеев" w:date="2018-09-17T13:14:00Z">
        <w:r w:rsidRPr="0036267B" w:rsidDel="002C1538">
          <w:delText>тип вводимых данных;</w:delText>
        </w:r>
      </w:del>
    </w:p>
    <w:p w14:paraId="363CE696" w14:textId="5F150563" w:rsidR="00E308EF" w:rsidRPr="0036267B" w:rsidDel="002C1538" w:rsidRDefault="00E308EF" w:rsidP="00C0077A">
      <w:pPr>
        <w:pStyle w:val="phlistitemized1"/>
        <w:rPr>
          <w:del w:id="540" w:author="Арслан Катеев" w:date="2018-09-17T13:14:00Z"/>
        </w:rPr>
      </w:pPr>
      <w:del w:id="541" w:author="Арслан Катеев" w:date="2018-09-17T13:14:00Z">
        <w:r w:rsidRPr="0036267B" w:rsidDel="002C1538">
          <w:delText>количество символов;</w:delText>
        </w:r>
      </w:del>
    </w:p>
    <w:p w14:paraId="5966C7F5" w14:textId="77ED4A6D" w:rsidR="00E308EF" w:rsidRPr="0036267B" w:rsidDel="002C1538" w:rsidRDefault="00E308EF" w:rsidP="00C0077A">
      <w:pPr>
        <w:pStyle w:val="phlistitemized1"/>
        <w:rPr>
          <w:del w:id="542" w:author="Арслан Катеев" w:date="2018-09-17T13:14:00Z"/>
        </w:rPr>
      </w:pPr>
      <w:del w:id="543" w:author="Арслан Катеев" w:date="2018-09-17T13:14:00Z">
        <w:r w:rsidRPr="0036267B" w:rsidDel="002C1538">
          <w:delText>назначение признака «пусто»/ «не пусто»;</w:delText>
        </w:r>
      </w:del>
    </w:p>
    <w:p w14:paraId="5711D613" w14:textId="5E096927" w:rsidR="00E308EF" w:rsidDel="002C1538" w:rsidRDefault="00E308EF" w:rsidP="00C0077A">
      <w:pPr>
        <w:pStyle w:val="phlistitemized1"/>
        <w:rPr>
          <w:del w:id="544" w:author="Арслан Катеев" w:date="2018-09-17T13:14:00Z"/>
        </w:rPr>
      </w:pPr>
      <w:del w:id="545" w:author="Арслан Катеев" w:date="2018-09-17T13:14:00Z">
        <w:r w:rsidRPr="0036267B" w:rsidDel="002C1538">
          <w:delText>задание маски ввода.</w:delText>
        </w:r>
      </w:del>
    </w:p>
    <w:p w14:paraId="7EB5F0F5" w14:textId="40F49017" w:rsidR="003A3594" w:rsidDel="002C1538" w:rsidRDefault="002C1A3B" w:rsidP="002C1A3B">
      <w:pPr>
        <w:pStyle w:val="42"/>
        <w:rPr>
          <w:del w:id="546" w:author="Арслан Катеев" w:date="2018-09-17T13:15:00Z"/>
        </w:rPr>
      </w:pPr>
      <w:del w:id="547" w:author="Арслан Катеев" w:date="2018-09-17T13:15:00Z">
        <w:r w:rsidDel="002C1538">
          <w:delText>Требования к событиям</w:delText>
        </w:r>
      </w:del>
    </w:p>
    <w:p w14:paraId="24E9F3F2" w14:textId="0F7B7BA6" w:rsidR="00601CE4" w:rsidDel="002C1538" w:rsidRDefault="002F089D" w:rsidP="002C1A3B">
      <w:pPr>
        <w:pStyle w:val="phnormal"/>
        <w:rPr>
          <w:del w:id="548" w:author="Арслан Катеев" w:date="2018-09-17T13:15:00Z"/>
        </w:rPr>
      </w:pPr>
      <w:del w:id="549" w:author="Арслан Катеев" w:date="2018-09-17T13:15:00Z">
        <w:r w:rsidDel="002C1538">
          <w:delText>В Системе должна предоставляться настройка появления события</w:delText>
        </w:r>
        <w:r w:rsidR="002C106E" w:rsidDel="002C1538">
          <w:delText>,</w:delText>
        </w:r>
        <w:r w:rsidDel="002C1538">
          <w:delText xml:space="preserve"> как реакции на действие пользователя при работе с реестром. </w:delText>
        </w:r>
        <w:r w:rsidR="004D4DF5" w:rsidDel="002C1538">
          <w:delText>Настройка</w:delText>
        </w:r>
        <w:r w:rsidR="00131465" w:rsidDel="002C1538">
          <w:delText xml:space="preserve"> события также должн</w:delText>
        </w:r>
        <w:r w:rsidR="004D4DF5" w:rsidDel="002C1538">
          <w:delText>а</w:delText>
        </w:r>
        <w:r w:rsidR="00131465" w:rsidDel="002C1538">
          <w:delText xml:space="preserve"> быть доступн</w:delText>
        </w:r>
        <w:r w:rsidR="004D4DF5" w:rsidDel="002C1538">
          <w:delText xml:space="preserve">а в отношении результата </w:delText>
        </w:r>
        <w:r w:rsidR="00131465" w:rsidDel="002C1538">
          <w:delText>выполнени</w:delText>
        </w:r>
        <w:r w:rsidR="004D4DF5" w:rsidDel="002C1538">
          <w:delText>я</w:delText>
        </w:r>
        <w:r w:rsidR="00131465" w:rsidDel="002C1538">
          <w:delText xml:space="preserve"> </w:delText>
        </w:r>
        <w:r w:rsidR="00131465" w:rsidDel="002C1538">
          <w:rPr>
            <w:lang w:val="en-US"/>
          </w:rPr>
          <w:delText>ETL</w:delText>
        </w:r>
        <w:r w:rsidR="00131465" w:rsidRPr="004D4DF5" w:rsidDel="002C1538">
          <w:delText>-</w:delText>
        </w:r>
        <w:r w:rsidR="00131465" w:rsidDel="002C1538">
          <w:delText>процесс</w:delText>
        </w:r>
        <w:r w:rsidR="004D4DF5" w:rsidDel="002C1538">
          <w:delText>а.</w:delText>
        </w:r>
      </w:del>
    </w:p>
    <w:p w14:paraId="3E405804" w14:textId="231DBC0E" w:rsidR="002C1A3B" w:rsidDel="002C1538" w:rsidRDefault="0084004A" w:rsidP="00405D61">
      <w:pPr>
        <w:pStyle w:val="phlistorderedtitle"/>
        <w:rPr>
          <w:del w:id="550" w:author="Арслан Катеев" w:date="2018-09-17T13:15:00Z"/>
        </w:rPr>
      </w:pPr>
      <w:del w:id="551" w:author="Арслан Катеев" w:date="2018-09-17T13:15:00Z">
        <w:r w:rsidDel="002C1538">
          <w:delText>Событие должно наступать:</w:delText>
        </w:r>
      </w:del>
    </w:p>
    <w:p w14:paraId="457D67C5" w14:textId="26C1F789" w:rsidR="0084004A" w:rsidRPr="0084004A" w:rsidDel="002C1538" w:rsidRDefault="0084004A" w:rsidP="00C0077A">
      <w:pPr>
        <w:pStyle w:val="phlistitemized1"/>
        <w:rPr>
          <w:del w:id="552" w:author="Арслан Катеев" w:date="2018-09-17T13:15:00Z"/>
        </w:rPr>
      </w:pPr>
      <w:del w:id="553" w:author="Арслан Катеев" w:date="2018-09-17T13:15:00Z">
        <w:r w:rsidDel="002C1538">
          <w:delText>п</w:delText>
        </w:r>
        <w:r w:rsidRPr="0084004A" w:rsidDel="002C1538">
          <w:delText>осле создания объекта</w:delText>
        </w:r>
        <w:r w:rsidR="002079A9" w:rsidDel="002C1538">
          <w:delText xml:space="preserve"> Системы</w:delText>
        </w:r>
        <w:r w:rsidDel="002C1538">
          <w:delText>;</w:delText>
        </w:r>
      </w:del>
    </w:p>
    <w:p w14:paraId="7702D3FE" w14:textId="3893E52E" w:rsidR="0084004A" w:rsidRPr="0084004A" w:rsidDel="002C1538" w:rsidRDefault="0084004A" w:rsidP="00C0077A">
      <w:pPr>
        <w:pStyle w:val="phlistitemized1"/>
        <w:rPr>
          <w:del w:id="554" w:author="Арслан Катеев" w:date="2018-09-17T13:15:00Z"/>
        </w:rPr>
      </w:pPr>
      <w:del w:id="555" w:author="Арслан Катеев" w:date="2018-09-17T13:15:00Z">
        <w:r w:rsidDel="002C1538">
          <w:delText>п</w:delText>
        </w:r>
        <w:r w:rsidRPr="0084004A" w:rsidDel="002C1538">
          <w:delText>осле обновления объекта</w:delText>
        </w:r>
        <w:r w:rsidR="002079A9" w:rsidRPr="002079A9" w:rsidDel="002C1538">
          <w:delText xml:space="preserve"> </w:delText>
        </w:r>
        <w:r w:rsidR="002079A9" w:rsidDel="002C1538">
          <w:delText>Системы</w:delText>
        </w:r>
        <w:r w:rsidDel="002C1538">
          <w:delText>;</w:delText>
        </w:r>
      </w:del>
    </w:p>
    <w:p w14:paraId="428BB8E6" w14:textId="229C4703" w:rsidR="0084004A" w:rsidRPr="0084004A" w:rsidDel="002C1538" w:rsidRDefault="0084004A" w:rsidP="00C0077A">
      <w:pPr>
        <w:pStyle w:val="phlistitemized1"/>
        <w:rPr>
          <w:del w:id="556" w:author="Арслан Катеев" w:date="2018-09-17T13:15:00Z"/>
        </w:rPr>
      </w:pPr>
      <w:del w:id="557" w:author="Арслан Катеев" w:date="2018-09-17T13:15:00Z">
        <w:r w:rsidDel="002C1538">
          <w:delText>п</w:delText>
        </w:r>
        <w:r w:rsidRPr="0084004A" w:rsidDel="002C1538">
          <w:delText>осле удаления объекта</w:delText>
        </w:r>
        <w:r w:rsidR="002079A9" w:rsidRPr="002079A9" w:rsidDel="002C1538">
          <w:delText xml:space="preserve"> </w:delText>
        </w:r>
        <w:r w:rsidR="002079A9" w:rsidDel="002C1538">
          <w:delText>Системы</w:delText>
        </w:r>
        <w:r w:rsidR="009723F4" w:rsidDel="002C1538">
          <w:delText>.</w:delText>
        </w:r>
      </w:del>
    </w:p>
    <w:p w14:paraId="4BFFCBB7" w14:textId="7603641D" w:rsidR="0084004A" w:rsidDel="002C1538" w:rsidRDefault="008E5606" w:rsidP="00DD6781">
      <w:pPr>
        <w:pStyle w:val="phlistorderedtitle"/>
        <w:rPr>
          <w:del w:id="558" w:author="Арслан Катеев" w:date="2018-09-17T13:15:00Z"/>
        </w:rPr>
      </w:pPr>
      <w:del w:id="559" w:author="Арслан Катеев" w:date="2018-09-17T13:15:00Z">
        <w:r w:rsidDel="002C1538">
          <w:delText>Т</w:delText>
        </w:r>
        <w:r w:rsidR="00614669" w:rsidDel="002C1538">
          <w:delText>ипы событий должны быть следующими:</w:delText>
        </w:r>
      </w:del>
    </w:p>
    <w:p w14:paraId="1F26803C" w14:textId="46F877F2" w:rsidR="006126D1" w:rsidDel="002C1538" w:rsidRDefault="00CD23F9" w:rsidP="00C0077A">
      <w:pPr>
        <w:pStyle w:val="phlistitemized1"/>
        <w:rPr>
          <w:del w:id="560" w:author="Арслан Катеев" w:date="2018-09-17T13:15:00Z"/>
        </w:rPr>
      </w:pPr>
      <w:del w:id="561" w:author="Арслан Катеев" w:date="2018-09-17T13:15:00Z">
        <w:r w:rsidDel="002C1538">
          <w:delText>выгрузка регламентированного отчета</w:delText>
        </w:r>
        <w:r w:rsidR="006126D1" w:rsidDel="002C1538">
          <w:delText>;</w:delText>
        </w:r>
      </w:del>
    </w:p>
    <w:p w14:paraId="0C57F7D6" w14:textId="2738F4DE" w:rsidR="00C444EF" w:rsidDel="002C1538" w:rsidRDefault="00C444EF" w:rsidP="00C0077A">
      <w:pPr>
        <w:pStyle w:val="phlistitemized1"/>
        <w:rPr>
          <w:del w:id="562" w:author="Арслан Катеев" w:date="2018-09-17T13:15:00Z"/>
        </w:rPr>
      </w:pPr>
      <w:del w:id="563" w:author="Арслан Катеев" w:date="2018-09-17T13:15:00Z">
        <w:r w:rsidRPr="00C444EF" w:rsidDel="002C1538">
          <w:delText xml:space="preserve">открытие URL </w:delText>
        </w:r>
        <w:r w:rsidDel="002C1538">
          <w:delText>через</w:delText>
        </w:r>
        <w:r w:rsidRPr="00C444EF" w:rsidDel="002C1538">
          <w:delText xml:space="preserve"> Iframe</w:delText>
        </w:r>
        <w:r w:rsidDel="002C1538">
          <w:delText>;</w:delText>
        </w:r>
      </w:del>
    </w:p>
    <w:p w14:paraId="4A7D7606" w14:textId="3ED6B772" w:rsidR="00311BB3" w:rsidDel="002C1538" w:rsidRDefault="00311BB3" w:rsidP="00C0077A">
      <w:pPr>
        <w:pStyle w:val="phlistitemized1"/>
        <w:rPr>
          <w:del w:id="564" w:author="Арслан Катеев" w:date="2018-09-17T13:15:00Z"/>
        </w:rPr>
      </w:pPr>
      <w:del w:id="565" w:author="Арслан Катеев" w:date="2018-09-17T13:15:00Z">
        <w:r w:rsidDel="002C1538">
          <w:delText xml:space="preserve">открытие сохраненного в Системе </w:delText>
        </w:r>
        <w:r w:rsidR="00DC1844" w:rsidDel="002C1538">
          <w:rPr>
            <w:lang w:val="en-US"/>
          </w:rPr>
          <w:delText>OLAP</w:delText>
        </w:r>
        <w:r w:rsidR="00DC1844" w:rsidRPr="00DC1844" w:rsidDel="002C1538">
          <w:delText>-</w:delText>
        </w:r>
        <w:r w:rsidR="00DC1844" w:rsidDel="002C1538">
          <w:delText xml:space="preserve">представления (см. пункт </w:delText>
        </w:r>
        <w:r w:rsidR="00DC1844" w:rsidDel="002C1538">
          <w:fldChar w:fldCharType="begin"/>
        </w:r>
        <w:r w:rsidR="00DC1844" w:rsidDel="002C1538">
          <w:delInstrText xml:space="preserve"> REF _Ref513713065 \n \h </w:delInstrText>
        </w:r>
        <w:r w:rsidR="00DC1844" w:rsidDel="002C1538">
          <w:fldChar w:fldCharType="separate"/>
        </w:r>
        <w:r w:rsidR="00843557" w:rsidDel="002C1538">
          <w:delText>4.2.3</w:delText>
        </w:r>
        <w:r w:rsidR="00DC1844" w:rsidDel="002C1538">
          <w:fldChar w:fldCharType="end"/>
        </w:r>
        <w:r w:rsidR="00DC1844" w:rsidDel="002C1538">
          <w:delText>)</w:delText>
        </w:r>
        <w:r w:rsidDel="002C1538">
          <w:delText>;</w:delText>
        </w:r>
      </w:del>
    </w:p>
    <w:p w14:paraId="4A259AB9" w14:textId="4E48733E" w:rsidR="00311BB3" w:rsidDel="002C1538" w:rsidRDefault="00311BB3" w:rsidP="00C0077A">
      <w:pPr>
        <w:pStyle w:val="phlistitemized1"/>
        <w:rPr>
          <w:del w:id="566" w:author="Арслан Катеев" w:date="2018-09-17T13:15:00Z"/>
        </w:rPr>
      </w:pPr>
      <w:del w:id="567" w:author="Арслан Катеев" w:date="2018-09-17T13:15:00Z">
        <w:r w:rsidDel="002C1538">
          <w:delText>открытие записей сохраненного в Системе реестра;</w:delText>
        </w:r>
      </w:del>
    </w:p>
    <w:p w14:paraId="1FAD7D2E" w14:textId="1BF2AF34" w:rsidR="00311BB3" w:rsidDel="002C1538" w:rsidRDefault="00311BB3" w:rsidP="00C0077A">
      <w:pPr>
        <w:pStyle w:val="phlistitemized1"/>
        <w:rPr>
          <w:del w:id="568" w:author="Арслан Катеев" w:date="2018-09-17T13:15:00Z"/>
        </w:rPr>
      </w:pPr>
      <w:del w:id="569" w:author="Арслан Катеев" w:date="2018-09-17T13:15:00Z">
        <w:r w:rsidDel="002C1538">
          <w:delText xml:space="preserve">запуск </w:delText>
        </w:r>
        <w:r w:rsidRPr="00311BB3" w:rsidDel="002C1538">
          <w:delText>ETL-процесс</w:delText>
        </w:r>
        <w:r w:rsidDel="002C1538">
          <w:delText>а;</w:delText>
        </w:r>
      </w:del>
    </w:p>
    <w:p w14:paraId="66EB7FF0" w14:textId="02DE5C50" w:rsidR="00832DED" w:rsidRPr="00601CE4" w:rsidDel="002C1538" w:rsidRDefault="00CC1949" w:rsidP="002464D6">
      <w:pPr>
        <w:pStyle w:val="phlistitemized1"/>
        <w:rPr>
          <w:del w:id="570" w:author="Арслан Катеев" w:date="2018-09-17T13:15:00Z"/>
        </w:rPr>
      </w:pPr>
      <w:del w:id="571" w:author="Арслан Катеев" w:date="2018-09-17T13:15:00Z">
        <w:r w:rsidDel="002C1538">
          <w:delText xml:space="preserve">отображение результатов </w:delText>
        </w:r>
        <w:r w:rsidRPr="0036267B" w:rsidDel="002C1538">
          <w:delText>мониторинг</w:delText>
        </w:r>
        <w:r w:rsidDel="002C1538">
          <w:delText>а</w:delText>
        </w:r>
        <w:r w:rsidRPr="0036267B" w:rsidDel="002C1538">
          <w:delText xml:space="preserve"> авторизации</w:delText>
        </w:r>
        <w:r w:rsidDel="002C1538">
          <w:delText xml:space="preserve"> и сессий</w:delText>
        </w:r>
        <w:r w:rsidRPr="0036267B" w:rsidDel="002C1538">
          <w:delText xml:space="preserve"> пользователей Системы</w:delText>
        </w:r>
        <w:r w:rsidR="00DD6781" w:rsidDel="002C1538">
          <w:delText>.</w:delText>
        </w:r>
        <w:r w:rsidR="00A93FAC" w:rsidDel="002C1538">
          <w:delText xml:space="preserve"> </w:delText>
        </w:r>
      </w:del>
    </w:p>
    <w:p w14:paraId="42970B13" w14:textId="5BD1AC5F" w:rsidR="00192BB4" w:rsidRPr="002A4E6A" w:rsidDel="00B03EA9" w:rsidRDefault="00192BB4" w:rsidP="00192BB4">
      <w:pPr>
        <w:pStyle w:val="34"/>
        <w:rPr>
          <w:del w:id="572" w:author="Арслан Катеев" w:date="2018-09-17T13:11:00Z"/>
        </w:rPr>
      </w:pPr>
      <w:bookmarkStart w:id="573" w:name="_Toc522869207"/>
      <w:bookmarkStart w:id="574" w:name="_Ref513713065"/>
      <w:del w:id="575" w:author="Арслан Катеев" w:date="2018-09-17T13:11:00Z">
        <w:r w:rsidRPr="00157F15" w:rsidDel="00B03EA9">
          <w:delText xml:space="preserve">Требования к </w:delText>
        </w:r>
        <w:r w:rsidDel="00B03EA9">
          <w:delText>подсистеме</w:delText>
        </w:r>
        <w:r w:rsidRPr="00157F15" w:rsidDel="00B03EA9">
          <w:delText xml:space="preserve"> «Аналитическое хранилище данных»</w:delText>
        </w:r>
        <w:bookmarkEnd w:id="573"/>
      </w:del>
    </w:p>
    <w:p w14:paraId="7E8B85DD" w14:textId="4F9F91C2" w:rsidR="0091197D" w:rsidDel="00B03EA9" w:rsidRDefault="0091197D" w:rsidP="0091197D">
      <w:pPr>
        <w:pStyle w:val="phnormal"/>
        <w:rPr>
          <w:del w:id="576" w:author="Арслан Катеев" w:date="2018-09-17T13:11:00Z"/>
          <w:rStyle w:val="phnormal0"/>
          <w:rFonts w:cs="Arial"/>
          <w:szCs w:val="24"/>
        </w:rPr>
      </w:pPr>
      <w:del w:id="577" w:author="Арслан Катеев" w:date="2018-09-17T13:11:00Z">
        <w:r w:rsidDel="00B03EA9">
          <w:rPr>
            <w:rStyle w:val="phnormal0"/>
            <w:rFonts w:cs="Arial"/>
            <w:szCs w:val="24"/>
          </w:rPr>
          <w:delText xml:space="preserve">Аналитическое хранилище данных должно представлять собой </w:delText>
        </w:r>
        <w:r w:rsidRPr="00D00D6F" w:rsidDel="00B03EA9">
          <w:rPr>
            <w:rStyle w:val="phnormal0"/>
            <w:rFonts w:cs="Arial"/>
            <w:szCs w:val="24"/>
          </w:rPr>
          <w:delText>предметно-ор</w:delText>
        </w:r>
        <w:r w:rsidDel="00B03EA9">
          <w:rPr>
            <w:rStyle w:val="phnormal0"/>
            <w:rFonts w:cs="Arial"/>
            <w:szCs w:val="24"/>
          </w:rPr>
          <w:delText>иентированную информационную</w:delText>
        </w:r>
        <w:r w:rsidRPr="00D00D6F" w:rsidDel="00B03EA9">
          <w:rPr>
            <w:rStyle w:val="phnormal0"/>
            <w:rFonts w:cs="Arial"/>
            <w:szCs w:val="24"/>
          </w:rPr>
          <w:delText xml:space="preserve"> баз</w:delText>
        </w:r>
        <w:r w:rsidDel="00B03EA9">
          <w:rPr>
            <w:rStyle w:val="phnormal0"/>
            <w:rFonts w:cs="Arial"/>
            <w:szCs w:val="24"/>
          </w:rPr>
          <w:delText>у</w:delText>
        </w:r>
        <w:r w:rsidRPr="00D00D6F" w:rsidDel="00B03EA9">
          <w:rPr>
            <w:rStyle w:val="phnormal0"/>
            <w:rFonts w:cs="Arial"/>
            <w:szCs w:val="24"/>
          </w:rPr>
          <w:delText xml:space="preserve"> данных</w:delText>
        </w:r>
        <w:r w:rsidDel="00B03EA9">
          <w:rPr>
            <w:rStyle w:val="phnormal0"/>
            <w:rFonts w:cs="Arial"/>
            <w:szCs w:val="24"/>
          </w:rPr>
          <w:delText xml:space="preserve">, </w:delText>
        </w:r>
        <w:r w:rsidRPr="00D00D6F" w:rsidDel="00B03EA9">
          <w:rPr>
            <w:rStyle w:val="phnormal0"/>
            <w:rFonts w:cs="Arial"/>
            <w:szCs w:val="24"/>
          </w:rPr>
          <w:delText>предназначенн</w:delText>
        </w:r>
        <w:r w:rsidDel="00B03EA9">
          <w:rPr>
            <w:rStyle w:val="phnormal0"/>
            <w:rFonts w:cs="Arial"/>
            <w:szCs w:val="24"/>
          </w:rPr>
          <w:delText xml:space="preserve">ую </w:delText>
        </w:r>
        <w:r w:rsidRPr="00D00D6F" w:rsidDel="00B03EA9">
          <w:rPr>
            <w:rStyle w:val="phnormal0"/>
            <w:rFonts w:cs="Arial"/>
            <w:szCs w:val="24"/>
          </w:rPr>
          <w:delText xml:space="preserve">для </w:delText>
        </w:r>
        <w:r w:rsidDel="00B03EA9">
          <w:rPr>
            <w:rStyle w:val="phnormal0"/>
            <w:rFonts w:cs="Arial"/>
            <w:szCs w:val="24"/>
            <w:lang w:val="en-US"/>
          </w:rPr>
          <w:delText>OLAP</w:delText>
        </w:r>
        <w:r w:rsidRPr="00157F15" w:rsidDel="00B03EA9">
          <w:rPr>
            <w:rStyle w:val="phnormal0"/>
            <w:rFonts w:cs="Arial"/>
            <w:szCs w:val="24"/>
          </w:rPr>
          <w:delText>-</w:delText>
        </w:r>
        <w:r w:rsidDel="00B03EA9">
          <w:rPr>
            <w:rStyle w:val="phnormal0"/>
            <w:rFonts w:cs="Arial"/>
            <w:szCs w:val="24"/>
          </w:rPr>
          <w:delText xml:space="preserve">анализа данных (см. пункт </w:delText>
        </w:r>
        <w:r w:rsidDel="00B03EA9">
          <w:rPr>
            <w:rStyle w:val="phnormal0"/>
            <w:rFonts w:cs="Arial"/>
            <w:szCs w:val="24"/>
          </w:rPr>
          <w:fldChar w:fldCharType="begin"/>
        </w:r>
        <w:r w:rsidDel="00B03EA9">
          <w:rPr>
            <w:rStyle w:val="phnormal0"/>
            <w:rFonts w:cs="Arial"/>
            <w:szCs w:val="24"/>
          </w:rPr>
          <w:delInstrText xml:space="preserve"> REF _Ref522276673 \n \h </w:delInstrText>
        </w:r>
        <w:r w:rsidDel="00B03EA9">
          <w:rPr>
            <w:rStyle w:val="phnormal0"/>
            <w:rFonts w:cs="Arial"/>
            <w:szCs w:val="24"/>
          </w:rPr>
        </w:r>
        <w:r w:rsidDel="00B03EA9">
          <w:rPr>
            <w:rStyle w:val="phnormal0"/>
            <w:rFonts w:cs="Arial"/>
            <w:szCs w:val="24"/>
          </w:rPr>
          <w:fldChar w:fldCharType="separate"/>
        </w:r>
        <w:r w:rsidR="00843557" w:rsidDel="00B03EA9">
          <w:rPr>
            <w:rStyle w:val="phnormal0"/>
            <w:rFonts w:cs="Arial"/>
            <w:szCs w:val="24"/>
          </w:rPr>
          <w:delText>4.2.4</w:delText>
        </w:r>
        <w:r w:rsidDel="00B03EA9">
          <w:rPr>
            <w:rStyle w:val="phnormal0"/>
            <w:rFonts w:cs="Arial"/>
            <w:szCs w:val="24"/>
          </w:rPr>
          <w:fldChar w:fldCharType="end"/>
        </w:r>
        <w:r w:rsidDel="00B03EA9">
          <w:rPr>
            <w:rStyle w:val="phnormal0"/>
            <w:rFonts w:cs="Arial"/>
            <w:szCs w:val="24"/>
          </w:rPr>
          <w:delText>)</w:delText>
        </w:r>
        <w:r w:rsidRPr="00D00D6F" w:rsidDel="00B03EA9">
          <w:rPr>
            <w:rStyle w:val="phnormal0"/>
            <w:rFonts w:cs="Arial"/>
            <w:szCs w:val="24"/>
          </w:rPr>
          <w:delText xml:space="preserve"> </w:delText>
        </w:r>
        <w:r w:rsidDel="00B03EA9">
          <w:rPr>
            <w:rStyle w:val="phnormal0"/>
            <w:rFonts w:cs="Arial"/>
            <w:szCs w:val="24"/>
          </w:rPr>
          <w:delText xml:space="preserve">и </w:delText>
        </w:r>
        <w:r w:rsidRPr="00D00D6F" w:rsidDel="00B03EA9">
          <w:rPr>
            <w:rStyle w:val="phnormal0"/>
            <w:rFonts w:cs="Arial"/>
            <w:szCs w:val="24"/>
          </w:rPr>
          <w:delText xml:space="preserve">подготовки </w:delText>
        </w:r>
        <w:r w:rsidDel="00B03EA9">
          <w:rPr>
            <w:rStyle w:val="phnormal0"/>
            <w:rFonts w:cs="Arial"/>
            <w:szCs w:val="24"/>
            <w:lang w:val="en-US"/>
          </w:rPr>
          <w:delText>OLAP</w:delText>
        </w:r>
        <w:r w:rsidRPr="00157F15" w:rsidDel="00B03EA9">
          <w:rPr>
            <w:rStyle w:val="phnormal0"/>
            <w:rFonts w:cs="Arial"/>
            <w:szCs w:val="24"/>
          </w:rPr>
          <w:delText>-</w:delText>
        </w:r>
        <w:r w:rsidDel="00B03EA9">
          <w:rPr>
            <w:rStyle w:val="phnormal0"/>
            <w:rFonts w:cs="Arial"/>
            <w:szCs w:val="24"/>
          </w:rPr>
          <w:delText>представлений.</w:delText>
        </w:r>
      </w:del>
    </w:p>
    <w:p w14:paraId="499B7E66" w14:textId="37A7A78E" w:rsidR="0091197D" w:rsidDel="00B03EA9" w:rsidRDefault="0091197D" w:rsidP="0091197D">
      <w:pPr>
        <w:pStyle w:val="phlistitemizedtitle"/>
        <w:rPr>
          <w:del w:id="578" w:author="Арслан Катеев" w:date="2018-09-17T13:11:00Z"/>
          <w:rStyle w:val="phnormal0"/>
          <w:rFonts w:cs="Arial"/>
          <w:szCs w:val="24"/>
        </w:rPr>
      </w:pPr>
      <w:del w:id="579" w:author="Арслан Катеев" w:date="2018-09-17T13:11:00Z">
        <w:r w:rsidDel="00B03EA9">
          <w:rPr>
            <w:rStyle w:val="phnormal0"/>
            <w:rFonts w:cs="Arial"/>
            <w:szCs w:val="24"/>
          </w:rPr>
          <w:delText>Для построения аналитического хранилища данных должна быть предусмотрена возможность использования источников данных:</w:delText>
        </w:r>
      </w:del>
    </w:p>
    <w:p w14:paraId="6D4CE658" w14:textId="78A108B4" w:rsidR="0091197D" w:rsidDel="00B03EA9" w:rsidRDefault="0091197D" w:rsidP="0091197D">
      <w:pPr>
        <w:pStyle w:val="phlistitemized1"/>
        <w:tabs>
          <w:tab w:val="clear" w:pos="1276"/>
          <w:tab w:val="num" w:pos="1204"/>
        </w:tabs>
        <w:rPr>
          <w:del w:id="580" w:author="Арслан Катеев" w:date="2018-09-17T13:11:00Z"/>
          <w:rStyle w:val="phnormal0"/>
          <w:szCs w:val="24"/>
        </w:rPr>
      </w:pPr>
      <w:del w:id="581" w:author="Арслан Катеев" w:date="2018-09-17T13:11:00Z">
        <w:r w:rsidDel="00B03EA9">
          <w:rPr>
            <w:rStyle w:val="phnormal0"/>
            <w:szCs w:val="24"/>
          </w:rPr>
          <w:delText>реляционного хранилища</w:delText>
        </w:r>
        <w:r w:rsidR="007461F6" w:rsidDel="00B03EA9">
          <w:rPr>
            <w:rStyle w:val="phnormal0"/>
            <w:szCs w:val="24"/>
          </w:rPr>
          <w:delText xml:space="preserve"> метаданных</w:delText>
        </w:r>
        <w:r w:rsidDel="00B03EA9">
          <w:rPr>
            <w:rStyle w:val="phnormal0"/>
            <w:szCs w:val="24"/>
          </w:rPr>
          <w:delText xml:space="preserve"> реестров Системы;</w:delText>
        </w:r>
      </w:del>
    </w:p>
    <w:p w14:paraId="3A2DAF43" w14:textId="4958897E" w:rsidR="0091197D" w:rsidDel="00B03EA9" w:rsidRDefault="0091197D" w:rsidP="0091197D">
      <w:pPr>
        <w:pStyle w:val="phlistitemized1"/>
        <w:tabs>
          <w:tab w:val="clear" w:pos="1276"/>
          <w:tab w:val="num" w:pos="1204"/>
        </w:tabs>
        <w:rPr>
          <w:del w:id="582" w:author="Арслан Катеев" w:date="2018-09-17T13:11:00Z"/>
          <w:rStyle w:val="phnormal0"/>
          <w:szCs w:val="24"/>
        </w:rPr>
      </w:pPr>
      <w:del w:id="583" w:author="Арслан Катеев" w:date="2018-09-17T13:11:00Z">
        <w:r w:rsidDel="00B03EA9">
          <w:rPr>
            <w:rStyle w:val="phnormal0"/>
            <w:szCs w:val="24"/>
          </w:rPr>
          <w:delText>стороннего реляционного хранилища</w:delText>
        </w:r>
        <w:r w:rsidRPr="003B7715" w:rsidDel="00B03EA9">
          <w:rPr>
            <w:rStyle w:val="phnormal0"/>
            <w:szCs w:val="24"/>
          </w:rPr>
          <w:delText xml:space="preserve"> </w:delText>
        </w:r>
        <w:r w:rsidDel="00B03EA9">
          <w:rPr>
            <w:rStyle w:val="phnormal0"/>
            <w:szCs w:val="24"/>
          </w:rPr>
          <w:delText xml:space="preserve">под управлением СУБД </w:delText>
        </w:r>
        <w:r w:rsidDel="00B03EA9">
          <w:rPr>
            <w:rStyle w:val="phnormal0"/>
            <w:szCs w:val="24"/>
            <w:lang w:val="en-US"/>
          </w:rPr>
          <w:delText>PostgreSQL</w:delText>
        </w:r>
        <w:r w:rsidDel="00B03EA9">
          <w:rPr>
            <w:rStyle w:val="phnormal0"/>
            <w:szCs w:val="24"/>
          </w:rPr>
          <w:delText>.</w:delText>
        </w:r>
        <w:r w:rsidRPr="005E3E1B" w:rsidDel="00B03EA9">
          <w:rPr>
            <w:rStyle w:val="phnormal0"/>
            <w:szCs w:val="24"/>
          </w:rPr>
          <w:delText xml:space="preserve"> </w:delText>
        </w:r>
      </w:del>
    </w:p>
    <w:p w14:paraId="05A96965" w14:textId="573651BC" w:rsidR="0091197D" w:rsidRPr="00EC0D00" w:rsidDel="00B03EA9" w:rsidRDefault="0091197D" w:rsidP="0091197D">
      <w:pPr>
        <w:pStyle w:val="phlistitemized1"/>
        <w:numPr>
          <w:ilvl w:val="0"/>
          <w:numId w:val="0"/>
        </w:numPr>
        <w:ind w:firstLine="851"/>
        <w:rPr>
          <w:del w:id="584" w:author="Арслан Катеев" w:date="2018-09-17T13:11:00Z"/>
          <w:rStyle w:val="phnormal0"/>
          <w:szCs w:val="24"/>
        </w:rPr>
      </w:pPr>
      <w:del w:id="585" w:author="Арслан Катеев" w:date="2018-09-17T13:11:00Z">
        <w:r w:rsidDel="00B03EA9">
          <w:rPr>
            <w:rStyle w:val="phnormal0"/>
            <w:szCs w:val="24"/>
          </w:rPr>
          <w:delText xml:space="preserve">Система должна </w:delText>
        </w:r>
        <w:r w:rsidR="002306FD" w:rsidDel="00B03EA9">
          <w:rPr>
            <w:rStyle w:val="phnormal0"/>
            <w:szCs w:val="24"/>
          </w:rPr>
          <w:delText xml:space="preserve">обеспечивать работу с множеством источников данных, которыми могут выступать базы данных под управлением </w:delText>
        </w:r>
        <w:r w:rsidR="002306FD" w:rsidDel="00B03EA9">
          <w:rPr>
            <w:rStyle w:val="phnormal0"/>
            <w:szCs w:val="24"/>
            <w:lang w:val="en-US"/>
          </w:rPr>
          <w:delText>PostgreSQL</w:delText>
        </w:r>
        <w:r w:rsidR="002306FD" w:rsidRPr="008930D5" w:rsidDel="00B03EA9">
          <w:rPr>
            <w:rStyle w:val="phnormal0"/>
            <w:szCs w:val="24"/>
          </w:rPr>
          <w:delText xml:space="preserve">. </w:delText>
        </w:r>
      </w:del>
    </w:p>
    <w:p w14:paraId="4F3D092E" w14:textId="761F5855" w:rsidR="0091197D" w:rsidDel="00B03EA9" w:rsidRDefault="0091197D" w:rsidP="0091197D">
      <w:pPr>
        <w:pStyle w:val="phnormal"/>
        <w:rPr>
          <w:del w:id="586" w:author="Арслан Катеев" w:date="2018-09-17T13:11:00Z"/>
          <w:rStyle w:val="phnormal0"/>
          <w:rFonts w:cs="Arial"/>
          <w:szCs w:val="24"/>
        </w:rPr>
      </w:pPr>
      <w:del w:id="587" w:author="Арслан Катеев" w:date="2018-09-17T13:11:00Z">
        <w:r w:rsidRPr="0036267B" w:rsidDel="00B03EA9">
          <w:rPr>
            <w:rStyle w:val="phnormal0"/>
            <w:rFonts w:cs="Arial"/>
            <w:szCs w:val="24"/>
          </w:rPr>
          <w:delText xml:space="preserve">Формирование </w:delText>
        </w:r>
        <w:r w:rsidDel="00B03EA9">
          <w:rPr>
            <w:rStyle w:val="phnormal0"/>
            <w:rFonts w:cs="Arial"/>
            <w:szCs w:val="24"/>
          </w:rPr>
          <w:delText>аналитического</w:delText>
        </w:r>
        <w:r w:rsidRPr="0036267B" w:rsidDel="00B03EA9">
          <w:rPr>
            <w:rStyle w:val="phnormal0"/>
            <w:rFonts w:cs="Arial"/>
            <w:szCs w:val="24"/>
          </w:rPr>
          <w:delText xml:space="preserve"> хранилища данных должно обеспечивать </w:delText>
        </w:r>
        <w:r w:rsidDel="00B03EA9">
          <w:rPr>
            <w:rStyle w:val="phnormal0"/>
            <w:rFonts w:cs="Arial"/>
            <w:szCs w:val="24"/>
          </w:rPr>
          <w:delText>консолидацию</w:delText>
        </w:r>
        <w:r w:rsidRPr="0036267B" w:rsidDel="00B03EA9">
          <w:rPr>
            <w:rStyle w:val="phnormal0"/>
            <w:rFonts w:cs="Arial"/>
            <w:szCs w:val="24"/>
          </w:rPr>
          <w:delText xml:space="preserve"> разъединенных детализированных данных из различных информационных систем и источников в едином </w:delText>
        </w:r>
        <w:r w:rsidDel="00B03EA9">
          <w:rPr>
            <w:rStyle w:val="phnormal0"/>
            <w:rFonts w:cs="Arial"/>
            <w:szCs w:val="24"/>
          </w:rPr>
          <w:delText>аналитическом хранилище, построенного на базе реляционного хранилища реестров Системы.</w:delText>
        </w:r>
      </w:del>
    </w:p>
    <w:p w14:paraId="7395FA1B" w14:textId="4EE96583" w:rsidR="0091197D" w:rsidDel="00B03EA9" w:rsidRDefault="0091197D" w:rsidP="0091197D">
      <w:pPr>
        <w:pStyle w:val="phnormal"/>
        <w:rPr>
          <w:del w:id="588" w:author="Арслан Катеев" w:date="2018-09-17T13:11:00Z"/>
          <w:rStyle w:val="phnormal0"/>
          <w:rFonts w:cs="Arial"/>
          <w:szCs w:val="24"/>
        </w:rPr>
      </w:pPr>
      <w:del w:id="589" w:author="Арслан Катеев" w:date="2018-09-17T13:11:00Z">
        <w:r w:rsidDel="00B03EA9">
          <w:rPr>
            <w:rStyle w:val="phnormal0"/>
            <w:rFonts w:cs="Arial"/>
            <w:szCs w:val="24"/>
          </w:rPr>
          <w:delText>Формирование аналитического хранилища над внешними источниками должно обеспечивать консолидацию и создание срезов аналитических данных в рамках одной СУБД.</w:delText>
        </w:r>
      </w:del>
    </w:p>
    <w:p w14:paraId="5BA8DA30" w14:textId="09B8E66B" w:rsidR="0091197D" w:rsidDel="00B03EA9" w:rsidRDefault="0091197D" w:rsidP="0091197D">
      <w:pPr>
        <w:pStyle w:val="phlistitemized1"/>
        <w:numPr>
          <w:ilvl w:val="0"/>
          <w:numId w:val="0"/>
        </w:numPr>
        <w:ind w:firstLine="851"/>
        <w:rPr>
          <w:del w:id="590" w:author="Арслан Катеев" w:date="2018-09-17T13:11:00Z"/>
          <w:rStyle w:val="phnormal0"/>
          <w:szCs w:val="24"/>
        </w:rPr>
      </w:pPr>
      <w:del w:id="591" w:author="Арслан Катеев" w:date="2018-09-17T13:11:00Z">
        <w:r w:rsidDel="00B03EA9">
          <w:rPr>
            <w:rStyle w:val="phnormal0"/>
            <w:szCs w:val="24"/>
          </w:rPr>
          <w:delText xml:space="preserve">Аналитическое хранилище данных Системы должно позволять создавать объекты в </w:delText>
        </w:r>
        <w:r w:rsidDel="00B03EA9">
          <w:rPr>
            <w:rStyle w:val="phnormal0"/>
            <w:szCs w:val="24"/>
            <w:lang w:val="en-US"/>
          </w:rPr>
          <w:delText>web</w:delText>
        </w:r>
        <w:r w:rsidRPr="00B072DB" w:rsidDel="00B03EA9">
          <w:rPr>
            <w:rStyle w:val="phnormal0"/>
            <w:szCs w:val="24"/>
          </w:rPr>
          <w:delText>-</w:delText>
        </w:r>
        <w:r w:rsidDel="00B03EA9">
          <w:rPr>
            <w:rStyle w:val="phnormal0"/>
            <w:szCs w:val="24"/>
          </w:rPr>
          <w:delText xml:space="preserve">интерфейсе приложения с последующей синхронизацией их с </w:delText>
        </w:r>
        <w:r w:rsidDel="00B03EA9">
          <w:rPr>
            <w:rStyle w:val="phnormal0"/>
            <w:szCs w:val="24"/>
            <w:lang w:val="en-US"/>
          </w:rPr>
          <w:delText>OLAP</w:delText>
        </w:r>
        <w:r w:rsidRPr="00B072DB" w:rsidDel="00B03EA9">
          <w:rPr>
            <w:rStyle w:val="phnormal0"/>
            <w:szCs w:val="24"/>
          </w:rPr>
          <w:delText>-</w:delText>
        </w:r>
        <w:r w:rsidDel="00B03EA9">
          <w:rPr>
            <w:rStyle w:val="phnormal0"/>
            <w:szCs w:val="24"/>
          </w:rPr>
          <w:delText>сервером.</w:delText>
        </w:r>
      </w:del>
    </w:p>
    <w:p w14:paraId="77C7515B" w14:textId="6CDA9CA3" w:rsidR="0091197D" w:rsidDel="00B03EA9" w:rsidRDefault="0091197D" w:rsidP="0091197D">
      <w:pPr>
        <w:pStyle w:val="phnormal"/>
        <w:rPr>
          <w:del w:id="592" w:author="Арслан Катеев" w:date="2018-09-17T13:11:00Z"/>
          <w:rStyle w:val="phnormal0"/>
          <w:rFonts w:cs="Arial"/>
          <w:szCs w:val="24"/>
        </w:rPr>
      </w:pPr>
      <w:del w:id="593" w:author="Арслан Катеев" w:date="2018-09-17T13:11:00Z">
        <w:r w:rsidDel="00B03EA9">
          <w:rPr>
            <w:rStyle w:val="phnormal0"/>
            <w:rFonts w:cs="Arial"/>
            <w:szCs w:val="24"/>
          </w:rPr>
          <w:delText xml:space="preserve">Должна быть предусмотрена возможность создания кубов, размерностей (общих – для одновременного использования в нескольких кубах, локальных – для использования в одном конкретном кубе), виртуальных кубов (объединяющих различные кубы). Должна предоставляться возможность скрывать локальные размерности для того, чтобы они не отображались при построении </w:delText>
        </w:r>
        <w:r w:rsidDel="00B03EA9">
          <w:rPr>
            <w:rStyle w:val="phnormal0"/>
            <w:rFonts w:cs="Arial"/>
            <w:szCs w:val="24"/>
            <w:lang w:val="en-US"/>
          </w:rPr>
          <w:delText>OLAP</w:delText>
        </w:r>
        <w:r w:rsidRPr="005D0680" w:rsidDel="00B03EA9">
          <w:rPr>
            <w:rStyle w:val="phnormal0"/>
            <w:rFonts w:cs="Arial"/>
            <w:szCs w:val="24"/>
          </w:rPr>
          <w:delText>-</w:delText>
        </w:r>
        <w:r w:rsidDel="00B03EA9">
          <w:rPr>
            <w:rStyle w:val="phnormal0"/>
            <w:rFonts w:cs="Arial"/>
            <w:szCs w:val="24"/>
          </w:rPr>
          <w:delText>представлений (см. пункт </w:delText>
        </w:r>
        <w:r w:rsidDel="00B03EA9">
          <w:rPr>
            <w:rStyle w:val="phnormal0"/>
            <w:rFonts w:cs="Arial"/>
            <w:szCs w:val="24"/>
          </w:rPr>
          <w:fldChar w:fldCharType="begin"/>
        </w:r>
        <w:r w:rsidDel="00B03EA9">
          <w:rPr>
            <w:rStyle w:val="phnormal0"/>
            <w:rFonts w:cs="Arial"/>
            <w:szCs w:val="24"/>
          </w:rPr>
          <w:delInstrText xml:space="preserve"> REF _Ref522273632 \n \h </w:delInstrText>
        </w:r>
        <w:r w:rsidDel="00B03EA9">
          <w:rPr>
            <w:rStyle w:val="phnormal0"/>
            <w:rFonts w:cs="Arial"/>
            <w:szCs w:val="24"/>
          </w:rPr>
        </w:r>
        <w:r w:rsidDel="00B03EA9">
          <w:rPr>
            <w:rStyle w:val="phnormal0"/>
            <w:rFonts w:cs="Arial"/>
            <w:szCs w:val="24"/>
          </w:rPr>
          <w:fldChar w:fldCharType="separate"/>
        </w:r>
        <w:r w:rsidR="00843557" w:rsidDel="00B03EA9">
          <w:rPr>
            <w:rStyle w:val="phnormal0"/>
            <w:rFonts w:cs="Arial"/>
            <w:szCs w:val="24"/>
          </w:rPr>
          <w:delText>4.2.4</w:delText>
        </w:r>
        <w:r w:rsidDel="00B03EA9">
          <w:rPr>
            <w:rStyle w:val="phnormal0"/>
            <w:rFonts w:cs="Arial"/>
            <w:szCs w:val="24"/>
          </w:rPr>
          <w:fldChar w:fldCharType="end"/>
        </w:r>
        <w:r w:rsidDel="00B03EA9">
          <w:rPr>
            <w:rStyle w:val="phnormal0"/>
            <w:rFonts w:cs="Arial"/>
            <w:szCs w:val="24"/>
          </w:rPr>
          <w:delText>).</w:delText>
        </w:r>
      </w:del>
    </w:p>
    <w:p w14:paraId="3488FBCE" w14:textId="14353731" w:rsidR="0091197D" w:rsidDel="00B03EA9" w:rsidRDefault="0091197D" w:rsidP="0091197D">
      <w:pPr>
        <w:pStyle w:val="phlistitemizedtitle"/>
        <w:rPr>
          <w:del w:id="594" w:author="Арслан Катеев" w:date="2018-09-17T13:11:00Z"/>
          <w:rStyle w:val="phnormal0"/>
          <w:rFonts w:cs="Arial"/>
          <w:szCs w:val="24"/>
        </w:rPr>
      </w:pPr>
      <w:del w:id="595" w:author="Арслан Катеев" w:date="2018-09-17T13:11:00Z">
        <w:r w:rsidDel="00B03EA9">
          <w:rPr>
            <w:rStyle w:val="phnormal0"/>
            <w:rFonts w:cs="Arial"/>
            <w:szCs w:val="24"/>
          </w:rPr>
          <w:delText>Подсистема должна иметь возможность расчет</w:delText>
        </w:r>
        <w:r w:rsidR="0082443F" w:rsidDel="00B03EA9">
          <w:rPr>
            <w:rStyle w:val="phnormal0"/>
            <w:rFonts w:cs="Arial"/>
            <w:szCs w:val="24"/>
          </w:rPr>
          <w:delText>ов</w:delText>
        </w:r>
        <w:r w:rsidDel="00B03EA9">
          <w:rPr>
            <w:rStyle w:val="phnormal0"/>
            <w:rFonts w:cs="Arial"/>
            <w:szCs w:val="24"/>
          </w:rPr>
          <w:delText xml:space="preserve"> значений </w:delText>
        </w:r>
        <w:r w:rsidR="00F91DAD" w:rsidDel="00B03EA9">
          <w:rPr>
            <w:rStyle w:val="phnormal0"/>
            <w:rFonts w:cs="Arial"/>
            <w:szCs w:val="24"/>
          </w:rPr>
          <w:delText xml:space="preserve">агрегатов </w:delText>
        </w:r>
        <w:r w:rsidR="002D647A" w:rsidDel="00B03EA9">
          <w:rPr>
            <w:rStyle w:val="phnormal0"/>
            <w:rFonts w:cs="Arial"/>
            <w:szCs w:val="24"/>
          </w:rPr>
          <w:delText xml:space="preserve">как </w:delText>
        </w:r>
        <w:r w:rsidDel="00B03EA9">
          <w:rPr>
            <w:rStyle w:val="phnormal0"/>
            <w:rFonts w:cs="Arial"/>
            <w:szCs w:val="24"/>
          </w:rPr>
          <w:delText>на уровне СУБД</w:delText>
        </w:r>
        <w:r w:rsidR="002D647A" w:rsidDel="00B03EA9">
          <w:rPr>
            <w:rStyle w:val="phnormal0"/>
            <w:rFonts w:cs="Arial"/>
            <w:szCs w:val="24"/>
          </w:rPr>
          <w:delText xml:space="preserve">, так и </w:delText>
        </w:r>
        <w:r w:rsidR="0082443F" w:rsidDel="00B03EA9">
          <w:rPr>
            <w:rStyle w:val="phnormal0"/>
            <w:rFonts w:cs="Arial"/>
            <w:szCs w:val="24"/>
          </w:rPr>
          <w:delText>в оперативной памяти (</w:delText>
        </w:r>
        <w:r w:rsidR="0082443F" w:rsidDel="00B03EA9">
          <w:rPr>
            <w:rStyle w:val="phnormal0"/>
            <w:rFonts w:cs="Arial"/>
            <w:szCs w:val="24"/>
            <w:lang w:val="en-US"/>
          </w:rPr>
          <w:delText>in</w:delText>
        </w:r>
        <w:r w:rsidR="0082443F" w:rsidRPr="00E60F09" w:rsidDel="00B03EA9">
          <w:rPr>
            <w:rStyle w:val="phnormal0"/>
            <w:rFonts w:cs="Arial"/>
            <w:szCs w:val="24"/>
          </w:rPr>
          <w:delText>-</w:delText>
        </w:r>
        <w:r w:rsidR="0082443F" w:rsidDel="00B03EA9">
          <w:rPr>
            <w:rStyle w:val="phnormal0"/>
            <w:rFonts w:cs="Arial"/>
            <w:szCs w:val="24"/>
            <w:lang w:val="en-US"/>
          </w:rPr>
          <w:delText>memory</w:delText>
        </w:r>
        <w:r w:rsidR="0082443F" w:rsidDel="00B03EA9">
          <w:rPr>
            <w:rStyle w:val="phnormal0"/>
            <w:rFonts w:cs="Arial"/>
            <w:szCs w:val="24"/>
          </w:rPr>
          <w:delText>)</w:delText>
        </w:r>
        <w:r w:rsidDel="00B03EA9">
          <w:rPr>
            <w:rStyle w:val="phnormal0"/>
            <w:rFonts w:cs="Arial"/>
            <w:szCs w:val="24"/>
          </w:rPr>
          <w:delText xml:space="preserve">. Наиболее часто запрашиваемые для аналитических вычислений данные должны кэшироваться в оперативной памяти </w:delText>
        </w:r>
        <w:r w:rsidDel="00B03EA9">
          <w:rPr>
            <w:rStyle w:val="phnormal0"/>
            <w:rFonts w:cs="Arial"/>
            <w:szCs w:val="24"/>
            <w:lang w:val="en-US"/>
          </w:rPr>
          <w:delText>OLAP</w:delText>
        </w:r>
        <w:r w:rsidDel="00B03EA9">
          <w:rPr>
            <w:rStyle w:val="phnormal0"/>
            <w:rFonts w:cs="Arial"/>
            <w:szCs w:val="24"/>
          </w:rPr>
          <w:delText>-сервера Системы. Система должна позволять сбрасывать данные в кэше для:</w:delText>
        </w:r>
      </w:del>
    </w:p>
    <w:p w14:paraId="0630EF52" w14:textId="58931004" w:rsidR="0091197D" w:rsidDel="00B03EA9" w:rsidRDefault="0091197D" w:rsidP="0091197D">
      <w:pPr>
        <w:pStyle w:val="phlistitemized1"/>
        <w:tabs>
          <w:tab w:val="clear" w:pos="1276"/>
          <w:tab w:val="num" w:pos="1204"/>
        </w:tabs>
        <w:rPr>
          <w:del w:id="596" w:author="Арслан Катеев" w:date="2018-09-17T13:11:00Z"/>
          <w:rStyle w:val="phnormal0"/>
          <w:szCs w:val="24"/>
        </w:rPr>
      </w:pPr>
      <w:del w:id="597" w:author="Арслан Катеев" w:date="2018-09-17T13:11:00Z">
        <w:r w:rsidDel="00B03EA9">
          <w:rPr>
            <w:rStyle w:val="phnormal0"/>
            <w:szCs w:val="24"/>
          </w:rPr>
          <w:delText>источника данных в целом;</w:delText>
        </w:r>
      </w:del>
    </w:p>
    <w:p w14:paraId="1E59DC55" w14:textId="1CDA52A8" w:rsidR="0091197D" w:rsidDel="00B03EA9" w:rsidRDefault="0091197D" w:rsidP="0091197D">
      <w:pPr>
        <w:pStyle w:val="phlistitemized1"/>
        <w:tabs>
          <w:tab w:val="clear" w:pos="1276"/>
          <w:tab w:val="num" w:pos="1204"/>
        </w:tabs>
        <w:rPr>
          <w:del w:id="598" w:author="Арслан Катеев" w:date="2018-09-17T13:11:00Z"/>
          <w:rStyle w:val="phnormal0"/>
          <w:szCs w:val="24"/>
        </w:rPr>
      </w:pPr>
      <w:del w:id="599" w:author="Арслан Катеев" w:date="2018-09-17T13:11:00Z">
        <w:r w:rsidDel="00B03EA9">
          <w:rPr>
            <w:rStyle w:val="phnormal0"/>
            <w:szCs w:val="24"/>
          </w:rPr>
          <w:delText>всех кубов источника в общем;</w:delText>
        </w:r>
      </w:del>
    </w:p>
    <w:p w14:paraId="78665D8D" w14:textId="1B398D59" w:rsidR="0091197D" w:rsidDel="00B03EA9" w:rsidRDefault="0091197D" w:rsidP="0091197D">
      <w:pPr>
        <w:pStyle w:val="phlistitemized1"/>
        <w:tabs>
          <w:tab w:val="clear" w:pos="1276"/>
          <w:tab w:val="num" w:pos="1204"/>
        </w:tabs>
        <w:rPr>
          <w:del w:id="600" w:author="Арслан Катеев" w:date="2018-09-17T13:11:00Z"/>
          <w:rStyle w:val="phnormal0"/>
          <w:szCs w:val="24"/>
        </w:rPr>
      </w:pPr>
      <w:del w:id="601" w:author="Арслан Катеев" w:date="2018-09-17T13:11:00Z">
        <w:r w:rsidDel="00B03EA9">
          <w:rPr>
            <w:rStyle w:val="phnormal0"/>
            <w:szCs w:val="24"/>
          </w:rPr>
          <w:delText>конкретного куба источника в частности;</w:delText>
        </w:r>
      </w:del>
    </w:p>
    <w:p w14:paraId="0A1FDEAA" w14:textId="09F05DC9" w:rsidR="0091197D" w:rsidDel="00B03EA9" w:rsidRDefault="0091197D" w:rsidP="0091197D">
      <w:pPr>
        <w:pStyle w:val="phlistitemized1"/>
        <w:tabs>
          <w:tab w:val="clear" w:pos="1276"/>
          <w:tab w:val="num" w:pos="1204"/>
        </w:tabs>
        <w:rPr>
          <w:del w:id="602" w:author="Арслан Катеев" w:date="2018-09-17T13:11:00Z"/>
          <w:rStyle w:val="phnormal0"/>
          <w:szCs w:val="24"/>
        </w:rPr>
      </w:pPr>
      <w:del w:id="603" w:author="Арслан Катеев" w:date="2018-09-17T13:11:00Z">
        <w:r w:rsidDel="00B03EA9">
          <w:rPr>
            <w:rStyle w:val="phnormal0"/>
            <w:szCs w:val="24"/>
          </w:rPr>
          <w:delText>всех размерностей источника в общем;</w:delText>
        </w:r>
      </w:del>
    </w:p>
    <w:p w14:paraId="03ADDD94" w14:textId="654AA250" w:rsidR="0091197D" w:rsidDel="00B03EA9" w:rsidRDefault="0091197D" w:rsidP="0091197D">
      <w:pPr>
        <w:pStyle w:val="phlistitemized1"/>
        <w:tabs>
          <w:tab w:val="clear" w:pos="1276"/>
          <w:tab w:val="num" w:pos="1204"/>
        </w:tabs>
        <w:rPr>
          <w:del w:id="604" w:author="Арслан Катеев" w:date="2018-09-17T13:11:00Z"/>
          <w:rStyle w:val="phnormal0"/>
          <w:szCs w:val="24"/>
        </w:rPr>
      </w:pPr>
      <w:del w:id="605" w:author="Арслан Катеев" w:date="2018-09-17T13:11:00Z">
        <w:r w:rsidDel="00B03EA9">
          <w:rPr>
            <w:rStyle w:val="phnormal0"/>
            <w:szCs w:val="24"/>
          </w:rPr>
          <w:delText>конкретной размерности источника в частности;</w:delText>
        </w:r>
      </w:del>
    </w:p>
    <w:p w14:paraId="401A249F" w14:textId="7B41BD09" w:rsidR="0091197D" w:rsidDel="00B03EA9" w:rsidRDefault="0091197D" w:rsidP="0091197D">
      <w:pPr>
        <w:pStyle w:val="phlistitemized1"/>
        <w:tabs>
          <w:tab w:val="clear" w:pos="1276"/>
          <w:tab w:val="num" w:pos="1204"/>
        </w:tabs>
        <w:rPr>
          <w:del w:id="606" w:author="Арслан Катеев" w:date="2018-09-17T13:11:00Z"/>
          <w:rStyle w:val="phnormal0"/>
          <w:szCs w:val="24"/>
        </w:rPr>
      </w:pPr>
      <w:del w:id="607" w:author="Арслан Катеев" w:date="2018-09-17T13:11:00Z">
        <w:r w:rsidDel="00B03EA9">
          <w:rPr>
            <w:rStyle w:val="phnormal0"/>
            <w:szCs w:val="24"/>
          </w:rPr>
          <w:delText>всех виртуальных кубов источника в общем;</w:delText>
        </w:r>
      </w:del>
    </w:p>
    <w:p w14:paraId="45FBC7E5" w14:textId="23FE0AA4" w:rsidR="0091197D" w:rsidDel="00B03EA9" w:rsidRDefault="0091197D" w:rsidP="0091197D">
      <w:pPr>
        <w:pStyle w:val="phlistitemized1"/>
        <w:tabs>
          <w:tab w:val="clear" w:pos="1276"/>
          <w:tab w:val="num" w:pos="1204"/>
        </w:tabs>
        <w:rPr>
          <w:del w:id="608" w:author="Арслан Катеев" w:date="2018-09-17T13:11:00Z"/>
          <w:rStyle w:val="phnormal0"/>
          <w:szCs w:val="24"/>
        </w:rPr>
      </w:pPr>
      <w:del w:id="609" w:author="Арслан Катеев" w:date="2018-09-17T13:11:00Z">
        <w:r w:rsidDel="00B03EA9">
          <w:rPr>
            <w:rStyle w:val="phnormal0"/>
            <w:szCs w:val="24"/>
          </w:rPr>
          <w:delText>конкретного виртуального куба источника в частности.</w:delText>
        </w:r>
      </w:del>
    </w:p>
    <w:p w14:paraId="673077C0" w14:textId="741D97D3" w:rsidR="0091197D" w:rsidRPr="00471F39" w:rsidDel="00B03EA9" w:rsidRDefault="0091197D" w:rsidP="0091197D">
      <w:pPr>
        <w:pStyle w:val="phnormal"/>
        <w:rPr>
          <w:del w:id="610" w:author="Арслан Катеев" w:date="2018-09-17T13:11:00Z"/>
          <w:rStyle w:val="phnormal0"/>
          <w:rFonts w:cs="Arial"/>
          <w:szCs w:val="24"/>
        </w:rPr>
      </w:pPr>
      <w:del w:id="611" w:author="Арслан Катеев" w:date="2018-09-17T13:11:00Z">
        <w:r w:rsidDel="00B03EA9">
          <w:rPr>
            <w:rStyle w:val="phnormal0"/>
            <w:rFonts w:cs="Arial"/>
            <w:szCs w:val="24"/>
          </w:rPr>
          <w:delText xml:space="preserve">У администратора Системы должна быть возможность полного отключения функции кэширования данных в оперативной памяти </w:delText>
        </w:r>
        <w:r w:rsidDel="00B03EA9">
          <w:rPr>
            <w:rStyle w:val="phnormal0"/>
            <w:rFonts w:cs="Arial"/>
            <w:szCs w:val="24"/>
            <w:lang w:val="en-US"/>
          </w:rPr>
          <w:delText>OLAP</w:delText>
        </w:r>
        <w:r w:rsidDel="00B03EA9">
          <w:rPr>
            <w:rStyle w:val="phnormal0"/>
            <w:rFonts w:cs="Arial"/>
            <w:szCs w:val="24"/>
          </w:rPr>
          <w:delText>-сервера Системы.</w:delText>
        </w:r>
      </w:del>
    </w:p>
    <w:p w14:paraId="496EFF9A" w14:textId="2E5666F9" w:rsidR="0091197D" w:rsidDel="00B03EA9" w:rsidRDefault="0091197D" w:rsidP="0091197D">
      <w:pPr>
        <w:pStyle w:val="phnormal"/>
        <w:rPr>
          <w:del w:id="612" w:author="Арслан Катеев" w:date="2018-09-17T13:11:00Z"/>
        </w:rPr>
      </w:pPr>
      <w:del w:id="613" w:author="Арслан Катеев" w:date="2018-09-17T13:11:00Z">
        <w:r w:rsidDel="00B03EA9">
          <w:delText>Для построения кубов и общих размерностей должны использоваться реестры с типами хранилища: запрос во внешний реляционный источник данных и реляционная база данных Системы.</w:delText>
        </w:r>
      </w:del>
    </w:p>
    <w:p w14:paraId="4250A4A4" w14:textId="33C88C3F" w:rsidR="0091197D" w:rsidDel="00B03EA9" w:rsidRDefault="0091197D" w:rsidP="0091197D">
      <w:pPr>
        <w:pStyle w:val="phnormal"/>
        <w:rPr>
          <w:del w:id="614" w:author="Арслан Катеев" w:date="2018-09-17T13:11:00Z"/>
        </w:rPr>
      </w:pPr>
      <w:del w:id="615" w:author="Арслан Катеев" w:date="2018-09-17T13:11:00Z">
        <w:r w:rsidDel="00B03EA9">
          <w:delText xml:space="preserve">В рамках одного источника данных должна быть возможность создания кубов, общих размерностей и виртуальных кубов с размещением их в отдельных реестрах. Реестры должны обладать возможностями сортировки, фильтрации, размещения в каталоги и копирования. </w:delText>
        </w:r>
      </w:del>
    </w:p>
    <w:p w14:paraId="2AC8FE6C" w14:textId="6DCD36B4" w:rsidR="0091197D" w:rsidDel="00B03EA9" w:rsidRDefault="0091197D" w:rsidP="0091197D">
      <w:pPr>
        <w:pStyle w:val="phlistitemizedtitle"/>
        <w:rPr>
          <w:del w:id="616" w:author="Арслан Катеев" w:date="2018-09-17T13:11:00Z"/>
        </w:rPr>
      </w:pPr>
      <w:del w:id="617" w:author="Арслан Катеев" w:date="2018-09-17T13:11:00Z">
        <w:r w:rsidDel="00B03EA9">
          <w:delText>Размерности куба, которые определяют срезы данных для анализа, должны иметь возможность работать со следующими типами данных:</w:delText>
        </w:r>
      </w:del>
    </w:p>
    <w:p w14:paraId="7BD53CB6" w14:textId="74B893B2" w:rsidR="0091197D" w:rsidDel="00B03EA9" w:rsidRDefault="0091197D" w:rsidP="0091197D">
      <w:pPr>
        <w:pStyle w:val="phlistitemized1"/>
        <w:tabs>
          <w:tab w:val="clear" w:pos="1276"/>
          <w:tab w:val="num" w:pos="1204"/>
        </w:tabs>
        <w:rPr>
          <w:del w:id="618" w:author="Арслан Катеев" w:date="2018-09-17T13:11:00Z"/>
        </w:rPr>
      </w:pPr>
      <w:del w:id="619" w:author="Арслан Катеев" w:date="2018-09-17T13:11:00Z">
        <w:r w:rsidDel="00B03EA9">
          <w:delText>строка;</w:delText>
        </w:r>
      </w:del>
    </w:p>
    <w:p w14:paraId="3E871D42" w14:textId="6806FAB0" w:rsidR="0091197D" w:rsidDel="00B03EA9" w:rsidRDefault="0091197D" w:rsidP="0091197D">
      <w:pPr>
        <w:pStyle w:val="phlistitemized1"/>
        <w:tabs>
          <w:tab w:val="clear" w:pos="1276"/>
          <w:tab w:val="num" w:pos="1204"/>
        </w:tabs>
        <w:rPr>
          <w:del w:id="620" w:author="Арслан Катеев" w:date="2018-09-17T13:11:00Z"/>
        </w:rPr>
      </w:pPr>
      <w:del w:id="621" w:author="Арслан Катеев" w:date="2018-09-17T13:11:00Z">
        <w:r w:rsidDel="00B03EA9">
          <w:delText>дата;</w:delText>
        </w:r>
      </w:del>
    </w:p>
    <w:p w14:paraId="607A52A7" w14:textId="6ECC28D9" w:rsidR="0091197D" w:rsidDel="00B03EA9" w:rsidRDefault="0091197D" w:rsidP="0091197D">
      <w:pPr>
        <w:pStyle w:val="phlistitemized1"/>
        <w:tabs>
          <w:tab w:val="clear" w:pos="1276"/>
          <w:tab w:val="num" w:pos="1204"/>
        </w:tabs>
        <w:rPr>
          <w:del w:id="622" w:author="Арслан Катеев" w:date="2018-09-17T13:11:00Z"/>
        </w:rPr>
      </w:pPr>
      <w:del w:id="623" w:author="Арслан Катеев" w:date="2018-09-17T13:11:00Z">
        <w:r w:rsidDel="00B03EA9">
          <w:delText>целое число;</w:delText>
        </w:r>
      </w:del>
    </w:p>
    <w:p w14:paraId="4FC1BD2A" w14:textId="2947F0CA" w:rsidR="0091197D" w:rsidDel="00B03EA9" w:rsidRDefault="0091197D" w:rsidP="0091197D">
      <w:pPr>
        <w:pStyle w:val="phlistitemized1"/>
        <w:tabs>
          <w:tab w:val="clear" w:pos="1276"/>
          <w:tab w:val="num" w:pos="1204"/>
        </w:tabs>
        <w:rPr>
          <w:del w:id="624" w:author="Арслан Катеев" w:date="2018-09-17T13:11:00Z"/>
        </w:rPr>
      </w:pPr>
      <w:del w:id="625" w:author="Арслан Катеев" w:date="2018-09-17T13:11:00Z">
        <w:r w:rsidDel="00B03EA9">
          <w:delText>число с плавающей точкой;</w:delText>
        </w:r>
      </w:del>
    </w:p>
    <w:p w14:paraId="5682CEB2" w14:textId="47ED34D9" w:rsidR="0091197D" w:rsidDel="00B03EA9" w:rsidRDefault="0091197D" w:rsidP="0091197D">
      <w:pPr>
        <w:pStyle w:val="phlistitemized1"/>
        <w:tabs>
          <w:tab w:val="clear" w:pos="1276"/>
          <w:tab w:val="num" w:pos="1204"/>
        </w:tabs>
        <w:rPr>
          <w:del w:id="626" w:author="Арслан Катеев" w:date="2018-09-17T13:11:00Z"/>
        </w:rPr>
      </w:pPr>
      <w:del w:id="627" w:author="Арслан Катеев" w:date="2018-09-17T13:11:00Z">
        <w:r w:rsidDel="00B03EA9">
          <w:delText>булево значение.</w:delText>
        </w:r>
      </w:del>
    </w:p>
    <w:p w14:paraId="734065B7" w14:textId="12C1086B" w:rsidR="0091197D" w:rsidDel="00B03EA9" w:rsidRDefault="0091197D" w:rsidP="0091197D">
      <w:pPr>
        <w:pStyle w:val="phnormal"/>
        <w:rPr>
          <w:del w:id="628" w:author="Арслан Катеев" w:date="2018-09-17T13:11:00Z"/>
        </w:rPr>
      </w:pPr>
      <w:del w:id="629" w:author="Арслан Катеев" w:date="2018-09-17T13:11:00Z">
        <w:r w:rsidDel="00B03EA9">
          <w:delText xml:space="preserve">Система должна позволять выстраивать размерность в иерархию, например, год/ месяц/ день, с заданием уровней иерархии для автоматической группировки и агрегации значений. Должна быть возможность создания атрибутов размерности, которые должны служить для отображения дополнительной информации об элементах уровня иерархии. Значения атрибутов размерности не должны участвовать в агрегации. </w:delText>
        </w:r>
      </w:del>
    </w:p>
    <w:p w14:paraId="088B22A2" w14:textId="126CA938" w:rsidR="0091197D" w:rsidDel="00B03EA9" w:rsidRDefault="0091197D" w:rsidP="0091197D">
      <w:pPr>
        <w:pStyle w:val="phlistitemizedtitle"/>
        <w:rPr>
          <w:del w:id="630" w:author="Арслан Катеев" w:date="2018-09-17T13:11:00Z"/>
        </w:rPr>
      </w:pPr>
      <w:del w:id="631" w:author="Арслан Катеев" w:date="2018-09-17T13:11:00Z">
        <w:r w:rsidDel="00B03EA9">
          <w:delText>Для мер куба, которые определяют количественные показатели анализируемых срезов, должно быть возможным задавать формат вывода, тип агрегации:</w:delText>
        </w:r>
      </w:del>
    </w:p>
    <w:p w14:paraId="5CBC4BC9" w14:textId="6DA49398" w:rsidR="0091197D" w:rsidDel="00B03EA9" w:rsidRDefault="0091197D" w:rsidP="0091197D">
      <w:pPr>
        <w:pStyle w:val="phlistitemized1"/>
        <w:tabs>
          <w:tab w:val="clear" w:pos="1276"/>
          <w:tab w:val="num" w:pos="1204"/>
        </w:tabs>
        <w:rPr>
          <w:del w:id="632" w:author="Арслан Катеев" w:date="2018-09-17T13:11:00Z"/>
        </w:rPr>
      </w:pPr>
      <w:del w:id="633" w:author="Арслан Катеев" w:date="2018-09-17T13:11:00Z">
        <w:r w:rsidDel="00B03EA9">
          <w:delText>сумма;</w:delText>
        </w:r>
      </w:del>
    </w:p>
    <w:p w14:paraId="3EB43AEE" w14:textId="5DBF2EA5" w:rsidR="0091197D" w:rsidDel="00B03EA9" w:rsidRDefault="0091197D" w:rsidP="0091197D">
      <w:pPr>
        <w:pStyle w:val="phlistitemized1"/>
        <w:tabs>
          <w:tab w:val="clear" w:pos="1276"/>
          <w:tab w:val="num" w:pos="1204"/>
        </w:tabs>
        <w:rPr>
          <w:del w:id="634" w:author="Арслан Катеев" w:date="2018-09-17T13:11:00Z"/>
        </w:rPr>
      </w:pPr>
      <w:del w:id="635" w:author="Арслан Катеев" w:date="2018-09-17T13:11:00Z">
        <w:r w:rsidDel="00B03EA9">
          <w:delText>минимум;</w:delText>
        </w:r>
      </w:del>
    </w:p>
    <w:p w14:paraId="23459F4B" w14:textId="0A6D56AC" w:rsidR="0091197D" w:rsidDel="00B03EA9" w:rsidRDefault="0091197D" w:rsidP="0091197D">
      <w:pPr>
        <w:pStyle w:val="phlistitemized1"/>
        <w:tabs>
          <w:tab w:val="clear" w:pos="1276"/>
          <w:tab w:val="num" w:pos="1204"/>
        </w:tabs>
        <w:rPr>
          <w:del w:id="636" w:author="Арслан Катеев" w:date="2018-09-17T13:11:00Z"/>
        </w:rPr>
      </w:pPr>
      <w:del w:id="637" w:author="Арслан Катеев" w:date="2018-09-17T13:11:00Z">
        <w:r w:rsidDel="00B03EA9">
          <w:delText>максимум;</w:delText>
        </w:r>
      </w:del>
    </w:p>
    <w:p w14:paraId="40FCCA20" w14:textId="1FA2B916" w:rsidR="0091197D" w:rsidDel="00B03EA9" w:rsidRDefault="0091197D" w:rsidP="0091197D">
      <w:pPr>
        <w:pStyle w:val="phlistitemized1"/>
        <w:tabs>
          <w:tab w:val="clear" w:pos="1276"/>
          <w:tab w:val="num" w:pos="1204"/>
        </w:tabs>
        <w:rPr>
          <w:del w:id="638" w:author="Арслан Катеев" w:date="2018-09-17T13:11:00Z"/>
        </w:rPr>
      </w:pPr>
      <w:del w:id="639" w:author="Арслан Катеев" w:date="2018-09-17T13:11:00Z">
        <w:r w:rsidDel="00B03EA9">
          <w:delText>среднее;</w:delText>
        </w:r>
      </w:del>
    </w:p>
    <w:p w14:paraId="3CE30B36" w14:textId="40A34819" w:rsidR="0091197D" w:rsidDel="00B03EA9" w:rsidRDefault="0091197D" w:rsidP="0091197D">
      <w:pPr>
        <w:pStyle w:val="phlistitemized1"/>
        <w:tabs>
          <w:tab w:val="clear" w:pos="1276"/>
          <w:tab w:val="num" w:pos="1204"/>
        </w:tabs>
        <w:rPr>
          <w:del w:id="640" w:author="Арслан Катеев" w:date="2018-09-17T13:11:00Z"/>
        </w:rPr>
      </w:pPr>
      <w:del w:id="641" w:author="Арслан Катеев" w:date="2018-09-17T13:11:00Z">
        <w:r w:rsidDel="00B03EA9">
          <w:delText>количество;</w:delText>
        </w:r>
      </w:del>
    </w:p>
    <w:p w14:paraId="6D31EB6F" w14:textId="6D4DB672" w:rsidR="0091197D" w:rsidDel="00B03EA9" w:rsidRDefault="0091197D" w:rsidP="0091197D">
      <w:pPr>
        <w:pStyle w:val="phlistitemized1"/>
        <w:tabs>
          <w:tab w:val="clear" w:pos="1276"/>
          <w:tab w:val="num" w:pos="1204"/>
        </w:tabs>
        <w:rPr>
          <w:del w:id="642" w:author="Арслан Катеев" w:date="2018-09-17T13:11:00Z"/>
        </w:rPr>
      </w:pPr>
      <w:del w:id="643" w:author="Арслан Катеев" w:date="2018-09-17T13:11:00Z">
        <w:r w:rsidDel="00B03EA9">
          <w:delText>количество уникальных.</w:delText>
        </w:r>
      </w:del>
    </w:p>
    <w:p w14:paraId="2F21F2D8" w14:textId="595D1711" w:rsidR="0091197D" w:rsidDel="00B03EA9" w:rsidRDefault="0091197D" w:rsidP="0091197D">
      <w:pPr>
        <w:pStyle w:val="phnormal"/>
        <w:rPr>
          <w:del w:id="644" w:author="Арслан Катеев" w:date="2018-09-17T13:11:00Z"/>
        </w:rPr>
      </w:pPr>
      <w:del w:id="645" w:author="Арслан Катеев" w:date="2018-09-17T13:11:00Z">
        <w:r w:rsidDel="00B03EA9">
          <w:delText>Меры должны содержать в себе целые и вещественные числа.</w:delText>
        </w:r>
      </w:del>
    </w:p>
    <w:p w14:paraId="446E0323" w14:textId="634AD77E" w:rsidR="0091197D" w:rsidDel="00B03EA9" w:rsidRDefault="0091197D" w:rsidP="0091197D">
      <w:pPr>
        <w:pStyle w:val="phnormal"/>
        <w:rPr>
          <w:del w:id="646" w:author="Арслан Катеев" w:date="2018-09-17T13:11:00Z"/>
        </w:rPr>
      </w:pPr>
      <w:del w:id="647" w:author="Арслан Катеев" w:date="2018-09-17T13:11:00Z">
        <w:r w:rsidDel="00B03EA9">
          <w:delText>Консистентность аналитического хранилища должна обеспечиваться путем валидации ее объектов при сохранении.</w:delText>
        </w:r>
      </w:del>
    </w:p>
    <w:p w14:paraId="4B7B382C" w14:textId="4C862437" w:rsidR="0091197D" w:rsidDel="00B03EA9" w:rsidRDefault="0091197D" w:rsidP="0091197D">
      <w:pPr>
        <w:pStyle w:val="phlistitemizedtitle"/>
        <w:rPr>
          <w:del w:id="648" w:author="Арслан Катеев" w:date="2018-09-17T13:11:00Z"/>
        </w:rPr>
      </w:pPr>
      <w:del w:id="649" w:author="Арслан Катеев" w:date="2018-09-17T13:11:00Z">
        <w:r w:rsidDel="00B03EA9">
          <w:delText>Для общих размерностей как минимум должен быть реализован следующий набор полей и при сохранении общих размерностей должны проверяться следующие атрибуты:</w:delText>
        </w:r>
      </w:del>
    </w:p>
    <w:p w14:paraId="5126BD62" w14:textId="51281D82" w:rsidR="0091197D" w:rsidDel="00B03EA9" w:rsidRDefault="0091197D" w:rsidP="0091197D">
      <w:pPr>
        <w:pStyle w:val="phlistitemized1"/>
        <w:tabs>
          <w:tab w:val="clear" w:pos="1276"/>
          <w:tab w:val="num" w:pos="1204"/>
        </w:tabs>
        <w:rPr>
          <w:del w:id="650" w:author="Арслан Катеев" w:date="2018-09-17T13:11:00Z"/>
        </w:rPr>
      </w:pPr>
      <w:del w:id="651" w:author="Арслан Катеев" w:date="2018-09-17T13:11:00Z">
        <w:r w:rsidDel="00B03EA9">
          <w:delText>заполнение обязательных полей: «Код», «Наименование», «Ссылка на хранилище»;</w:delText>
        </w:r>
      </w:del>
    </w:p>
    <w:p w14:paraId="563C4ACB" w14:textId="0B00E1AA" w:rsidR="0091197D" w:rsidDel="00B03EA9" w:rsidRDefault="0091197D" w:rsidP="0091197D">
      <w:pPr>
        <w:pStyle w:val="phlistitemized1"/>
        <w:tabs>
          <w:tab w:val="clear" w:pos="1276"/>
          <w:tab w:val="num" w:pos="1204"/>
        </w:tabs>
        <w:rPr>
          <w:del w:id="652" w:author="Арслан Катеев" w:date="2018-09-17T13:11:00Z"/>
        </w:rPr>
      </w:pPr>
      <w:del w:id="653" w:author="Арслан Катеев" w:date="2018-09-17T13:11:00Z">
        <w:r w:rsidDel="00B03EA9">
          <w:delText>наличие хотя бы одной иерархии с заполненными полями: «Код», «Наименование», «Поле в хранилище»;</w:delText>
        </w:r>
      </w:del>
    </w:p>
    <w:p w14:paraId="620E20B1" w14:textId="4E584FF9" w:rsidR="0091197D" w:rsidDel="00B03EA9" w:rsidRDefault="0091197D" w:rsidP="0091197D">
      <w:pPr>
        <w:pStyle w:val="phlistitemized1"/>
        <w:tabs>
          <w:tab w:val="clear" w:pos="1276"/>
          <w:tab w:val="num" w:pos="1204"/>
        </w:tabs>
        <w:rPr>
          <w:del w:id="654" w:author="Арслан Катеев" w:date="2018-09-17T13:11:00Z"/>
        </w:rPr>
      </w:pPr>
      <w:del w:id="655" w:author="Арслан Катеев" w:date="2018-09-17T13:11:00Z">
        <w:r w:rsidDel="00B03EA9">
          <w:delText>наличие уровня иерархии с заполненными полями: «Код», «Наименование», «Тип иерархии», «Тип данных», «Поле в хранилище», «Порядковый номер уровня в иерархии».</w:delText>
        </w:r>
      </w:del>
    </w:p>
    <w:p w14:paraId="53090310" w14:textId="162AD34B" w:rsidR="0091197D" w:rsidDel="00B03EA9" w:rsidRDefault="0091197D" w:rsidP="0091197D">
      <w:pPr>
        <w:pStyle w:val="phlistitemizedtitle"/>
        <w:rPr>
          <w:del w:id="656" w:author="Арслан Катеев" w:date="2018-09-17T13:11:00Z"/>
        </w:rPr>
      </w:pPr>
      <w:del w:id="657" w:author="Арслан Катеев" w:date="2018-09-17T13:11:00Z">
        <w:r w:rsidDel="00B03EA9">
          <w:delText>Для кубов как минимум должен быть реализован следующий набор полей и при сохранении кубов должны проверяться следующие атрибуты:</w:delText>
        </w:r>
      </w:del>
    </w:p>
    <w:p w14:paraId="1BC751B5" w14:textId="03F89242" w:rsidR="0091197D" w:rsidDel="00B03EA9" w:rsidRDefault="0091197D" w:rsidP="0091197D">
      <w:pPr>
        <w:pStyle w:val="phlistitemized1"/>
        <w:tabs>
          <w:tab w:val="clear" w:pos="1276"/>
          <w:tab w:val="num" w:pos="1204"/>
        </w:tabs>
        <w:rPr>
          <w:del w:id="658" w:author="Арслан Катеев" w:date="2018-09-17T13:11:00Z"/>
        </w:rPr>
      </w:pPr>
      <w:del w:id="659" w:author="Арслан Катеев" w:date="2018-09-17T13:11:00Z">
        <w:r w:rsidDel="00B03EA9">
          <w:delText>заполнение обязательных полей: «Код», «Наименование», «Ссылка на хранилище»;</w:delText>
        </w:r>
      </w:del>
    </w:p>
    <w:p w14:paraId="48965EE0" w14:textId="720F8F51" w:rsidR="0091197D" w:rsidDel="00B03EA9" w:rsidRDefault="0091197D" w:rsidP="0091197D">
      <w:pPr>
        <w:pStyle w:val="phlistitemized1"/>
        <w:tabs>
          <w:tab w:val="clear" w:pos="1276"/>
          <w:tab w:val="num" w:pos="1204"/>
        </w:tabs>
        <w:rPr>
          <w:del w:id="660" w:author="Арслан Катеев" w:date="2018-09-17T13:11:00Z"/>
        </w:rPr>
      </w:pPr>
      <w:del w:id="661" w:author="Арслан Катеев" w:date="2018-09-17T13:11:00Z">
        <w:r w:rsidDel="00B03EA9">
          <w:delText>наличие хотя бы одной размерности (согласно требованиям к правилам валидации для размерности, указанным выше);</w:delText>
        </w:r>
      </w:del>
    </w:p>
    <w:p w14:paraId="4BC29436" w14:textId="59FA101C" w:rsidR="0091197D" w:rsidDel="00B03EA9" w:rsidRDefault="0091197D" w:rsidP="0091197D">
      <w:pPr>
        <w:pStyle w:val="phlistitemized1"/>
        <w:tabs>
          <w:tab w:val="clear" w:pos="1276"/>
          <w:tab w:val="num" w:pos="1204"/>
        </w:tabs>
        <w:rPr>
          <w:del w:id="662" w:author="Арслан Катеев" w:date="2018-09-17T13:11:00Z"/>
        </w:rPr>
      </w:pPr>
      <w:del w:id="663" w:author="Арслан Катеев" w:date="2018-09-17T13:11:00Z">
        <w:r w:rsidDel="00B03EA9">
          <w:delText>наличие хотя бы одной меры.</w:delText>
        </w:r>
      </w:del>
    </w:p>
    <w:p w14:paraId="02BCB77C" w14:textId="2B1631CC" w:rsidR="0091197D" w:rsidDel="00B03EA9" w:rsidRDefault="0091197D" w:rsidP="0091197D">
      <w:pPr>
        <w:pStyle w:val="phlistitemizedtitle"/>
        <w:rPr>
          <w:del w:id="664" w:author="Арслан Катеев" w:date="2018-09-17T13:11:00Z"/>
        </w:rPr>
      </w:pPr>
      <w:del w:id="665" w:author="Арслан Катеев" w:date="2018-09-17T13:11:00Z">
        <w:r w:rsidDel="00B03EA9">
          <w:delText>Для виртуальных кубов как минимум должен быть реализован следующий набор полей и при сохранении должны проверяться следующие атрибуты:</w:delText>
        </w:r>
      </w:del>
    </w:p>
    <w:p w14:paraId="1CD7B7B0" w14:textId="0D81331B" w:rsidR="0091197D" w:rsidDel="00B03EA9" w:rsidRDefault="0091197D" w:rsidP="0091197D">
      <w:pPr>
        <w:pStyle w:val="phlistitemized1"/>
        <w:tabs>
          <w:tab w:val="clear" w:pos="1276"/>
          <w:tab w:val="num" w:pos="1204"/>
        </w:tabs>
        <w:rPr>
          <w:del w:id="666" w:author="Арслан Катеев" w:date="2018-09-17T13:11:00Z"/>
        </w:rPr>
      </w:pPr>
      <w:del w:id="667" w:author="Арслан Катеев" w:date="2018-09-17T13:11:00Z">
        <w:r w:rsidDel="00B03EA9">
          <w:delText>заполнение обязательных полей: «Код», «Наименование»;</w:delText>
        </w:r>
      </w:del>
    </w:p>
    <w:p w14:paraId="1AAE91CA" w14:textId="7A2E6731" w:rsidR="0091197D" w:rsidDel="00B03EA9" w:rsidRDefault="0091197D" w:rsidP="0091197D">
      <w:pPr>
        <w:pStyle w:val="phlistitemized1"/>
        <w:tabs>
          <w:tab w:val="clear" w:pos="1276"/>
          <w:tab w:val="num" w:pos="1204"/>
        </w:tabs>
        <w:rPr>
          <w:del w:id="668" w:author="Арслан Катеев" w:date="2018-09-17T13:11:00Z"/>
        </w:rPr>
      </w:pPr>
      <w:del w:id="669" w:author="Арслан Катеев" w:date="2018-09-17T13:11:00Z">
        <w:r w:rsidDel="00B03EA9">
          <w:delText>наличие хотя бы одной размерности (согласно требованиям к правилам валидации для размерности, указанным выше);</w:delText>
        </w:r>
      </w:del>
    </w:p>
    <w:p w14:paraId="361BBB5D" w14:textId="6139C087" w:rsidR="0091197D" w:rsidDel="00B03EA9" w:rsidRDefault="0091197D" w:rsidP="0091197D">
      <w:pPr>
        <w:pStyle w:val="phlistitemized1"/>
        <w:tabs>
          <w:tab w:val="clear" w:pos="1276"/>
          <w:tab w:val="num" w:pos="1204"/>
        </w:tabs>
        <w:rPr>
          <w:del w:id="670" w:author="Арслан Катеев" w:date="2018-09-17T13:11:00Z"/>
        </w:rPr>
      </w:pPr>
      <w:del w:id="671" w:author="Арслан Катеев" w:date="2018-09-17T13:11:00Z">
        <w:r w:rsidDel="00B03EA9">
          <w:delText>наличие хотя бы одной меры.</w:delText>
        </w:r>
      </w:del>
    </w:p>
    <w:p w14:paraId="60EFB57A" w14:textId="7F9BF373" w:rsidR="0091197D" w:rsidDel="00B03EA9" w:rsidRDefault="0091197D" w:rsidP="0091197D">
      <w:pPr>
        <w:pStyle w:val="phnormal"/>
        <w:rPr>
          <w:del w:id="672" w:author="Арслан Катеев" w:date="2018-09-17T13:11:00Z"/>
        </w:rPr>
      </w:pPr>
      <w:del w:id="673" w:author="Арслан Катеев" w:date="2018-09-17T13:11:00Z">
        <w:r w:rsidDel="00B03EA9">
          <w:delText>При невыполнении правил валидации объекты не должны сохраняться.</w:delText>
        </w:r>
      </w:del>
    </w:p>
    <w:p w14:paraId="6711E93A" w14:textId="6274867C" w:rsidR="0091197D" w:rsidDel="00B03EA9" w:rsidRDefault="0091197D" w:rsidP="0091197D">
      <w:pPr>
        <w:pStyle w:val="phnormal"/>
        <w:rPr>
          <w:del w:id="674" w:author="Арслан Катеев" w:date="2018-09-17T13:11:00Z"/>
        </w:rPr>
      </w:pPr>
      <w:del w:id="675" w:author="Арслан Катеев" w:date="2018-09-17T13:11:00Z">
        <w:r w:rsidDel="00B03EA9">
          <w:delText xml:space="preserve">Должен быть возможным ручной выбор общих размерностей, кубов, виртуальных кубов для участия в синхронизации с </w:delText>
        </w:r>
        <w:r w:rsidDel="00B03EA9">
          <w:rPr>
            <w:lang w:val="en-US"/>
          </w:rPr>
          <w:delText>OLAP</w:delText>
        </w:r>
        <w:r w:rsidDel="00B03EA9">
          <w:delText>-сервером.</w:delText>
        </w:r>
      </w:del>
    </w:p>
    <w:p w14:paraId="352D4318" w14:textId="26C06013" w:rsidR="0091197D" w:rsidRPr="0036267B" w:rsidDel="00B03EA9" w:rsidRDefault="0091197D" w:rsidP="0091197D">
      <w:pPr>
        <w:pStyle w:val="phlistorderedtitle"/>
        <w:rPr>
          <w:del w:id="676" w:author="Арслан Катеев" w:date="2018-09-17T13:11:00Z"/>
          <w:rStyle w:val="phnormal0"/>
          <w:rFonts w:cs="Arial"/>
          <w:szCs w:val="24"/>
        </w:rPr>
      </w:pPr>
      <w:del w:id="677" w:author="Арслан Катеев" w:date="2018-09-17T13:11:00Z">
        <w:r w:rsidDel="00B03EA9">
          <w:rPr>
            <w:rStyle w:val="phnormal0"/>
            <w:rFonts w:cs="Arial"/>
            <w:szCs w:val="24"/>
          </w:rPr>
          <w:delText>Подсистема должна обеспечивать следующие функции</w:delText>
        </w:r>
        <w:r w:rsidRPr="0036267B" w:rsidDel="00B03EA9">
          <w:rPr>
            <w:rStyle w:val="phnormal0"/>
            <w:rFonts w:cs="Arial"/>
            <w:szCs w:val="24"/>
          </w:rPr>
          <w:delText>:</w:delText>
        </w:r>
      </w:del>
    </w:p>
    <w:p w14:paraId="2473AE36" w14:textId="3D328076" w:rsidR="0091197D" w:rsidRPr="0036267B" w:rsidDel="00B03EA9" w:rsidRDefault="0091197D" w:rsidP="0091197D">
      <w:pPr>
        <w:pStyle w:val="phlistitemized1"/>
        <w:tabs>
          <w:tab w:val="clear" w:pos="1276"/>
          <w:tab w:val="num" w:pos="1204"/>
        </w:tabs>
        <w:rPr>
          <w:del w:id="678" w:author="Арслан Катеев" w:date="2018-09-17T13:11:00Z"/>
        </w:rPr>
      </w:pPr>
      <w:del w:id="679" w:author="Арслан Катеев" w:date="2018-09-17T13:11:00Z">
        <w:r w:rsidRPr="0036267B" w:rsidDel="00B03EA9">
          <w:delText>достоверность и согласованность данных. Должна быть возможна проверка непротиворечивости информации, поступившей из различных источников, обработка данных для повышения быстродействия работы Системы;</w:delText>
        </w:r>
      </w:del>
    </w:p>
    <w:p w14:paraId="04EF13D4" w14:textId="4F851CBB" w:rsidR="0091197D" w:rsidRPr="0036267B" w:rsidDel="00B03EA9" w:rsidRDefault="0091197D" w:rsidP="0091197D">
      <w:pPr>
        <w:pStyle w:val="phlistitemized1"/>
        <w:tabs>
          <w:tab w:val="clear" w:pos="1276"/>
          <w:tab w:val="num" w:pos="1204"/>
        </w:tabs>
        <w:rPr>
          <w:del w:id="680" w:author="Арслан Катеев" w:date="2018-09-17T13:11:00Z"/>
        </w:rPr>
      </w:pPr>
      <w:del w:id="681" w:author="Арслан Катеев" w:date="2018-09-17T13:11:00Z">
        <w:r w:rsidRPr="0036267B" w:rsidDel="00B03EA9">
          <w:delText>хранение текущих и плановых данных, хранение ретроспективных данных;</w:delText>
        </w:r>
      </w:del>
    </w:p>
    <w:p w14:paraId="62D8670F" w14:textId="251B47C8" w:rsidR="0091197D" w:rsidDel="00B03EA9" w:rsidRDefault="0091197D" w:rsidP="0091197D">
      <w:pPr>
        <w:pStyle w:val="phlistitemized1"/>
        <w:tabs>
          <w:tab w:val="clear" w:pos="1276"/>
          <w:tab w:val="num" w:pos="1204"/>
        </w:tabs>
        <w:rPr>
          <w:del w:id="682" w:author="Арслан Катеев" w:date="2018-09-17T13:11:00Z"/>
        </w:rPr>
      </w:pPr>
      <w:del w:id="683" w:author="Арслан Катеев" w:date="2018-09-17T13:11:00Z">
        <w:r w:rsidRPr="0036267B" w:rsidDel="00B03EA9">
          <w:delText>поддержка многомерного представления данных, включая поддержку для иерархий;</w:delText>
        </w:r>
      </w:del>
    </w:p>
    <w:p w14:paraId="22F68963" w14:textId="3C6E07C1" w:rsidR="0091197D" w:rsidRPr="0036267B" w:rsidDel="00B03EA9" w:rsidRDefault="0091197D" w:rsidP="0091197D">
      <w:pPr>
        <w:pStyle w:val="phlistitemized1"/>
        <w:tabs>
          <w:tab w:val="clear" w:pos="1276"/>
          <w:tab w:val="num" w:pos="1204"/>
        </w:tabs>
        <w:rPr>
          <w:del w:id="684" w:author="Арслан Катеев" w:date="2018-09-17T13:11:00Z"/>
        </w:rPr>
      </w:pPr>
      <w:del w:id="685" w:author="Арслан Катеев" w:date="2018-09-17T13:11:00Z">
        <w:r w:rsidRPr="0036267B" w:rsidDel="00B03EA9">
          <w:delText>поддержка возможности самостоятельного написания MDX-запросов пользователем</w:delText>
        </w:r>
        <w:r w:rsidDel="00B03EA9">
          <w:delText xml:space="preserve"> для расчетных элементов</w:delText>
        </w:r>
        <w:r w:rsidRPr="0036267B" w:rsidDel="00B03EA9">
          <w:delText>;</w:delText>
        </w:r>
      </w:del>
    </w:p>
    <w:p w14:paraId="38F72D8B" w14:textId="286FC166" w:rsidR="0091197D" w:rsidRPr="0036267B" w:rsidDel="00B03EA9" w:rsidRDefault="0091197D" w:rsidP="0091197D">
      <w:pPr>
        <w:pStyle w:val="phlistitemized1"/>
        <w:tabs>
          <w:tab w:val="clear" w:pos="1276"/>
          <w:tab w:val="num" w:pos="1204"/>
        </w:tabs>
        <w:rPr>
          <w:del w:id="686" w:author="Арслан Катеев" w:date="2018-09-17T13:11:00Z"/>
        </w:rPr>
      </w:pPr>
      <w:del w:id="687" w:author="Арслан Катеев" w:date="2018-09-17T13:11:00Z">
        <w:r w:rsidRPr="0036267B" w:rsidDel="00B03EA9">
          <w:delText xml:space="preserve">поддержка возможности задания алгоритма </w:delText>
        </w:r>
        <w:r w:rsidDel="00B03EA9">
          <w:delText>расчетов показателей в кубах.</w:delText>
        </w:r>
      </w:del>
    </w:p>
    <w:p w14:paraId="7D9AEED5" w14:textId="625B3CE5" w:rsidR="0091197D" w:rsidDel="00B03EA9" w:rsidRDefault="0091197D" w:rsidP="0091197D">
      <w:pPr>
        <w:pStyle w:val="phnormal"/>
        <w:rPr>
          <w:del w:id="688" w:author="Арслан Катеев" w:date="2018-09-17T13:11:00Z"/>
          <w:rStyle w:val="phnormal0"/>
          <w:rFonts w:cs="Arial"/>
          <w:szCs w:val="24"/>
        </w:rPr>
      </w:pPr>
      <w:del w:id="689" w:author="Арслан Катеев" w:date="2018-09-17T13:11:00Z">
        <w:r w:rsidDel="00B03EA9">
          <w:rPr>
            <w:rStyle w:val="phnormal0"/>
            <w:rFonts w:cs="Arial"/>
            <w:szCs w:val="24"/>
          </w:rPr>
          <w:delText>Аналитическое хранилище данных должно предусматривать следующие инструменты работы с датами:</w:delText>
        </w:r>
      </w:del>
    </w:p>
    <w:p w14:paraId="3BC94A34" w14:textId="15B65200" w:rsidR="0091197D" w:rsidDel="00B03EA9" w:rsidRDefault="0091197D" w:rsidP="0091197D">
      <w:pPr>
        <w:pStyle w:val="phlistitemized1"/>
        <w:tabs>
          <w:tab w:val="clear" w:pos="1276"/>
          <w:tab w:val="num" w:pos="1204"/>
        </w:tabs>
        <w:rPr>
          <w:del w:id="690" w:author="Арслан Катеев" w:date="2018-09-17T13:11:00Z"/>
          <w:rStyle w:val="phnormal0"/>
          <w:szCs w:val="24"/>
        </w:rPr>
      </w:pPr>
      <w:del w:id="691" w:author="Арслан Катеев" w:date="2018-09-17T13:11:00Z">
        <w:r w:rsidDel="00B03EA9">
          <w:rPr>
            <w:rStyle w:val="phnormal0"/>
            <w:szCs w:val="24"/>
          </w:rPr>
          <w:delText xml:space="preserve">создание временной </w:delText>
        </w:r>
        <w:r w:rsidRPr="00527E65" w:rsidDel="00B03EA9">
          <w:rPr>
            <w:rStyle w:val="phnormal0"/>
            <w:szCs w:val="24"/>
          </w:rPr>
          <w:delText>разме</w:delText>
        </w:r>
        <w:r w:rsidRPr="00A32295" w:rsidDel="00B03EA9">
          <w:rPr>
            <w:rStyle w:val="phnormal0"/>
            <w:szCs w:val="24"/>
          </w:rPr>
          <w:delText>рности</w:delText>
        </w:r>
        <w:r w:rsidDel="00B03EA9">
          <w:rPr>
            <w:rStyle w:val="phnormal0"/>
            <w:szCs w:val="24"/>
          </w:rPr>
          <w:delText>. Временная размерность должна позволять анализировать данные по временным периодам (год/ квартал/ месяц/ день), например для сравнения данных по нескольким годам. Временная размерность должна создаваться</w:delText>
        </w:r>
        <w:r w:rsidRPr="00A32295" w:rsidDel="00B03EA9">
          <w:rPr>
            <w:rStyle w:val="phnormal0"/>
            <w:szCs w:val="24"/>
          </w:rPr>
          <w:delText xml:space="preserve"> на основе реестра с полем типа «Дата» или «Дата-время», время должно обозначаться для того и другого типа в формате </w:delText>
        </w:r>
        <w:r w:rsidDel="00B03EA9">
          <w:rPr>
            <w:rStyle w:val="phnormal0"/>
            <w:szCs w:val="24"/>
          </w:rPr>
          <w:delText>«</w:delText>
        </w:r>
        <w:r w:rsidRPr="00A32295" w:rsidDel="00B03EA9">
          <w:rPr>
            <w:rStyle w:val="phnormal0"/>
            <w:szCs w:val="24"/>
          </w:rPr>
          <w:delText>чч.мм.</w:delText>
        </w:r>
        <w:r w:rsidDel="00B03EA9">
          <w:rPr>
            <w:rStyle w:val="phnormal0"/>
            <w:szCs w:val="24"/>
          </w:rPr>
          <w:delText>сс»;</w:delText>
        </w:r>
      </w:del>
    </w:p>
    <w:p w14:paraId="34308B3A" w14:textId="2AE3AB26" w:rsidR="0091197D" w:rsidDel="00B03EA9" w:rsidRDefault="0091197D" w:rsidP="0091197D">
      <w:pPr>
        <w:pStyle w:val="phlistitemized1"/>
        <w:tabs>
          <w:tab w:val="clear" w:pos="1276"/>
          <w:tab w:val="num" w:pos="1204"/>
        </w:tabs>
        <w:rPr>
          <w:del w:id="692" w:author="Арслан Катеев" w:date="2018-09-17T13:11:00Z"/>
        </w:rPr>
      </w:pPr>
      <w:del w:id="693" w:author="Арслан Катеев" w:date="2018-09-17T13:11:00Z">
        <w:r w:rsidDel="00B03EA9">
          <w:delText xml:space="preserve">создание атрибутов </w:delText>
        </w:r>
        <w:r w:rsidRPr="00E9028E" w:rsidDel="00B03EA9">
          <w:delText xml:space="preserve">типа </w:delText>
        </w:r>
        <w:r w:rsidDel="00B03EA9">
          <w:delText>«Д</w:delText>
        </w:r>
        <w:r w:rsidRPr="00E9028E" w:rsidDel="00B03EA9">
          <w:delText>ата-время</w:delText>
        </w:r>
        <w:r w:rsidDel="00B03EA9">
          <w:delText>» для</w:delText>
        </w:r>
        <w:r w:rsidRPr="00E9028E" w:rsidDel="00B03EA9">
          <w:delText xml:space="preserve"> общей размерности</w:delText>
        </w:r>
        <w:r w:rsidDel="00B03EA9">
          <w:delText xml:space="preserve">. Данный инструмент должен позволять проводить фильтрацию данных в </w:delText>
        </w:r>
        <w:r w:rsidDel="00B03EA9">
          <w:rPr>
            <w:lang w:val="en-US"/>
          </w:rPr>
          <w:delText>OLAP</w:delText>
        </w:r>
        <w:r w:rsidRPr="005D0680" w:rsidDel="00B03EA9">
          <w:delText>-</w:delText>
        </w:r>
        <w:r w:rsidDel="00B03EA9">
          <w:delText>представлениях по датам;</w:delText>
        </w:r>
      </w:del>
    </w:p>
    <w:p w14:paraId="5820ED40" w14:textId="15A86B05" w:rsidR="00E9028E" w:rsidRPr="00A32295" w:rsidDel="00B03EA9" w:rsidRDefault="0091197D" w:rsidP="0091197D">
      <w:pPr>
        <w:pStyle w:val="phlistitemized1"/>
        <w:rPr>
          <w:del w:id="694" w:author="Арслан Катеев" w:date="2018-09-17T13:11:00Z"/>
        </w:rPr>
      </w:pPr>
      <w:del w:id="695" w:author="Арслан Катеев" w:date="2018-09-17T13:11:00Z">
        <w:r w:rsidDel="00B03EA9">
          <w:delText xml:space="preserve">создание атрибутов типа «Дата время» для локальной скрываемой размерности. Данный инструмент должен позволять проводить фильтрацию данных в </w:delText>
        </w:r>
        <w:r w:rsidDel="00B03EA9">
          <w:rPr>
            <w:lang w:val="en-US"/>
          </w:rPr>
          <w:delText>OLAP</w:delText>
        </w:r>
        <w:r w:rsidRPr="0044711C" w:rsidDel="00B03EA9">
          <w:delText>-</w:delText>
        </w:r>
        <w:r w:rsidDel="00B03EA9">
          <w:delText>представлениях по датам.</w:delText>
        </w:r>
      </w:del>
    </w:p>
    <w:p w14:paraId="7397F632" w14:textId="43AAFDF7" w:rsidR="00897261" w:rsidRPr="0036267B" w:rsidDel="00B03EA9" w:rsidRDefault="00897261" w:rsidP="00F25ED2">
      <w:pPr>
        <w:pStyle w:val="34"/>
        <w:rPr>
          <w:del w:id="696" w:author="Арслан Катеев" w:date="2018-09-17T13:11:00Z"/>
          <w:rFonts w:eastAsia="Calibri"/>
        </w:rPr>
      </w:pPr>
      <w:bookmarkStart w:id="697" w:name="_Ref522273632"/>
      <w:bookmarkStart w:id="698" w:name="_Ref522276673"/>
      <w:bookmarkStart w:id="699" w:name="_Toc522869208"/>
      <w:del w:id="700" w:author="Арслан Катеев" w:date="2018-09-17T13:11:00Z">
        <w:r w:rsidRPr="0036267B" w:rsidDel="00B03EA9">
          <w:rPr>
            <w:rFonts w:eastAsia="Calibri"/>
          </w:rPr>
          <w:delText xml:space="preserve">Требования к подсистеме </w:delText>
        </w:r>
        <w:r w:rsidR="00BF0725" w:rsidDel="00B03EA9">
          <w:rPr>
            <w:rFonts w:eastAsia="Calibri"/>
            <w:lang w:val="en-US"/>
          </w:rPr>
          <w:delText>OLAP</w:delText>
        </w:r>
        <w:r w:rsidR="00BF0725" w:rsidRPr="009E730F" w:rsidDel="00B03EA9">
          <w:rPr>
            <w:rFonts w:eastAsia="Calibri"/>
          </w:rPr>
          <w:delText>-</w:delText>
        </w:r>
        <w:r w:rsidR="00BD4E69" w:rsidRPr="0036267B" w:rsidDel="00B03EA9">
          <w:rPr>
            <w:rFonts w:eastAsia="Calibri"/>
          </w:rPr>
          <w:delText>анализа</w:delText>
        </w:r>
        <w:bookmarkEnd w:id="574"/>
        <w:bookmarkEnd w:id="697"/>
        <w:bookmarkEnd w:id="698"/>
        <w:bookmarkEnd w:id="699"/>
      </w:del>
    </w:p>
    <w:p w14:paraId="6488B987" w14:textId="736A3ED0" w:rsidR="0091197D" w:rsidDel="00B03EA9" w:rsidRDefault="0091197D" w:rsidP="0091197D">
      <w:pPr>
        <w:pStyle w:val="phnormal"/>
        <w:rPr>
          <w:del w:id="701" w:author="Арслан Катеев" w:date="2018-09-17T13:11:00Z"/>
          <w:rFonts w:cs="Arial"/>
        </w:rPr>
      </w:pPr>
      <w:del w:id="702" w:author="Арслан Катеев" w:date="2018-09-17T13:11:00Z">
        <w:r w:rsidRPr="0036267B" w:rsidDel="00B03EA9">
          <w:rPr>
            <w:rFonts w:cs="Arial"/>
          </w:rPr>
          <w:delText xml:space="preserve">Подсистема должна позволять конструировать интерактивные аналитические </w:delText>
        </w:r>
        <w:r w:rsidDel="00B03EA9">
          <w:rPr>
            <w:rFonts w:cs="Arial"/>
          </w:rPr>
          <w:delText>таблицы</w:delText>
        </w:r>
        <w:r w:rsidRPr="0036267B" w:rsidDel="00B03EA9">
          <w:rPr>
            <w:rFonts w:cs="Arial"/>
          </w:rPr>
          <w:delText xml:space="preserve"> в терминах многомерной базы и предметной области (меры, размерности, уровни, иерархии, атрибуты)</w:delText>
        </w:r>
        <w:r w:rsidDel="00B03EA9">
          <w:rPr>
            <w:rFonts w:cs="Arial"/>
          </w:rPr>
          <w:delText xml:space="preserve"> – </w:delText>
        </w:r>
        <w:r w:rsidDel="00B03EA9">
          <w:rPr>
            <w:rFonts w:cs="Arial"/>
            <w:lang w:val="en-US"/>
          </w:rPr>
          <w:delText>OLAP</w:delText>
        </w:r>
        <w:r w:rsidRPr="004A419E" w:rsidDel="00B03EA9">
          <w:rPr>
            <w:rFonts w:cs="Arial"/>
          </w:rPr>
          <w:delText>-</w:delText>
        </w:r>
        <w:r w:rsidDel="00B03EA9">
          <w:rPr>
            <w:rFonts w:cs="Arial"/>
          </w:rPr>
          <w:delText>представления</w:delText>
        </w:r>
        <w:r w:rsidRPr="0036267B" w:rsidDel="00B03EA9">
          <w:rPr>
            <w:rFonts w:cs="Arial"/>
          </w:rPr>
          <w:delText xml:space="preserve">. </w:delText>
        </w:r>
        <w:r w:rsidDel="00B03EA9">
          <w:rPr>
            <w:rFonts w:cs="Arial"/>
            <w:lang w:val="en-US"/>
          </w:rPr>
          <w:delText>OLAP</w:delText>
        </w:r>
        <w:r w:rsidRPr="004A419E" w:rsidDel="00B03EA9">
          <w:rPr>
            <w:rFonts w:cs="Arial"/>
          </w:rPr>
          <w:delText>-</w:delText>
        </w:r>
        <w:r w:rsidDel="00B03EA9">
          <w:rPr>
            <w:rFonts w:cs="Arial"/>
          </w:rPr>
          <w:delText>представление должно представлять собой инструмент анализа данных, предназначенн</w:delText>
        </w:r>
        <w:r w:rsidRPr="0036267B" w:rsidDel="00B03EA9">
          <w:rPr>
            <w:rFonts w:cs="Arial"/>
          </w:rPr>
          <w:delText>ы</w:delText>
        </w:r>
        <w:r w:rsidDel="00B03EA9">
          <w:rPr>
            <w:rFonts w:cs="Arial"/>
          </w:rPr>
          <w:delText>й для</w:delText>
        </w:r>
        <w:r w:rsidRPr="0036267B" w:rsidDel="00B03EA9">
          <w:rPr>
            <w:rFonts w:cs="Arial"/>
          </w:rPr>
          <w:delText xml:space="preserve"> </w:delText>
        </w:r>
        <w:r w:rsidDel="00B03EA9">
          <w:rPr>
            <w:rFonts w:cs="Arial"/>
          </w:rPr>
          <w:delText>определения, агрегации, фильтрации значений числовых показателей (мер) на пересечениях различных аналитических срезов (размерностей).</w:delText>
        </w:r>
      </w:del>
    </w:p>
    <w:p w14:paraId="6C4249CE" w14:textId="418ECD53" w:rsidR="0091197D" w:rsidDel="00B03EA9" w:rsidRDefault="0091197D" w:rsidP="0091197D">
      <w:pPr>
        <w:pStyle w:val="phnormal"/>
        <w:rPr>
          <w:del w:id="703" w:author="Арслан Катеев" w:date="2018-09-17T13:11:00Z"/>
          <w:rFonts w:cs="Arial"/>
        </w:rPr>
      </w:pPr>
      <w:del w:id="704" w:author="Арслан Катеев" w:date="2018-09-17T13:11:00Z">
        <w:r w:rsidDel="00B03EA9">
          <w:rPr>
            <w:rFonts w:cs="Arial"/>
          </w:rPr>
          <w:delText xml:space="preserve">Подсистема должна позволять пользователю самостоятельно в </w:delText>
        </w:r>
        <w:r w:rsidDel="00B03EA9">
          <w:rPr>
            <w:rFonts w:cs="Arial"/>
            <w:lang w:val="en-US"/>
          </w:rPr>
          <w:delText>web</w:delText>
        </w:r>
        <w:r w:rsidRPr="00923B03" w:rsidDel="00B03EA9">
          <w:rPr>
            <w:rFonts w:cs="Arial"/>
          </w:rPr>
          <w:delText>-</w:delText>
        </w:r>
        <w:r w:rsidDel="00B03EA9">
          <w:rPr>
            <w:rFonts w:cs="Arial"/>
          </w:rPr>
          <w:delText xml:space="preserve">интерфейсе Системы выбирать куб-источник данных для </w:delText>
        </w:r>
        <w:r w:rsidDel="00B03EA9">
          <w:rPr>
            <w:rFonts w:cs="Arial"/>
            <w:lang w:val="en-US"/>
          </w:rPr>
          <w:delText>OLAP</w:delText>
        </w:r>
        <w:r w:rsidRPr="004A419E" w:rsidDel="00B03EA9">
          <w:rPr>
            <w:rFonts w:cs="Arial"/>
          </w:rPr>
          <w:delText>-</w:delText>
        </w:r>
        <w:r w:rsidDel="00B03EA9">
          <w:rPr>
            <w:rFonts w:cs="Arial"/>
          </w:rPr>
          <w:delText>представления</w:delText>
        </w:r>
        <w:r w:rsidRPr="007B6654" w:rsidDel="00B03EA9">
          <w:rPr>
            <w:rFonts w:cs="Arial"/>
          </w:rPr>
          <w:delText xml:space="preserve">. </w:delText>
        </w:r>
        <w:r w:rsidDel="00B03EA9">
          <w:rPr>
            <w:rFonts w:cs="Arial"/>
            <w:lang w:val="en-US"/>
          </w:rPr>
          <w:delText>OLAP</w:delText>
        </w:r>
        <w:r w:rsidRPr="004A419E" w:rsidDel="00B03EA9">
          <w:rPr>
            <w:rFonts w:cs="Arial"/>
          </w:rPr>
          <w:delText>-</w:delText>
        </w:r>
        <w:r w:rsidDel="00B03EA9">
          <w:rPr>
            <w:rFonts w:cs="Arial"/>
          </w:rPr>
          <w:delText xml:space="preserve">представление на основании структуры куба должно отображать все имеющиеся в нем размерности (общие, локальные) и меры. Должна быть реализована возможность произвольно в качестве строк или столбцов располагать интересующие для анализа размерности куба, а также выбирать необходимые меры. Для размерностей должна быть предусмотрена возможность выбора всех или конкретных элементов размерности для отрисовки в </w:delText>
        </w:r>
        <w:r w:rsidDel="00B03EA9">
          <w:rPr>
            <w:rFonts w:cs="Arial"/>
            <w:lang w:val="en-US"/>
          </w:rPr>
          <w:delText>OLAP</w:delText>
        </w:r>
        <w:r w:rsidRPr="004A419E" w:rsidDel="00B03EA9">
          <w:rPr>
            <w:rFonts w:cs="Arial"/>
          </w:rPr>
          <w:delText>-</w:delText>
        </w:r>
        <w:r w:rsidDel="00B03EA9">
          <w:rPr>
            <w:rFonts w:cs="Arial"/>
          </w:rPr>
          <w:delText xml:space="preserve">представлении. Должна быть реализована возможность отображать атрибуты размерностей, созданных в метаструктуре размерности, и возможность создавать виртуальные атрибуты. Система должна позволять отображать в </w:delText>
        </w:r>
        <w:r w:rsidDel="00B03EA9">
          <w:rPr>
            <w:rFonts w:cs="Arial"/>
            <w:lang w:val="en-US"/>
          </w:rPr>
          <w:delText>OLAP</w:delText>
        </w:r>
        <w:r w:rsidRPr="00923B03" w:rsidDel="00B03EA9">
          <w:rPr>
            <w:rFonts w:cs="Arial"/>
          </w:rPr>
          <w:delText>-</w:delText>
        </w:r>
        <w:r w:rsidDel="00B03EA9">
          <w:rPr>
            <w:rFonts w:cs="Arial"/>
          </w:rPr>
          <w:delText xml:space="preserve">представлении результат вычисления произвольных формул. Для создания формул должен быть предусмотрен инструмент конструктора формул в формате </w:delText>
        </w:r>
        <w:r w:rsidDel="00B03EA9">
          <w:rPr>
            <w:rFonts w:cs="Arial"/>
            <w:lang w:val="en-US"/>
          </w:rPr>
          <w:delText>MDX</w:delText>
        </w:r>
        <w:r w:rsidRPr="00296434" w:rsidDel="00B03EA9">
          <w:rPr>
            <w:rFonts w:cs="Arial"/>
          </w:rPr>
          <w:delText xml:space="preserve"> </w:delText>
        </w:r>
        <w:r w:rsidDel="00B03EA9">
          <w:rPr>
            <w:rFonts w:cs="Arial"/>
          </w:rPr>
          <w:delText>с подсветкой синтаксиса, подсказками в виде списка возможных функций и деревом возможных элементов структуры куба для использования в фильтре.</w:delText>
        </w:r>
      </w:del>
    </w:p>
    <w:p w14:paraId="461654E7" w14:textId="75C29BE1" w:rsidR="0091197D" w:rsidRPr="00223FC0" w:rsidDel="00B03EA9" w:rsidRDefault="0091197D" w:rsidP="0091197D">
      <w:pPr>
        <w:pStyle w:val="phnormal"/>
        <w:rPr>
          <w:del w:id="705" w:author="Арслан Катеев" w:date="2018-09-17T13:11:00Z"/>
          <w:rFonts w:cs="Arial"/>
        </w:rPr>
      </w:pPr>
      <w:del w:id="706" w:author="Арслан Катеев" w:date="2018-09-17T13:11:00Z">
        <w:r w:rsidDel="00B03EA9">
          <w:rPr>
            <w:rFonts w:cs="Arial"/>
          </w:rPr>
          <w:delText xml:space="preserve">Для изменения структуры итогового </w:delText>
        </w:r>
        <w:r w:rsidDel="00B03EA9">
          <w:rPr>
            <w:rFonts w:cs="Arial"/>
            <w:lang w:val="en-US"/>
          </w:rPr>
          <w:delText>OLAP</w:delText>
        </w:r>
        <w:r w:rsidRPr="004A419E" w:rsidDel="00B03EA9">
          <w:rPr>
            <w:rFonts w:cs="Arial"/>
          </w:rPr>
          <w:delText>-</w:delText>
        </w:r>
        <w:r w:rsidDel="00B03EA9">
          <w:rPr>
            <w:rFonts w:cs="Arial"/>
          </w:rPr>
          <w:delText xml:space="preserve">представления необходимо реализовать возможность перетаскивания элементов структуры куба путем применения функции </w:delText>
        </w:r>
        <w:r w:rsidDel="00B03EA9">
          <w:rPr>
            <w:rFonts w:cs="Arial"/>
            <w:lang w:val="en-US"/>
          </w:rPr>
          <w:delText>drag</w:delText>
        </w:r>
        <w:r w:rsidRPr="00F85284" w:rsidDel="00B03EA9">
          <w:rPr>
            <w:rFonts w:cs="Arial"/>
          </w:rPr>
          <w:delText>-</w:delText>
        </w:r>
        <w:r w:rsidDel="00B03EA9">
          <w:rPr>
            <w:rFonts w:cs="Arial"/>
            <w:lang w:val="en-US"/>
          </w:rPr>
          <w:delText>n</w:delText>
        </w:r>
        <w:r w:rsidRPr="00F85284" w:rsidDel="00B03EA9">
          <w:rPr>
            <w:rFonts w:cs="Arial"/>
          </w:rPr>
          <w:delText>-</w:delText>
        </w:r>
        <w:r w:rsidDel="00B03EA9">
          <w:rPr>
            <w:rFonts w:cs="Arial"/>
            <w:lang w:val="en-US"/>
          </w:rPr>
          <w:delText>drop</w:delText>
        </w:r>
        <w:r w:rsidRPr="00F85284" w:rsidDel="00B03EA9">
          <w:rPr>
            <w:rFonts w:cs="Arial"/>
          </w:rPr>
          <w:delText xml:space="preserve">. </w:delText>
        </w:r>
        <w:r w:rsidDel="00B03EA9">
          <w:rPr>
            <w:rFonts w:cs="Arial"/>
          </w:rPr>
          <w:delText xml:space="preserve">После изменения структуры </w:delText>
        </w:r>
        <w:r w:rsidDel="00B03EA9">
          <w:rPr>
            <w:rFonts w:cs="Arial"/>
            <w:lang w:val="en-US"/>
          </w:rPr>
          <w:delText>OLAP</w:delText>
        </w:r>
        <w:r w:rsidRPr="004A419E" w:rsidDel="00B03EA9">
          <w:rPr>
            <w:rFonts w:cs="Arial"/>
          </w:rPr>
          <w:delText>-</w:delText>
        </w:r>
        <w:r w:rsidDel="00B03EA9">
          <w:rPr>
            <w:rFonts w:cs="Arial"/>
          </w:rPr>
          <w:delText xml:space="preserve">представления данные должны обновляться автоматически. Должна быть реализована возможность отключения/включения автоматического и вызов ручного обновления данных после изменения структуры </w:delText>
        </w:r>
        <w:r w:rsidDel="00B03EA9">
          <w:rPr>
            <w:rFonts w:cs="Arial"/>
            <w:lang w:val="en-US"/>
          </w:rPr>
          <w:delText>OLAP</w:delText>
        </w:r>
        <w:r w:rsidRPr="004A419E" w:rsidDel="00B03EA9">
          <w:rPr>
            <w:rFonts w:cs="Arial"/>
          </w:rPr>
          <w:delText>-</w:delText>
        </w:r>
        <w:r w:rsidDel="00B03EA9">
          <w:rPr>
            <w:rFonts w:cs="Arial"/>
          </w:rPr>
          <w:delText xml:space="preserve">представления. Данные для отображения в области значений </w:delText>
        </w:r>
        <w:r w:rsidDel="00B03EA9">
          <w:rPr>
            <w:rFonts w:cs="Arial"/>
            <w:lang w:val="en-US"/>
          </w:rPr>
          <w:delText>OLAP</w:delText>
        </w:r>
        <w:r w:rsidRPr="004A419E" w:rsidDel="00B03EA9">
          <w:rPr>
            <w:rFonts w:cs="Arial"/>
          </w:rPr>
          <w:delText>-</w:delText>
        </w:r>
        <w:r w:rsidDel="00B03EA9">
          <w:rPr>
            <w:rFonts w:cs="Arial"/>
          </w:rPr>
          <w:delText xml:space="preserve">представления должны формироваться на выделенном </w:delText>
        </w:r>
        <w:r w:rsidDel="00B03EA9">
          <w:rPr>
            <w:rFonts w:cs="Arial"/>
            <w:lang w:val="en-US"/>
          </w:rPr>
          <w:delText>OLAP</w:delText>
        </w:r>
        <w:r w:rsidRPr="004A419E" w:rsidDel="00B03EA9">
          <w:rPr>
            <w:rFonts w:cs="Arial"/>
          </w:rPr>
          <w:delText>-</w:delText>
        </w:r>
        <w:r w:rsidDel="00B03EA9">
          <w:rPr>
            <w:rFonts w:cs="Arial"/>
          </w:rPr>
          <w:delText xml:space="preserve">сервере, к которому Система должна обращаться, формируя </w:delText>
        </w:r>
        <w:r w:rsidDel="00B03EA9">
          <w:rPr>
            <w:rFonts w:cs="Arial"/>
            <w:lang w:val="en-US"/>
          </w:rPr>
          <w:delText>MDX</w:delText>
        </w:r>
        <w:r w:rsidDel="00B03EA9">
          <w:rPr>
            <w:rFonts w:cs="Arial"/>
          </w:rPr>
          <w:delText xml:space="preserve">-запрос на основании текущей структуры </w:delText>
        </w:r>
        <w:r w:rsidDel="00B03EA9">
          <w:rPr>
            <w:rFonts w:cs="Arial"/>
            <w:lang w:val="en-US"/>
          </w:rPr>
          <w:delText>OLAP</w:delText>
        </w:r>
        <w:r w:rsidRPr="004A419E" w:rsidDel="00B03EA9">
          <w:rPr>
            <w:rFonts w:cs="Arial"/>
          </w:rPr>
          <w:delText>-</w:delText>
        </w:r>
        <w:r w:rsidDel="00B03EA9">
          <w:rPr>
            <w:rFonts w:cs="Arial"/>
          </w:rPr>
          <w:delText xml:space="preserve">представления. В отношении таблицы </w:delText>
        </w:r>
        <w:r w:rsidDel="00B03EA9">
          <w:rPr>
            <w:rFonts w:cs="Arial"/>
            <w:lang w:val="en-US"/>
          </w:rPr>
          <w:delText>OLAP</w:delText>
        </w:r>
        <w:r w:rsidRPr="006636BB" w:rsidDel="00B03EA9">
          <w:rPr>
            <w:rFonts w:cs="Arial"/>
          </w:rPr>
          <w:delText>-</w:delText>
        </w:r>
        <w:r w:rsidDel="00B03EA9">
          <w:rPr>
            <w:rFonts w:cs="Arial"/>
          </w:rPr>
          <w:delText xml:space="preserve">представления должна быть доступна </w:delText>
        </w:r>
        <w:r w:rsidRPr="0036267B" w:rsidDel="00B03EA9">
          <w:delText>фильтрация по произвольному набору использованных в ней мер и размерностей, задание сложносоставных фильтров</w:delText>
        </w:r>
        <w:r w:rsidRPr="003322EA" w:rsidDel="00B03EA9">
          <w:rPr>
            <w:rFonts w:cs="Arial"/>
          </w:rPr>
          <w:delText xml:space="preserve"> </w:delText>
        </w:r>
        <w:r w:rsidDel="00B03EA9">
          <w:rPr>
            <w:rFonts w:cs="Arial"/>
          </w:rPr>
          <w:delText>с использованием графического конструктора фильтров</w:delText>
        </w:r>
        <w:r w:rsidDel="00B03EA9">
          <w:delText xml:space="preserve">, </w:delText>
        </w:r>
        <w:r w:rsidRPr="0036267B" w:rsidDel="00B03EA9">
          <w:delText>сортировка столбцов таблицы по возрастанию и убыванию, с разрывом иерархичности и без (в случае использования иерархий размерностей)</w:delText>
        </w:r>
        <w:r w:rsidDel="00B03EA9">
          <w:delText>.</w:delText>
        </w:r>
      </w:del>
    </w:p>
    <w:p w14:paraId="61C3FF80" w14:textId="70104BD4" w:rsidR="0091197D" w:rsidRPr="0036267B" w:rsidDel="00B03EA9" w:rsidRDefault="0091197D" w:rsidP="0091197D">
      <w:pPr>
        <w:pStyle w:val="phlistitemizedtitle"/>
        <w:rPr>
          <w:del w:id="707" w:author="Арслан Катеев" w:date="2018-09-17T13:11:00Z"/>
        </w:rPr>
      </w:pPr>
      <w:del w:id="708" w:author="Арслан Катеев" w:date="2018-09-17T13:11:00Z">
        <w:r w:rsidDel="00B03EA9">
          <w:delText xml:space="preserve">Подсистема должна позволять создавать переменные для использования в запросах и расчетные элементы, значения которых рассчитываются по произвольным формулам, в том числе с использованием переменных. </w:delText>
        </w:r>
        <w:r w:rsidRPr="0036267B" w:rsidDel="00B03EA9">
          <w:delText xml:space="preserve">При создании переменной </w:delText>
        </w:r>
        <w:r w:rsidDel="00B03EA9">
          <w:delText xml:space="preserve">пользователю </w:delText>
        </w:r>
        <w:r w:rsidRPr="0036267B" w:rsidDel="00B03EA9">
          <w:delText xml:space="preserve">должен </w:delText>
        </w:r>
        <w:r w:rsidDel="00B03EA9">
          <w:delText xml:space="preserve">предоставляться выбор </w:delText>
        </w:r>
        <w:r w:rsidRPr="0036267B" w:rsidDel="00B03EA9">
          <w:delText>тип</w:delText>
        </w:r>
        <w:r w:rsidDel="00B03EA9">
          <w:delText>а</w:delText>
        </w:r>
        <w:r w:rsidRPr="0036267B" w:rsidDel="00B03EA9">
          <w:delText xml:space="preserve"> значений, по которым планируется выполнять фильтрацию:</w:delText>
        </w:r>
      </w:del>
    </w:p>
    <w:p w14:paraId="372DCCAF" w14:textId="19894C38" w:rsidR="0091197D" w:rsidRPr="0036267B" w:rsidDel="00B03EA9" w:rsidRDefault="0091197D" w:rsidP="0091197D">
      <w:pPr>
        <w:pStyle w:val="phlistitemized1"/>
        <w:tabs>
          <w:tab w:val="clear" w:pos="1276"/>
          <w:tab w:val="num" w:pos="1204"/>
        </w:tabs>
        <w:rPr>
          <w:del w:id="709" w:author="Арслан Катеев" w:date="2018-09-17T13:11:00Z"/>
        </w:rPr>
      </w:pPr>
      <w:del w:id="710" w:author="Арслан Катеев" w:date="2018-09-17T13:11:00Z">
        <w:r w:rsidRPr="0036267B" w:rsidDel="00B03EA9">
          <w:delText xml:space="preserve">«Строка» – </w:delText>
        </w:r>
        <w:r w:rsidDel="00B03EA9">
          <w:delText xml:space="preserve">данный тип должен позволить выбрать </w:delText>
        </w:r>
        <w:r w:rsidRPr="0036267B" w:rsidDel="00B03EA9">
          <w:delText>значени</w:delText>
        </w:r>
        <w:r w:rsidDel="00B03EA9">
          <w:delText>е</w:delText>
        </w:r>
        <w:r w:rsidRPr="007E34D4" w:rsidDel="00B03EA9">
          <w:delText xml:space="preserve"> </w:delText>
        </w:r>
        <w:r w:rsidDel="00B03EA9">
          <w:delText xml:space="preserve">– </w:delText>
        </w:r>
        <w:r w:rsidRPr="0036267B" w:rsidDel="00B03EA9">
          <w:delText>текст или комбинаци</w:delText>
        </w:r>
        <w:r w:rsidDel="00B03EA9">
          <w:delText>ю</w:delText>
        </w:r>
        <w:r w:rsidRPr="0036267B" w:rsidDel="00B03EA9">
          <w:delText xml:space="preserve"> текста и чисел;</w:delText>
        </w:r>
      </w:del>
    </w:p>
    <w:p w14:paraId="731220B9" w14:textId="760FA6D9" w:rsidR="0091197D" w:rsidRPr="0036267B" w:rsidDel="00B03EA9" w:rsidRDefault="0091197D" w:rsidP="0091197D">
      <w:pPr>
        <w:pStyle w:val="phlistitemized1"/>
        <w:tabs>
          <w:tab w:val="clear" w:pos="1276"/>
          <w:tab w:val="num" w:pos="1204"/>
        </w:tabs>
        <w:rPr>
          <w:del w:id="711" w:author="Арслан Катеев" w:date="2018-09-17T13:11:00Z"/>
        </w:rPr>
      </w:pPr>
      <w:del w:id="712" w:author="Арслан Катеев" w:date="2018-09-17T13:11:00Z">
        <w:r w:rsidRPr="0036267B" w:rsidDel="00B03EA9">
          <w:delText xml:space="preserve">«Целое число» </w:delText>
        </w:r>
        <w:r w:rsidDel="00B03EA9">
          <w:delText>–</w:delText>
        </w:r>
        <w:r w:rsidRPr="0036267B" w:rsidDel="00B03EA9">
          <w:delText xml:space="preserve"> </w:delText>
        </w:r>
        <w:r w:rsidDel="00B03EA9">
          <w:delText xml:space="preserve">данный тип должен позволить выбрать </w:delText>
        </w:r>
        <w:r w:rsidRPr="0036267B" w:rsidDel="00B03EA9">
          <w:delText>значени</w:delText>
        </w:r>
        <w:r w:rsidDel="00B03EA9">
          <w:delText>е</w:delText>
        </w:r>
        <w:r w:rsidRPr="0036267B" w:rsidDel="00B03EA9">
          <w:delText xml:space="preserve"> </w:delText>
        </w:r>
        <w:r w:rsidDel="00B03EA9">
          <w:delText xml:space="preserve">– </w:delText>
        </w:r>
        <w:r w:rsidRPr="0036267B" w:rsidDel="00B03EA9">
          <w:delText>целое число (например: 56; 12001; 854);</w:delText>
        </w:r>
      </w:del>
    </w:p>
    <w:p w14:paraId="197E6088" w14:textId="3168D2F1" w:rsidR="0091197D" w:rsidRPr="006C50A6" w:rsidDel="00B03EA9" w:rsidRDefault="0091197D" w:rsidP="0091197D">
      <w:pPr>
        <w:pStyle w:val="phlistitemized1"/>
        <w:tabs>
          <w:tab w:val="clear" w:pos="1276"/>
          <w:tab w:val="num" w:pos="1204"/>
        </w:tabs>
        <w:rPr>
          <w:del w:id="713" w:author="Арслан Катеев" w:date="2018-09-17T13:11:00Z"/>
        </w:rPr>
      </w:pPr>
      <w:del w:id="714" w:author="Арслан Катеев" w:date="2018-09-17T13:11:00Z">
        <w:r w:rsidRPr="0070511B" w:rsidDel="00B03EA9">
          <w:delText xml:space="preserve">«Элемент иерархии» </w:delText>
        </w:r>
        <w:r w:rsidDel="00B03EA9">
          <w:delText>–</w:delText>
        </w:r>
        <w:r w:rsidRPr="0070511B" w:rsidDel="00B03EA9">
          <w:delText xml:space="preserve"> </w:delText>
        </w:r>
        <w:r w:rsidDel="00B03EA9">
          <w:delText xml:space="preserve">при таком типе </w:delText>
        </w:r>
        <w:r w:rsidRPr="0070511B" w:rsidDel="00B03EA9">
          <w:delText xml:space="preserve">фильтрация </w:delText>
        </w:r>
        <w:r w:rsidDel="00B03EA9">
          <w:delText xml:space="preserve">должна </w:delText>
        </w:r>
        <w:r w:rsidRPr="0070511B" w:rsidDel="00B03EA9">
          <w:delText>выполн</w:delText>
        </w:r>
        <w:r w:rsidDel="00B03EA9">
          <w:delText xml:space="preserve">яться </w:delText>
        </w:r>
        <w:r w:rsidRPr="0070511B" w:rsidDel="00B03EA9">
          <w:delText>по элементу иерархии</w:delText>
        </w:r>
        <w:r w:rsidDel="00B03EA9">
          <w:delText xml:space="preserve"> или его значению</w:delText>
        </w:r>
        <w:r w:rsidRPr="0070511B" w:rsidDel="00B03EA9">
          <w:delText>;</w:delText>
        </w:r>
      </w:del>
    </w:p>
    <w:p w14:paraId="2049F688" w14:textId="2492DB2F" w:rsidR="0091197D" w:rsidDel="00B03EA9" w:rsidRDefault="0091197D" w:rsidP="0091197D">
      <w:pPr>
        <w:pStyle w:val="phlistitemized1"/>
        <w:tabs>
          <w:tab w:val="clear" w:pos="1276"/>
          <w:tab w:val="num" w:pos="1204"/>
        </w:tabs>
        <w:rPr>
          <w:del w:id="715" w:author="Арслан Катеев" w:date="2018-09-17T13:11:00Z"/>
        </w:rPr>
      </w:pPr>
      <w:del w:id="716" w:author="Арслан Катеев" w:date="2018-09-17T13:11:00Z">
        <w:r w:rsidRPr="003A67E9" w:rsidDel="00B03EA9">
          <w:delText>«</w:delText>
        </w:r>
        <w:r w:rsidDel="00B03EA9">
          <w:delText>Элементы</w:delText>
        </w:r>
        <w:r w:rsidRPr="003A67E9" w:rsidDel="00B03EA9">
          <w:delText xml:space="preserve"> иерархии» – данный тип должен быть предусмотрен для случая, когда фильтрацию требуется выполнить по нескольким элементам иерархии. Для выбора должны быть доступны </w:delText>
        </w:r>
        <w:r w:rsidDel="00B03EA9">
          <w:delText>иерархии размерности, у</w:delText>
        </w:r>
        <w:r w:rsidRPr="003A67E9" w:rsidDel="00B03EA9">
          <w:delText>ров</w:delText>
        </w:r>
        <w:r w:rsidDel="00B03EA9">
          <w:delText>ни иерархии размерности</w:delText>
        </w:r>
        <w:r w:rsidRPr="0036267B" w:rsidDel="00B03EA9">
          <w:delText>.</w:delText>
        </w:r>
      </w:del>
    </w:p>
    <w:p w14:paraId="508390ED" w14:textId="7C42105A" w:rsidR="0091197D" w:rsidDel="00B03EA9" w:rsidRDefault="0091197D" w:rsidP="0091197D">
      <w:pPr>
        <w:pStyle w:val="phnormal"/>
        <w:rPr>
          <w:del w:id="717" w:author="Арслан Катеев" w:date="2018-09-17T13:11:00Z"/>
        </w:rPr>
      </w:pPr>
      <w:del w:id="718" w:author="Арслан Катеев" w:date="2018-09-17T13:11:00Z">
        <w:r w:rsidDel="00B03EA9">
          <w:rPr>
            <w:rFonts w:cs="Arial"/>
          </w:rPr>
          <w:delText xml:space="preserve">Также должно быть доступно </w:delText>
        </w:r>
        <w:r w:rsidRPr="0036267B" w:rsidDel="00B03EA9">
          <w:delText>добавление в аналитические таблицы</w:delText>
        </w:r>
        <w:r w:rsidDel="00B03EA9">
          <w:delText xml:space="preserve"> </w:delText>
        </w:r>
        <w:r w:rsidDel="00B03EA9">
          <w:rPr>
            <w:lang w:val="en-US"/>
          </w:rPr>
          <w:delText>OLAP</w:delText>
        </w:r>
        <w:r w:rsidRPr="00311E75" w:rsidDel="00B03EA9">
          <w:delText>-</w:delText>
        </w:r>
        <w:r w:rsidDel="00B03EA9">
          <w:delText xml:space="preserve">представлений </w:delText>
        </w:r>
        <w:r w:rsidRPr="0036267B" w:rsidDel="00B03EA9">
          <w:delText>вычисляемых элементов на основе уже имеющихся в кубе элементов и других расчетных элементов, созданных ранее на пользовательском уровне, без внесения изменений в структуру хранилища данных</w:delText>
        </w:r>
        <w:r w:rsidDel="00B03EA9">
          <w:delText>.</w:delText>
        </w:r>
      </w:del>
    </w:p>
    <w:p w14:paraId="625BC5E9" w14:textId="45D659CB" w:rsidR="0091197D" w:rsidDel="00B03EA9" w:rsidRDefault="0091197D" w:rsidP="0091197D">
      <w:pPr>
        <w:pStyle w:val="phnormal"/>
        <w:rPr>
          <w:del w:id="719" w:author="Арслан Катеев" w:date="2018-09-17T13:11:00Z"/>
          <w:rFonts w:cs="Arial"/>
        </w:rPr>
      </w:pPr>
      <w:del w:id="720" w:author="Арслан Катеев" w:date="2018-09-17T13:11:00Z">
        <w:r w:rsidDel="00B03EA9">
          <w:rPr>
            <w:rFonts w:cs="Arial"/>
          </w:rPr>
          <w:delText xml:space="preserve">Должна быть возможность условного форматирования области значений </w:delText>
        </w:r>
        <w:r w:rsidDel="00B03EA9">
          <w:rPr>
            <w:rFonts w:cs="Arial"/>
            <w:lang w:val="en-US"/>
          </w:rPr>
          <w:delText>OLAP</w:delText>
        </w:r>
        <w:r w:rsidRPr="004A419E" w:rsidDel="00B03EA9">
          <w:rPr>
            <w:rFonts w:cs="Arial"/>
          </w:rPr>
          <w:delText>-</w:delText>
        </w:r>
        <w:r w:rsidDel="00B03EA9">
          <w:rPr>
            <w:rFonts w:cs="Arial"/>
          </w:rPr>
          <w:delText>представления. Форматирование по условию должно позволять визуально выделять из общей области значений элементы, которые удовлетворяют условию, путем изменения цвета форма, цвета текста, начертания и горизонтального-вертикального выравнивания текста. Условие должно накладываться или на значение элемента иерархии, или на значение меры. Условие должно создаваться в графическом конструкторе. Должна быть возможность скрытия элементов нажатием на соответствующий пункт контекстного меню элемента области строк или столбцов.</w:delText>
        </w:r>
      </w:del>
    </w:p>
    <w:p w14:paraId="75C47879" w14:textId="6186DAEE" w:rsidR="0091197D" w:rsidRPr="00223FC0" w:rsidDel="00B03EA9" w:rsidRDefault="0091197D" w:rsidP="0091197D">
      <w:pPr>
        <w:pStyle w:val="phnormal"/>
        <w:rPr>
          <w:del w:id="721" w:author="Арслан Катеев" w:date="2018-09-17T13:11:00Z"/>
          <w:rFonts w:cs="Arial"/>
        </w:rPr>
      </w:pPr>
      <w:del w:id="722" w:author="Арслан Катеев" w:date="2018-09-17T13:11:00Z">
        <w:r w:rsidDel="00B03EA9">
          <w:rPr>
            <w:rFonts w:cs="Arial"/>
          </w:rPr>
          <w:delText xml:space="preserve">Должна быть реализована возможность просмотра детализации значения ячейки области данных путем нажатия на соответствующий пункт контекстного меню ячейки. </w:delText>
        </w:r>
        <w:r w:rsidRPr="0036267B" w:rsidDel="00B03EA9">
          <w:delText xml:space="preserve">Функция детализации должна поддерживать механизм </w:delText>
        </w:r>
        <w:r w:rsidRPr="00932812" w:rsidDel="00B03EA9">
          <w:rPr>
            <w:lang w:val="en-US"/>
          </w:rPr>
          <w:delText>drill</w:delText>
        </w:r>
        <w:r w:rsidRPr="00D47057" w:rsidDel="00B03EA9">
          <w:delText>-</w:delText>
        </w:r>
        <w:r w:rsidRPr="00932812" w:rsidDel="00B03EA9">
          <w:rPr>
            <w:lang w:val="en-US"/>
          </w:rPr>
          <w:delText>through</w:delText>
        </w:r>
        <w:r w:rsidRPr="0036267B" w:rsidDel="00B03EA9">
          <w:delText xml:space="preserve"> (выборка из фактов куба, на основании которых сформирована конкретная ячейка OLAP</w:delText>
        </w:r>
        <w:r w:rsidDel="00B03EA9">
          <w:delText>).</w:delText>
        </w:r>
        <w:r w:rsidDel="00B03EA9">
          <w:rPr>
            <w:rFonts w:cs="Arial"/>
          </w:rPr>
          <w:delText xml:space="preserve"> Детализация значения ячейки должна представляться в виде плоской таблицы с возможностью сортировки, фильтрации, группировки строк, и выгружаться в виде файла формата </w:delText>
        </w:r>
        <w:r w:rsidRPr="00223FC0" w:rsidDel="00B03EA9">
          <w:rPr>
            <w:rFonts w:cs="Arial"/>
          </w:rPr>
          <w:delText>.</w:delText>
        </w:r>
        <w:r w:rsidDel="00B03EA9">
          <w:rPr>
            <w:rFonts w:cs="Arial"/>
            <w:lang w:val="en-US"/>
          </w:rPr>
          <w:delText>xlsx</w:delText>
        </w:r>
        <w:r w:rsidDel="00B03EA9">
          <w:rPr>
            <w:rFonts w:cs="Arial"/>
          </w:rPr>
          <w:delText>.</w:delText>
        </w:r>
      </w:del>
    </w:p>
    <w:p w14:paraId="0D4EAB54" w14:textId="7BC2AA3B" w:rsidR="0091197D" w:rsidDel="00B03EA9" w:rsidRDefault="0091197D" w:rsidP="0091197D">
      <w:pPr>
        <w:pStyle w:val="phnormal"/>
        <w:rPr>
          <w:del w:id="723" w:author="Арслан Катеев" w:date="2018-09-17T13:11:00Z"/>
          <w:rFonts w:cs="Arial"/>
        </w:rPr>
      </w:pPr>
      <w:del w:id="724" w:author="Арслан Катеев" w:date="2018-09-17T13:11:00Z">
        <w:r w:rsidDel="00B03EA9">
          <w:rPr>
            <w:rFonts w:cs="Arial"/>
          </w:rPr>
          <w:delText xml:space="preserve">Должна быть реализована возможность создавать произвольные стили оформления </w:delText>
        </w:r>
        <w:r w:rsidDel="00B03EA9">
          <w:rPr>
            <w:rFonts w:cs="Arial"/>
            <w:lang w:val="en-US"/>
          </w:rPr>
          <w:delText>OLAP</w:delText>
        </w:r>
        <w:r w:rsidRPr="00102CB2" w:rsidDel="00B03EA9">
          <w:rPr>
            <w:rFonts w:cs="Arial"/>
          </w:rPr>
          <w:delText>-</w:delText>
        </w:r>
        <w:r w:rsidDel="00B03EA9">
          <w:rPr>
            <w:rFonts w:cs="Arial"/>
          </w:rPr>
          <w:delText xml:space="preserve">представления путем скрытия заголовков, столбцов; изменения цвета фона, цвета обводки, цвета текста, шрифта, размера, начертания и горизонтального-вертикального выравнивания текста. Стили должны применяться к области строк, к области столбцов и к области значений </w:delText>
        </w:r>
        <w:r w:rsidDel="00B03EA9">
          <w:rPr>
            <w:rFonts w:cs="Arial"/>
            <w:lang w:val="en-US"/>
          </w:rPr>
          <w:delText>OLAP</w:delText>
        </w:r>
        <w:r w:rsidRPr="004A419E" w:rsidDel="00B03EA9">
          <w:rPr>
            <w:rFonts w:cs="Arial"/>
          </w:rPr>
          <w:delText>-</w:delText>
        </w:r>
        <w:r w:rsidDel="00B03EA9">
          <w:rPr>
            <w:rFonts w:cs="Arial"/>
          </w:rPr>
          <w:delText>представления.</w:delText>
        </w:r>
      </w:del>
    </w:p>
    <w:p w14:paraId="1E0F6240" w14:textId="2CC0E408" w:rsidR="0091197D" w:rsidDel="00B03EA9" w:rsidRDefault="0091197D" w:rsidP="0091197D">
      <w:pPr>
        <w:pStyle w:val="phlistitemizedtitle"/>
        <w:rPr>
          <w:del w:id="725" w:author="Арслан Катеев" w:date="2018-09-17T13:11:00Z"/>
        </w:rPr>
      </w:pPr>
      <w:del w:id="726" w:author="Арслан Катеев" w:date="2018-09-17T13:11:00Z">
        <w:r w:rsidRPr="006636BB" w:rsidDel="00B03EA9">
          <w:rPr>
            <w:rFonts w:cs="Arial"/>
          </w:rPr>
          <w:delText>Помимо табличного вида долж</w:delText>
        </w:r>
        <w:r w:rsidDel="00B03EA9">
          <w:rPr>
            <w:rFonts w:cs="Arial"/>
          </w:rPr>
          <w:delText>ен</w:delText>
        </w:r>
        <w:r w:rsidRPr="006636BB" w:rsidDel="00B03EA9">
          <w:rPr>
            <w:rFonts w:cs="Arial"/>
          </w:rPr>
          <w:delText xml:space="preserve"> быть предусмотрен </w:delText>
        </w:r>
        <w:r w:rsidDel="00B03EA9">
          <w:rPr>
            <w:rFonts w:cs="Arial"/>
          </w:rPr>
          <w:delText>графический</w:delText>
        </w:r>
        <w:r w:rsidRPr="009077FE" w:rsidDel="00B03EA9">
          <w:rPr>
            <w:rFonts w:cs="Arial"/>
          </w:rPr>
          <w:delText xml:space="preserve"> вид</w:delText>
        </w:r>
        <w:r w:rsidRPr="006636BB" w:rsidDel="00B03EA9">
          <w:rPr>
            <w:rFonts w:cs="Arial"/>
          </w:rPr>
          <w:delText xml:space="preserve"> </w:delText>
        </w:r>
        <w:r w:rsidRPr="006636BB" w:rsidDel="00B03EA9">
          <w:rPr>
            <w:rFonts w:cs="Arial"/>
            <w:lang w:val="en-US"/>
          </w:rPr>
          <w:delText>OLAP</w:delText>
        </w:r>
        <w:r w:rsidRPr="006636BB" w:rsidDel="00B03EA9">
          <w:rPr>
            <w:rFonts w:cs="Arial"/>
          </w:rPr>
          <w:delText xml:space="preserve">-представления. </w:delText>
        </w:r>
        <w:r w:rsidRPr="006636BB" w:rsidDel="00B03EA9">
          <w:delText xml:space="preserve">В графическом </w:delText>
        </w:r>
        <w:r w:rsidDel="00B03EA9">
          <w:rPr>
            <w:lang w:val="en-US"/>
          </w:rPr>
          <w:delText>OLAP</w:delText>
        </w:r>
        <w:r w:rsidRPr="006636BB" w:rsidDel="00B03EA9">
          <w:delText>-представлении должна предоставляться возможность выбора типа отображения данных:</w:delText>
        </w:r>
      </w:del>
    </w:p>
    <w:p w14:paraId="4F38F596" w14:textId="375E9C22" w:rsidR="0091197D" w:rsidDel="00B03EA9" w:rsidRDefault="0091197D" w:rsidP="0091197D">
      <w:pPr>
        <w:pStyle w:val="phlistitemized1"/>
        <w:tabs>
          <w:tab w:val="clear" w:pos="1276"/>
          <w:tab w:val="num" w:pos="1204"/>
        </w:tabs>
        <w:rPr>
          <w:del w:id="727" w:author="Арслан Катеев" w:date="2018-09-17T13:11:00Z"/>
        </w:rPr>
      </w:pPr>
      <w:del w:id="728" w:author="Арслан Катеев" w:date="2018-09-17T13:11:00Z">
        <w:r w:rsidDel="00B03EA9">
          <w:delText>столбцы (плоские, 3</w:delText>
        </w:r>
        <w:r w:rsidDel="00B03EA9">
          <w:rPr>
            <w:lang w:val="en-US"/>
          </w:rPr>
          <w:delText>D</w:delText>
        </w:r>
        <w:r w:rsidDel="00B03EA9">
          <w:delText>, цилиндры);</w:delText>
        </w:r>
      </w:del>
    </w:p>
    <w:p w14:paraId="57324825" w14:textId="3AC5584B" w:rsidR="0091197D" w:rsidDel="00B03EA9" w:rsidRDefault="0091197D" w:rsidP="0091197D">
      <w:pPr>
        <w:pStyle w:val="phlistitemized1"/>
        <w:tabs>
          <w:tab w:val="clear" w:pos="1276"/>
          <w:tab w:val="num" w:pos="1204"/>
        </w:tabs>
        <w:rPr>
          <w:del w:id="729" w:author="Арслан Катеев" w:date="2018-09-17T13:11:00Z"/>
        </w:rPr>
      </w:pPr>
      <w:del w:id="730" w:author="Арслан Катеев" w:date="2018-09-17T13:11:00Z">
        <w:r w:rsidDel="00B03EA9">
          <w:delText>строки (плоские, 3</w:delText>
        </w:r>
        <w:r w:rsidDel="00B03EA9">
          <w:rPr>
            <w:lang w:val="en-US"/>
          </w:rPr>
          <w:delText>D</w:delText>
        </w:r>
        <w:r w:rsidDel="00B03EA9">
          <w:delText>, цилиндры);</w:delText>
        </w:r>
      </w:del>
    </w:p>
    <w:p w14:paraId="3F068650" w14:textId="029AEDE5" w:rsidR="0091197D" w:rsidDel="00B03EA9" w:rsidRDefault="0091197D" w:rsidP="0091197D">
      <w:pPr>
        <w:pStyle w:val="phlistitemized1"/>
        <w:tabs>
          <w:tab w:val="clear" w:pos="1276"/>
          <w:tab w:val="num" w:pos="1204"/>
        </w:tabs>
        <w:rPr>
          <w:del w:id="731" w:author="Арслан Катеев" w:date="2018-09-17T13:11:00Z"/>
        </w:rPr>
      </w:pPr>
      <w:del w:id="732" w:author="Арслан Катеев" w:date="2018-09-17T13:11:00Z">
        <w:r w:rsidDel="00B03EA9">
          <w:delText>линии (плоские, кривые);</w:delText>
        </w:r>
      </w:del>
    </w:p>
    <w:p w14:paraId="785B80DA" w14:textId="0CA527DC" w:rsidR="0091197D" w:rsidDel="00B03EA9" w:rsidRDefault="0091197D" w:rsidP="0091197D">
      <w:pPr>
        <w:pStyle w:val="phlistitemized1"/>
        <w:tabs>
          <w:tab w:val="clear" w:pos="1276"/>
          <w:tab w:val="num" w:pos="1204"/>
        </w:tabs>
        <w:rPr>
          <w:del w:id="733" w:author="Арслан Катеев" w:date="2018-09-17T13:11:00Z"/>
        </w:rPr>
      </w:pPr>
      <w:del w:id="734" w:author="Арслан Катеев" w:date="2018-09-17T13:11:00Z">
        <w:r w:rsidDel="00B03EA9">
          <w:delText>«радар»;</w:delText>
        </w:r>
      </w:del>
    </w:p>
    <w:p w14:paraId="696B2A92" w14:textId="36F6E935" w:rsidR="0091197D" w:rsidDel="00B03EA9" w:rsidRDefault="0091197D" w:rsidP="0091197D">
      <w:pPr>
        <w:pStyle w:val="phlistitemized1"/>
        <w:tabs>
          <w:tab w:val="clear" w:pos="1276"/>
          <w:tab w:val="num" w:pos="1204"/>
        </w:tabs>
        <w:rPr>
          <w:del w:id="735" w:author="Арслан Катеев" w:date="2018-09-17T13:11:00Z"/>
        </w:rPr>
      </w:pPr>
      <w:del w:id="736" w:author="Арслан Катеев" w:date="2018-09-17T13:11:00Z">
        <w:r w:rsidDel="00B03EA9">
          <w:delText>круговая диаграмма (плоская,3D);</w:delText>
        </w:r>
      </w:del>
    </w:p>
    <w:p w14:paraId="4F4D1B26" w14:textId="41BC803C" w:rsidR="0091197D" w:rsidRPr="006636BB" w:rsidDel="00B03EA9" w:rsidRDefault="0091197D" w:rsidP="0091197D">
      <w:pPr>
        <w:pStyle w:val="phlistitemized1"/>
        <w:tabs>
          <w:tab w:val="clear" w:pos="1276"/>
          <w:tab w:val="num" w:pos="1204"/>
        </w:tabs>
        <w:rPr>
          <w:del w:id="737" w:author="Арслан Катеев" w:date="2018-09-17T13:11:00Z"/>
        </w:rPr>
      </w:pPr>
      <w:del w:id="738" w:author="Арслан Катеев" w:date="2018-09-17T13:11:00Z">
        <w:r w:rsidDel="00B03EA9">
          <w:delText xml:space="preserve">кольцевая диаграмма (плоская или </w:delText>
        </w:r>
        <w:r w:rsidRPr="004A419E" w:rsidDel="00B03EA9">
          <w:delText>3</w:delText>
        </w:r>
        <w:r w:rsidRPr="006636BB" w:rsidDel="00B03EA9">
          <w:rPr>
            <w:lang w:val="en-US"/>
          </w:rPr>
          <w:delText>D</w:delText>
        </w:r>
        <w:r w:rsidDel="00B03EA9">
          <w:delText>).</w:delText>
        </w:r>
      </w:del>
    </w:p>
    <w:p w14:paraId="5C176129" w14:textId="2CF9A10D" w:rsidR="0091197D" w:rsidRPr="005D7F34" w:rsidDel="00B03EA9" w:rsidRDefault="0091197D" w:rsidP="0091197D">
      <w:pPr>
        <w:pStyle w:val="phnormal"/>
        <w:rPr>
          <w:del w:id="739" w:author="Арслан Катеев" w:date="2018-09-17T13:11:00Z"/>
          <w:rFonts w:cs="Arial"/>
        </w:rPr>
      </w:pPr>
      <w:del w:id="740" w:author="Арслан Катеев" w:date="2018-09-17T13:11:00Z">
        <w:r w:rsidDel="00B03EA9">
          <w:rPr>
            <w:rFonts w:cs="Arial"/>
          </w:rPr>
          <w:delText xml:space="preserve">Система должна позволять сохранять настроенные </w:delText>
        </w:r>
        <w:r w:rsidDel="00B03EA9">
          <w:rPr>
            <w:rFonts w:cs="Arial"/>
            <w:lang w:val="en-US"/>
          </w:rPr>
          <w:delText>OLAP</w:delText>
        </w:r>
        <w:r w:rsidRPr="004A419E" w:rsidDel="00B03EA9">
          <w:rPr>
            <w:rFonts w:cs="Arial"/>
          </w:rPr>
          <w:delText>-</w:delText>
        </w:r>
        <w:r w:rsidDel="00B03EA9">
          <w:rPr>
            <w:rFonts w:cs="Arial"/>
          </w:rPr>
          <w:delText xml:space="preserve">представления с заданием имени. При создании нового </w:delText>
        </w:r>
        <w:r w:rsidDel="00B03EA9">
          <w:rPr>
            <w:rFonts w:cs="Arial"/>
            <w:lang w:val="en-US"/>
          </w:rPr>
          <w:delText>OLAP</w:delText>
        </w:r>
        <w:r w:rsidRPr="004A419E" w:rsidDel="00B03EA9">
          <w:rPr>
            <w:rFonts w:cs="Arial"/>
          </w:rPr>
          <w:delText>-</w:delText>
        </w:r>
        <w:r w:rsidDel="00B03EA9">
          <w:rPr>
            <w:rFonts w:cs="Arial"/>
          </w:rPr>
          <w:delText xml:space="preserve">представления должна быть реализована возможность загрузки ранее сохраненного представления и создания на его основе нового </w:delText>
        </w:r>
        <w:r w:rsidDel="00B03EA9">
          <w:rPr>
            <w:rFonts w:cs="Arial"/>
            <w:lang w:val="en-US"/>
          </w:rPr>
          <w:delText>OLAP</w:delText>
        </w:r>
        <w:r w:rsidRPr="00102CB2" w:rsidDel="00B03EA9">
          <w:rPr>
            <w:rFonts w:cs="Arial"/>
          </w:rPr>
          <w:delText>-</w:delText>
        </w:r>
        <w:r w:rsidDel="00B03EA9">
          <w:rPr>
            <w:rFonts w:cs="Arial"/>
          </w:rPr>
          <w:delText xml:space="preserve">представления. Должен быть реализован реестр </w:delText>
        </w:r>
        <w:r w:rsidDel="00B03EA9">
          <w:rPr>
            <w:rFonts w:cs="Arial"/>
            <w:lang w:val="en-US"/>
          </w:rPr>
          <w:delText>OLAP</w:delText>
        </w:r>
        <w:r w:rsidRPr="004A419E" w:rsidDel="00B03EA9">
          <w:rPr>
            <w:rFonts w:cs="Arial"/>
          </w:rPr>
          <w:delText>-</w:delText>
        </w:r>
        <w:r w:rsidDel="00B03EA9">
          <w:rPr>
            <w:rFonts w:cs="Arial"/>
          </w:rPr>
          <w:delText xml:space="preserve">представлений с возможностью группировки их в каталоги, копирования и удаления </w:delText>
        </w:r>
        <w:r w:rsidDel="00B03EA9">
          <w:rPr>
            <w:rFonts w:cs="Arial"/>
            <w:lang w:val="en-US"/>
          </w:rPr>
          <w:delText>OLAP</w:delText>
        </w:r>
        <w:r w:rsidRPr="004A419E" w:rsidDel="00B03EA9">
          <w:rPr>
            <w:rFonts w:cs="Arial"/>
          </w:rPr>
          <w:delText>-</w:delText>
        </w:r>
        <w:r w:rsidDel="00B03EA9">
          <w:rPr>
            <w:rFonts w:cs="Arial"/>
          </w:rPr>
          <w:delText>представлений.</w:delText>
        </w:r>
      </w:del>
    </w:p>
    <w:p w14:paraId="1A465478" w14:textId="32E50439" w:rsidR="00CA6F80" w:rsidRPr="0036267B" w:rsidDel="00B03EA9" w:rsidRDefault="0091197D" w:rsidP="0091197D">
      <w:pPr>
        <w:pStyle w:val="phnormal"/>
        <w:rPr>
          <w:del w:id="741" w:author="Арслан Катеев" w:date="2018-09-17T13:11:00Z"/>
          <w:rFonts w:cs="Arial"/>
        </w:rPr>
      </w:pPr>
      <w:del w:id="742" w:author="Арслан Катеев" w:date="2018-09-17T13:11:00Z">
        <w:r w:rsidDel="00B03EA9">
          <w:rPr>
            <w:rFonts w:cs="Arial"/>
          </w:rPr>
          <w:delText xml:space="preserve">Должна быть предусмотрена возможность выгрузка табличного </w:delText>
        </w:r>
        <w:r w:rsidDel="00B03EA9">
          <w:rPr>
            <w:rFonts w:cs="Arial"/>
            <w:lang w:val="en-US"/>
          </w:rPr>
          <w:delText>OLAP</w:delText>
        </w:r>
        <w:r w:rsidRPr="004A419E" w:rsidDel="00B03EA9">
          <w:rPr>
            <w:rFonts w:cs="Arial"/>
          </w:rPr>
          <w:delText>-</w:delText>
        </w:r>
        <w:r w:rsidDel="00B03EA9">
          <w:rPr>
            <w:rFonts w:cs="Arial"/>
          </w:rPr>
          <w:delText xml:space="preserve">представления на локальный компьютер в виде файла формата </w:delText>
        </w:r>
        <w:r w:rsidRPr="005D7F34" w:rsidDel="00B03EA9">
          <w:rPr>
            <w:rFonts w:cs="Arial"/>
          </w:rPr>
          <w:delText>.</w:delText>
        </w:r>
        <w:r w:rsidDel="00B03EA9">
          <w:rPr>
            <w:rFonts w:cs="Arial"/>
            <w:lang w:val="en-US"/>
          </w:rPr>
          <w:delText>xlsx</w:delText>
        </w:r>
        <w:r w:rsidDel="00B03EA9">
          <w:rPr>
            <w:rFonts w:cs="Arial"/>
          </w:rPr>
          <w:delText xml:space="preserve">, </w:delText>
        </w:r>
        <w:r w:rsidDel="00B03EA9">
          <w:delText xml:space="preserve">графического – в виде файлов форматов: </w:delText>
        </w:r>
        <w:r w:rsidRPr="004A419E" w:rsidDel="00B03EA9">
          <w:delText>.</w:delText>
        </w:r>
        <w:r w:rsidRPr="003A1BBF" w:rsidDel="00B03EA9">
          <w:rPr>
            <w:lang w:val="en-US"/>
          </w:rPr>
          <w:delText>png</w:delText>
        </w:r>
        <w:r w:rsidDel="00B03EA9">
          <w:delText xml:space="preserve">, </w:delText>
        </w:r>
        <w:r w:rsidRPr="004A419E" w:rsidDel="00B03EA9">
          <w:delText>.</w:delText>
        </w:r>
        <w:r w:rsidRPr="003A1BBF" w:rsidDel="00B03EA9">
          <w:rPr>
            <w:lang w:val="en-US"/>
          </w:rPr>
          <w:delText>jpg</w:delText>
        </w:r>
        <w:r w:rsidDel="00B03EA9">
          <w:delText xml:space="preserve">, </w:delText>
        </w:r>
        <w:r w:rsidRPr="004A419E" w:rsidDel="00B03EA9">
          <w:delText>.</w:delText>
        </w:r>
        <w:r w:rsidRPr="003A1BBF" w:rsidDel="00B03EA9">
          <w:rPr>
            <w:lang w:val="en-US"/>
          </w:rPr>
          <w:delText>pdf</w:delText>
        </w:r>
        <w:r w:rsidDel="00B03EA9">
          <w:delText>.</w:delText>
        </w:r>
      </w:del>
    </w:p>
    <w:p w14:paraId="2E5DC96E" w14:textId="6F088291" w:rsidR="00897261" w:rsidRPr="0036267B" w:rsidDel="00B03EA9" w:rsidRDefault="00897261" w:rsidP="00F25ED2">
      <w:pPr>
        <w:pStyle w:val="34"/>
        <w:rPr>
          <w:del w:id="743" w:author="Арслан Катеев" w:date="2018-09-17T13:10:00Z"/>
          <w:rFonts w:eastAsia="Calibri"/>
        </w:rPr>
      </w:pPr>
      <w:bookmarkStart w:id="744" w:name="_Ref522276685"/>
      <w:bookmarkStart w:id="745" w:name="_Toc522869209"/>
      <w:del w:id="746" w:author="Арслан Катеев" w:date="2018-09-17T13:10:00Z">
        <w:r w:rsidRPr="0036267B" w:rsidDel="00B03EA9">
          <w:rPr>
            <w:rFonts w:eastAsia="Calibri"/>
          </w:rPr>
          <w:delText xml:space="preserve">Требования к подсистеме </w:delText>
        </w:r>
        <w:r w:rsidR="0053524F" w:rsidRPr="0036267B" w:rsidDel="00B03EA9">
          <w:rPr>
            <w:rFonts w:eastAsia="Calibri"/>
          </w:rPr>
          <w:delText>печати</w:delText>
        </w:r>
        <w:bookmarkEnd w:id="744"/>
        <w:bookmarkEnd w:id="745"/>
      </w:del>
    </w:p>
    <w:p w14:paraId="67EFC4E1" w14:textId="3A4C72B4" w:rsidR="00A51F0B" w:rsidRPr="0036267B" w:rsidDel="00B03EA9" w:rsidRDefault="00A51F0B" w:rsidP="008E4FB2">
      <w:pPr>
        <w:pStyle w:val="phlistorderedtitle"/>
        <w:rPr>
          <w:del w:id="747" w:author="Арслан Катеев" w:date="2018-09-17T13:10:00Z"/>
        </w:rPr>
      </w:pPr>
      <w:del w:id="748" w:author="Арслан Катеев" w:date="2018-09-17T13:10:00Z">
        <w:r w:rsidRPr="0036267B" w:rsidDel="00B03EA9">
          <w:delText xml:space="preserve">Для печатных форм регламентированного отчета должно быть реализовано </w:delText>
        </w:r>
        <w:r w:rsidRPr="008E4FB2" w:rsidDel="00B03EA9">
          <w:delText>следующее</w:delText>
        </w:r>
        <w:r w:rsidRPr="0036267B" w:rsidDel="00B03EA9">
          <w:delText>:</w:delText>
        </w:r>
      </w:del>
    </w:p>
    <w:p w14:paraId="2F1AC389" w14:textId="50953C54" w:rsidR="008412F0" w:rsidDel="00B03EA9" w:rsidRDefault="008412F0" w:rsidP="00C0077A">
      <w:pPr>
        <w:pStyle w:val="phlistitemized1"/>
        <w:rPr>
          <w:del w:id="749" w:author="Арслан Катеев" w:date="2018-09-17T13:10:00Z"/>
        </w:rPr>
      </w:pPr>
      <w:del w:id="750" w:author="Арслан Катеев" w:date="2018-09-17T13:10:00Z">
        <w:r w:rsidDel="00B03EA9">
          <w:delText xml:space="preserve">использование </w:delText>
        </w:r>
        <w:r w:rsidDel="00B03EA9">
          <w:rPr>
            <w:lang w:val="en-US"/>
          </w:rPr>
          <w:delText>OLAP</w:delText>
        </w:r>
        <w:r w:rsidRPr="004A419E" w:rsidDel="00B03EA9">
          <w:delText>-</w:delText>
        </w:r>
        <w:r w:rsidDel="00B03EA9">
          <w:delText>представлений</w:delText>
        </w:r>
        <w:r w:rsidR="001B12BB" w:rsidDel="00B03EA9">
          <w:delText xml:space="preserve"> и реестров</w:delText>
        </w:r>
        <w:r w:rsidDel="00B03EA9">
          <w:delText xml:space="preserve"> </w:delText>
        </w:r>
        <w:r w:rsidR="007A200E" w:rsidDel="00B03EA9">
          <w:delText xml:space="preserve">в качестве источников данных </w:delText>
        </w:r>
        <w:r w:rsidR="000058E3" w:rsidDel="00B03EA9">
          <w:delText>при</w:delText>
        </w:r>
        <w:r w:rsidDel="00B03EA9">
          <w:delText xml:space="preserve"> создани</w:delText>
        </w:r>
        <w:r w:rsidR="000058E3" w:rsidDel="00B03EA9">
          <w:delText>и шаблона</w:delText>
        </w:r>
        <w:r w:rsidDel="00B03EA9">
          <w:delText xml:space="preserve"> регламентных отчетов. При этом в</w:delText>
        </w:r>
        <w:r w:rsidDel="00B03EA9">
          <w:rPr>
            <w:rFonts w:eastAsia="Calibri"/>
          </w:rPr>
          <w:delText xml:space="preserve"> </w:delText>
        </w:r>
        <w:r w:rsidDel="00B03EA9">
          <w:rPr>
            <w:rFonts w:eastAsia="Calibri"/>
            <w:lang w:val="en-US"/>
          </w:rPr>
          <w:delText>OLAP</w:delText>
        </w:r>
        <w:r w:rsidRPr="00081155" w:rsidDel="00B03EA9">
          <w:rPr>
            <w:rFonts w:eastAsia="Calibri"/>
          </w:rPr>
          <w:delText>-</w:delText>
        </w:r>
        <w:r w:rsidDel="00B03EA9">
          <w:rPr>
            <w:rFonts w:eastAsia="Calibri"/>
          </w:rPr>
          <w:delText>представлениях должно быть доступно определение состава отображаемых данных путем выбора подходящих характеристик (размерностей) и мер куба</w:delText>
        </w:r>
        <w:r w:rsidR="00BB78F3" w:rsidDel="00B03EA9">
          <w:rPr>
            <w:rFonts w:eastAsia="Calibri"/>
          </w:rPr>
          <w:delText xml:space="preserve">, должны быть доступны все функции подсистемы </w:delText>
        </w:r>
        <w:r w:rsidR="004E0D16" w:rsidDel="00B03EA9">
          <w:rPr>
            <w:rFonts w:eastAsia="Calibri"/>
            <w:lang w:val="en-US"/>
          </w:rPr>
          <w:delText>OLAP</w:delText>
        </w:r>
        <w:r w:rsidR="004E0D16" w:rsidRPr="004E0D16" w:rsidDel="00B03EA9">
          <w:rPr>
            <w:rFonts w:eastAsia="Calibri"/>
          </w:rPr>
          <w:delText>-</w:delText>
        </w:r>
        <w:r w:rsidR="00BB78F3" w:rsidDel="00B03EA9">
          <w:rPr>
            <w:rFonts w:eastAsia="Calibri"/>
          </w:rPr>
          <w:delText>анализа</w:delText>
        </w:r>
        <w:r w:rsidDel="00B03EA9">
          <w:delText>;</w:delText>
        </w:r>
      </w:del>
    </w:p>
    <w:p w14:paraId="1E3978F2" w14:textId="5E44D838" w:rsidR="000058E3" w:rsidDel="00B03EA9" w:rsidRDefault="000058E3" w:rsidP="00C0077A">
      <w:pPr>
        <w:pStyle w:val="phlistitemized1"/>
        <w:rPr>
          <w:del w:id="751" w:author="Арслан Катеев" w:date="2018-09-17T13:10:00Z"/>
        </w:rPr>
      </w:pPr>
      <w:del w:id="752" w:author="Арслан Катеев" w:date="2018-09-17T13:10:00Z">
        <w:r w:rsidDel="00B03EA9">
          <w:delText xml:space="preserve">возможность размещения нескольких </w:delText>
        </w:r>
        <w:r w:rsidDel="00B03EA9">
          <w:rPr>
            <w:lang w:val="en-US"/>
          </w:rPr>
          <w:delText>OLAP</w:delText>
        </w:r>
        <w:r w:rsidRPr="005635E2" w:rsidDel="00B03EA9">
          <w:delText>-</w:delText>
        </w:r>
        <w:r w:rsidDel="00B03EA9">
          <w:delText>представлений на одной странице регламентного отчета;</w:delText>
        </w:r>
      </w:del>
    </w:p>
    <w:p w14:paraId="62710787" w14:textId="4A1490FA" w:rsidR="00BB78F3" w:rsidRPr="004A419E" w:rsidDel="00B03EA9" w:rsidRDefault="00BB78F3" w:rsidP="00C0077A">
      <w:pPr>
        <w:pStyle w:val="phlistitemized1"/>
        <w:rPr>
          <w:del w:id="753" w:author="Арслан Катеев" w:date="2018-09-17T13:10:00Z"/>
        </w:rPr>
      </w:pPr>
      <w:del w:id="754" w:author="Арслан Катеев" w:date="2018-09-17T13:10:00Z">
        <w:r w:rsidDel="00B03EA9">
          <w:rPr>
            <w:rFonts w:eastAsia="Calibri"/>
          </w:rPr>
          <w:delText>возможность размещения в шаблоне регламентного отчета статической информации (произвольно набранного текста, например, для оформления заголовков</w:delText>
        </w:r>
        <w:r w:rsidR="00D67A0F" w:rsidDel="00B03EA9">
          <w:rPr>
            <w:rFonts w:eastAsia="Calibri"/>
          </w:rPr>
          <w:delText>)</w:delText>
        </w:r>
        <w:r w:rsidR="00002D6D" w:rsidDel="00B03EA9">
          <w:rPr>
            <w:rFonts w:eastAsia="Calibri"/>
          </w:rPr>
          <w:delText>, таблиц</w:delText>
        </w:r>
        <w:r w:rsidDel="00B03EA9">
          <w:rPr>
            <w:rFonts w:eastAsia="Calibri"/>
          </w:rPr>
          <w:delText>;</w:delText>
        </w:r>
      </w:del>
    </w:p>
    <w:p w14:paraId="67381AEF" w14:textId="120AAA1A" w:rsidR="00002D6D" w:rsidDel="00B03EA9" w:rsidRDefault="00002D6D" w:rsidP="00C0077A">
      <w:pPr>
        <w:pStyle w:val="phlistitemized1"/>
        <w:rPr>
          <w:del w:id="755" w:author="Арслан Катеев" w:date="2018-09-17T13:10:00Z"/>
        </w:rPr>
      </w:pPr>
      <w:del w:id="756" w:author="Арслан Катеев" w:date="2018-09-17T13:10:00Z">
        <w:r w:rsidDel="00B03EA9">
          <w:delText>использование математических функций;</w:delText>
        </w:r>
      </w:del>
    </w:p>
    <w:p w14:paraId="470EA347" w14:textId="3E2C74C6" w:rsidR="000058E3" w:rsidDel="00B03EA9" w:rsidRDefault="000058E3" w:rsidP="00C0077A">
      <w:pPr>
        <w:pStyle w:val="phlistitemized1"/>
        <w:rPr>
          <w:del w:id="757" w:author="Арслан Катеев" w:date="2018-09-17T13:10:00Z"/>
        </w:rPr>
      </w:pPr>
      <w:del w:id="758" w:author="Арслан Катеев" w:date="2018-09-17T13:10:00Z">
        <w:r w:rsidDel="00B03EA9">
          <w:delText>возможность в регламентном отчете создавать несколько страниц;</w:delText>
        </w:r>
      </w:del>
    </w:p>
    <w:p w14:paraId="7460E545" w14:textId="0019882C" w:rsidR="0083127A" w:rsidDel="00B03EA9" w:rsidRDefault="00803F6F" w:rsidP="00C0077A">
      <w:pPr>
        <w:pStyle w:val="phlistitemized1"/>
        <w:rPr>
          <w:del w:id="759" w:author="Арслан Катеев" w:date="2018-09-17T13:10:00Z"/>
        </w:rPr>
      </w:pPr>
      <w:del w:id="760" w:author="Арслан Катеев" w:date="2018-09-17T13:10:00Z">
        <w:r w:rsidDel="00B03EA9">
          <w:delText xml:space="preserve">настройка </w:delText>
        </w:r>
        <w:r w:rsidR="00997805" w:rsidRPr="0036267B" w:rsidDel="00B03EA9">
          <w:delText>м</w:delText>
        </w:r>
        <w:r w:rsidR="0083127A" w:rsidRPr="0036267B" w:rsidDel="00B03EA9">
          <w:delText>акет</w:delText>
        </w:r>
        <w:r w:rsidDel="00B03EA9">
          <w:delText>а регламентного</w:delText>
        </w:r>
        <w:r w:rsidR="0083127A" w:rsidRPr="0036267B" w:rsidDel="00B03EA9">
          <w:delText xml:space="preserve"> отчета для экспорта </w:delText>
        </w:r>
        <w:r w:rsidRPr="0036267B" w:rsidDel="00B03EA9">
          <w:delText>долж</w:delText>
        </w:r>
        <w:r w:rsidDel="00B03EA9">
          <w:delText>на быть доступна пользователям</w:delText>
        </w:r>
        <w:r w:rsidR="0083127A" w:rsidRPr="0036267B" w:rsidDel="00B03EA9">
          <w:delText xml:space="preserve"> Системы</w:delText>
        </w:r>
        <w:r w:rsidR="00007782" w:rsidDel="00B03EA9">
          <w:delText xml:space="preserve"> </w:delText>
        </w:r>
        <w:r w:rsidR="007A200E" w:rsidDel="00B03EA9">
          <w:delText xml:space="preserve">в </w:delText>
        </w:r>
        <w:r w:rsidR="00BD48C4" w:rsidDel="00B03EA9">
          <w:rPr>
            <w:lang w:val="en-US"/>
          </w:rPr>
          <w:delText>web</w:delText>
        </w:r>
        <w:r w:rsidR="00B62F20" w:rsidDel="00B03EA9">
          <w:delText>-</w:delText>
        </w:r>
        <w:r w:rsidR="007A200E" w:rsidDel="00B03EA9">
          <w:delText xml:space="preserve">интерфейсе </w:delText>
        </w:r>
        <w:r w:rsidR="00007782" w:rsidDel="00B03EA9">
          <w:delText>(при условии назначения им соответствующих прав доступа администратором Системы)</w:delText>
        </w:r>
        <w:r w:rsidR="0083127A" w:rsidRPr="0036267B" w:rsidDel="00B03EA9">
          <w:delText>;</w:delText>
        </w:r>
      </w:del>
    </w:p>
    <w:p w14:paraId="22CD8BF7" w14:textId="2D049011" w:rsidR="000058E3" w:rsidDel="00B03EA9" w:rsidRDefault="000058E3" w:rsidP="00C0077A">
      <w:pPr>
        <w:pStyle w:val="phlistitemized1"/>
        <w:rPr>
          <w:del w:id="761" w:author="Арслан Катеев" w:date="2018-09-17T13:10:00Z"/>
        </w:rPr>
      </w:pPr>
      <w:del w:id="762" w:author="Арслан Катеев" w:date="2018-09-17T13:10:00Z">
        <w:r w:rsidDel="00B03EA9">
          <w:delText xml:space="preserve">на </w:delText>
        </w:r>
        <w:r w:rsidRPr="000058E3" w:rsidDel="00B03EA9">
          <w:delText>этапе</w:delText>
        </w:r>
        <w:r w:rsidDel="00B03EA9">
          <w:delText xml:space="preserve"> настройки макета должно быть доступно </w:delText>
        </w:r>
        <w:r w:rsidRPr="0036267B" w:rsidDel="00B03EA9">
          <w:delText xml:space="preserve">форматирование отдельных ячеек </w:delText>
        </w:r>
        <w:r w:rsidDel="00B03EA9">
          <w:delText xml:space="preserve">регламентного </w:delText>
        </w:r>
        <w:r w:rsidRPr="0036267B" w:rsidDel="00B03EA9">
          <w:delText>отчет</w:delText>
        </w:r>
        <w:r w:rsidDel="00B03EA9">
          <w:delText>а</w:delText>
        </w:r>
        <w:r w:rsidR="00D67A0F" w:rsidDel="00B03EA9">
          <w:delText>:</w:delText>
        </w:r>
      </w:del>
    </w:p>
    <w:p w14:paraId="162358E4" w14:textId="30C560E7" w:rsidR="00D67A0F" w:rsidRPr="00403CEC" w:rsidDel="00B03EA9" w:rsidRDefault="00D67A0F" w:rsidP="004C211D">
      <w:pPr>
        <w:pStyle w:val="phlistitemized2"/>
        <w:rPr>
          <w:del w:id="763" w:author="Арслан Катеев" w:date="2018-09-17T13:10:00Z"/>
        </w:rPr>
      </w:pPr>
      <w:del w:id="764" w:author="Арслан Катеев" w:date="2018-09-17T13:10:00Z">
        <w:r w:rsidRPr="00F25ED2" w:rsidDel="00B03EA9">
          <w:delText>настройка</w:delText>
        </w:r>
        <w:r w:rsidDel="00B03EA9">
          <w:delText xml:space="preserve"> шрифта (цвета, </w:delText>
        </w:r>
        <w:r w:rsidRPr="00403CEC" w:rsidDel="00B03EA9">
          <w:delText>размера</w:delText>
        </w:r>
        <w:r w:rsidDel="00B03EA9">
          <w:delText xml:space="preserve">, выравнивание по горизонтали и вертикали, </w:delText>
        </w:r>
        <w:r w:rsidRPr="00403CEC" w:rsidDel="00B03EA9">
          <w:delText>стиля начертания (курсив, полужирный)</w:delText>
        </w:r>
        <w:r w:rsidDel="00B03EA9">
          <w:delText xml:space="preserve">, </w:delText>
        </w:r>
        <w:r w:rsidRPr="00403CEC" w:rsidDel="00B03EA9">
          <w:delText xml:space="preserve">переноса текста как для одной ячейки, так </w:delText>
        </w:r>
        <w:r w:rsidDel="00B03EA9">
          <w:delText xml:space="preserve">и </w:delText>
        </w:r>
        <w:r w:rsidRPr="00403CEC" w:rsidDel="00B03EA9">
          <w:delText>для диапазона ячеек</w:delText>
        </w:r>
        <w:r w:rsidDel="00B03EA9">
          <w:delText>)</w:delText>
        </w:r>
        <w:r w:rsidRPr="00403CEC" w:rsidDel="00B03EA9">
          <w:delText>;</w:delText>
        </w:r>
      </w:del>
    </w:p>
    <w:p w14:paraId="6515E6B6" w14:textId="1F235703" w:rsidR="00D67A0F" w:rsidRPr="00403CEC" w:rsidDel="00B03EA9" w:rsidRDefault="00D67A0F" w:rsidP="004C211D">
      <w:pPr>
        <w:pStyle w:val="phlistitemized2"/>
        <w:rPr>
          <w:del w:id="765" w:author="Арслан Катеев" w:date="2018-09-17T13:10:00Z"/>
        </w:rPr>
      </w:pPr>
      <w:del w:id="766" w:author="Арслан Катеев" w:date="2018-09-17T13:10:00Z">
        <w:r w:rsidRPr="00403CEC" w:rsidDel="00B03EA9">
          <w:delText>объединение ячеек;</w:delText>
        </w:r>
      </w:del>
    </w:p>
    <w:p w14:paraId="1440C3B0" w14:textId="555C8B49" w:rsidR="00D67A0F" w:rsidDel="00B03EA9" w:rsidRDefault="00D67A0F" w:rsidP="004C211D">
      <w:pPr>
        <w:pStyle w:val="phlistitemized2"/>
        <w:rPr>
          <w:del w:id="767" w:author="Арслан Катеев" w:date="2018-09-17T13:10:00Z"/>
        </w:rPr>
      </w:pPr>
      <w:del w:id="768" w:author="Арслан Катеев" w:date="2018-09-17T13:10:00Z">
        <w:r w:rsidRPr="00403CEC" w:rsidDel="00B03EA9">
          <w:delText>настройка цвета фона ячеек;</w:delText>
        </w:r>
      </w:del>
    </w:p>
    <w:p w14:paraId="7A0D50E9" w14:textId="0B759865" w:rsidR="00C707AC" w:rsidRPr="00403CEC" w:rsidDel="00B03EA9" w:rsidRDefault="00C707AC" w:rsidP="004C211D">
      <w:pPr>
        <w:pStyle w:val="phlistitemized2"/>
        <w:rPr>
          <w:del w:id="769" w:author="Арслан Катеев" w:date="2018-09-17T13:10:00Z"/>
        </w:rPr>
      </w:pPr>
      <w:del w:id="770" w:author="Арслан Катеев" w:date="2018-09-17T13:10:00Z">
        <w:r w:rsidDel="00B03EA9">
          <w:delText>ориентация текста внутри ячейки;</w:delText>
        </w:r>
      </w:del>
    </w:p>
    <w:p w14:paraId="07A09F67" w14:textId="4E8EB8A5" w:rsidR="00D67A0F" w:rsidDel="00B03EA9" w:rsidRDefault="00D67A0F" w:rsidP="004C211D">
      <w:pPr>
        <w:pStyle w:val="phlistitemized2"/>
        <w:rPr>
          <w:del w:id="771" w:author="Арслан Катеев" w:date="2018-09-17T13:10:00Z"/>
        </w:rPr>
      </w:pPr>
      <w:del w:id="772" w:author="Арслан Катеев" w:date="2018-09-17T13:10:00Z">
        <w:r w:rsidRPr="00403CEC" w:rsidDel="00B03EA9">
          <w:delText>настройка цвета фона обводки</w:delText>
        </w:r>
        <w:r w:rsidDel="00B03EA9">
          <w:delText>.</w:delText>
        </w:r>
      </w:del>
    </w:p>
    <w:p w14:paraId="49652ED7" w14:textId="7D3B5FDA" w:rsidR="000058E3" w:rsidDel="00B03EA9" w:rsidRDefault="000058E3" w:rsidP="00C0077A">
      <w:pPr>
        <w:pStyle w:val="phlistitemized1"/>
        <w:rPr>
          <w:del w:id="773" w:author="Арслан Катеев" w:date="2018-09-17T13:10:00Z"/>
        </w:rPr>
      </w:pPr>
      <w:del w:id="774" w:author="Арслан Катеев" w:date="2018-09-17T13:10:00Z">
        <w:r w:rsidDel="00B03EA9">
          <w:delText>на этапе настройки макета должно</w:delText>
        </w:r>
        <w:r w:rsidR="00C707AC" w:rsidDel="00B03EA9">
          <w:delText xml:space="preserve"> быть</w:delText>
        </w:r>
        <w:r w:rsidDel="00B03EA9">
          <w:delText xml:space="preserve"> доступно </w:delText>
        </w:r>
        <w:r w:rsidRPr="0036267B" w:rsidDel="00B03EA9">
          <w:delText>использование</w:delText>
        </w:r>
        <w:r w:rsidR="00BB78F3" w:rsidDel="00B03EA9">
          <w:delText xml:space="preserve"> переменных,</w:delText>
        </w:r>
        <w:r w:rsidRPr="0036267B" w:rsidDel="00B03EA9">
          <w:delText xml:space="preserve"> расчетных элементов</w:delText>
        </w:r>
        <w:r w:rsidR="00BB78F3" w:rsidDel="00B03EA9">
          <w:delText xml:space="preserve"> и стилей оформления </w:delText>
        </w:r>
        <w:r w:rsidR="00BB78F3" w:rsidDel="00B03EA9">
          <w:rPr>
            <w:lang w:val="en-US"/>
          </w:rPr>
          <w:delText>OLAP</w:delText>
        </w:r>
        <w:r w:rsidR="00BB78F3" w:rsidRPr="004A419E" w:rsidDel="00B03EA9">
          <w:delText>-</w:delText>
        </w:r>
        <w:r w:rsidR="00BB78F3" w:rsidDel="00B03EA9">
          <w:delText>представлений</w:delText>
        </w:r>
        <w:r w:rsidDel="00B03EA9">
          <w:delText>;</w:delText>
        </w:r>
      </w:del>
    </w:p>
    <w:p w14:paraId="097A8E7C" w14:textId="07FED2C4" w:rsidR="00C707AC" w:rsidRPr="0036267B" w:rsidDel="00B03EA9" w:rsidRDefault="00C707AC" w:rsidP="00C0077A">
      <w:pPr>
        <w:pStyle w:val="phlistitemized1"/>
        <w:rPr>
          <w:del w:id="775" w:author="Арслан Катеев" w:date="2018-09-17T13:10:00Z"/>
        </w:rPr>
      </w:pPr>
      <w:del w:id="776" w:author="Арслан Катеев" w:date="2018-09-17T13:10:00Z">
        <w:r w:rsidDel="00B03EA9">
          <w:delText xml:space="preserve">на этапе настройки макета должно быть доступно </w:delText>
        </w:r>
        <w:r w:rsidRPr="0036267B" w:rsidDel="00B03EA9">
          <w:delText>использование</w:delText>
        </w:r>
        <w:r w:rsidDel="00B03EA9">
          <w:delText xml:space="preserve"> переменных, определенных в источнике данных типа реестр;</w:delText>
        </w:r>
      </w:del>
    </w:p>
    <w:p w14:paraId="20AF8D71" w14:textId="4FAB2033" w:rsidR="00C707AC" w:rsidDel="00B03EA9" w:rsidRDefault="00C707AC" w:rsidP="00C0077A">
      <w:pPr>
        <w:pStyle w:val="phlistitemized1"/>
        <w:rPr>
          <w:del w:id="777" w:author="Арслан Катеев" w:date="2018-09-17T13:10:00Z"/>
        </w:rPr>
      </w:pPr>
      <w:del w:id="778" w:author="Арслан Катеев" w:date="2018-09-17T13:10:00Z">
        <w:r w:rsidDel="00B03EA9">
          <w:delText>возможность задавать ориентацию отчета для печати – книжная или альбомная;</w:delText>
        </w:r>
      </w:del>
    </w:p>
    <w:p w14:paraId="12EF42AC" w14:textId="40FD6528" w:rsidR="00C707AC" w:rsidRPr="0036267B" w:rsidDel="00B03EA9" w:rsidRDefault="00C707AC" w:rsidP="00C0077A">
      <w:pPr>
        <w:pStyle w:val="phlistitemized1"/>
        <w:rPr>
          <w:del w:id="779" w:author="Арслан Катеев" w:date="2018-09-17T13:10:00Z"/>
        </w:rPr>
      </w:pPr>
      <w:del w:id="780" w:author="Арслан Катеев" w:date="2018-09-17T13:10:00Z">
        <w:r w:rsidDel="00B03EA9">
          <w:delText>возможность задавать колонтитулы и размещать внутри низ изображения;</w:delText>
        </w:r>
      </w:del>
    </w:p>
    <w:p w14:paraId="0AA24194" w14:textId="45B72A9A" w:rsidR="009510A9" w:rsidDel="00B03EA9" w:rsidRDefault="00803F6F" w:rsidP="00C0077A">
      <w:pPr>
        <w:pStyle w:val="phlistitemized1"/>
        <w:rPr>
          <w:del w:id="781" w:author="Арслан Катеев" w:date="2018-09-17T13:10:00Z"/>
        </w:rPr>
      </w:pPr>
      <w:del w:id="782" w:author="Арслан Катеев" w:date="2018-09-17T13:10:00Z">
        <w:r w:rsidDel="00B03EA9">
          <w:delText xml:space="preserve">регламентный </w:delText>
        </w:r>
        <w:r w:rsidR="00997805" w:rsidRPr="0036267B" w:rsidDel="00B03EA9">
          <w:delText>о</w:delText>
        </w:r>
        <w:r w:rsidR="0083127A" w:rsidRPr="0036267B" w:rsidDel="00B03EA9">
          <w:delText xml:space="preserve">тчет </w:delText>
        </w:r>
        <w:r w:rsidR="0083127A" w:rsidRPr="000058E3" w:rsidDel="00B03EA9">
          <w:delText>должен</w:delText>
        </w:r>
        <w:r w:rsidR="0083127A" w:rsidRPr="0036267B" w:rsidDel="00B03EA9">
          <w:delText xml:space="preserve"> экспортироваться в виде </w:delText>
        </w:r>
        <w:r w:rsidR="00007782" w:rsidDel="00B03EA9">
          <w:delText xml:space="preserve">файла формата </w:delText>
        </w:r>
        <w:r w:rsidR="00007782" w:rsidRPr="00BD5B10" w:rsidDel="00B03EA9">
          <w:delText>.</w:delText>
        </w:r>
        <w:r w:rsidR="00007782" w:rsidRPr="000058E3" w:rsidDel="00B03EA9">
          <w:rPr>
            <w:lang w:val="en-US"/>
          </w:rPr>
          <w:delText>xlsx</w:delText>
        </w:r>
        <w:r w:rsidR="009510A9" w:rsidDel="00B03EA9">
          <w:delText>;</w:delText>
        </w:r>
      </w:del>
    </w:p>
    <w:p w14:paraId="640E6FA8" w14:textId="17B6D506" w:rsidR="009510A9" w:rsidDel="00B03EA9" w:rsidRDefault="009510A9" w:rsidP="00C0077A">
      <w:pPr>
        <w:pStyle w:val="phlistitemized1"/>
        <w:rPr>
          <w:del w:id="783" w:author="Арслан Катеев" w:date="2018-09-17T13:10:00Z"/>
        </w:rPr>
      </w:pPr>
      <w:del w:id="784" w:author="Арслан Катеев" w:date="2018-09-17T13:10:00Z">
        <w:r w:rsidDel="00B03EA9">
          <w:delText>возможность вывода итогового регламентного отчета на экран пользователя (режим предпросмотра);</w:delText>
        </w:r>
      </w:del>
    </w:p>
    <w:p w14:paraId="28EA0F55" w14:textId="091BC471" w:rsidR="004F20EA" w:rsidRPr="0036267B" w:rsidDel="00B03EA9" w:rsidRDefault="000058E3" w:rsidP="00C0077A">
      <w:pPr>
        <w:pStyle w:val="phlistitemized1"/>
        <w:rPr>
          <w:del w:id="785" w:author="Арслан Катеев" w:date="2018-09-17T13:10:00Z"/>
        </w:rPr>
      </w:pPr>
      <w:del w:id="786" w:author="Арслан Катеев" w:date="2018-09-17T13:10:00Z">
        <w:r w:rsidDel="00B03EA9">
          <w:delText>пользователю должна предоставляться возможность</w:delText>
        </w:r>
        <w:r w:rsidR="00007782" w:rsidRPr="0036267B" w:rsidDel="00B03EA9">
          <w:delText xml:space="preserve"> </w:delText>
        </w:r>
        <w:r w:rsidRPr="0036267B" w:rsidDel="00B03EA9">
          <w:delText>выб</w:delText>
        </w:r>
        <w:r w:rsidDel="00B03EA9">
          <w:delText>ора</w:delText>
        </w:r>
        <w:r w:rsidRPr="0036267B" w:rsidDel="00B03EA9">
          <w:delText xml:space="preserve"> </w:delText>
        </w:r>
        <w:r w:rsidR="009510A9" w:rsidDel="00B03EA9">
          <w:delText>значений настроенных параметров</w:delText>
        </w:r>
        <w:r w:rsidR="009510A9" w:rsidRPr="0036267B" w:rsidDel="00B03EA9">
          <w:delText xml:space="preserve"> </w:delText>
        </w:r>
        <w:r w:rsidR="00007782" w:rsidRPr="0036267B" w:rsidDel="00B03EA9">
          <w:delText xml:space="preserve">в момент вызова </w:delText>
        </w:r>
        <w:r w:rsidR="00007782" w:rsidDel="00B03EA9">
          <w:delText>регламентированного</w:delText>
        </w:r>
        <w:r w:rsidR="00007782" w:rsidRPr="0036267B" w:rsidDel="00B03EA9">
          <w:delText xml:space="preserve"> отчета</w:delText>
        </w:r>
        <w:r w:rsidR="009510A9" w:rsidDel="00B03EA9">
          <w:delText xml:space="preserve"> и в момент предпросмотра</w:delText>
        </w:r>
        <w:r w:rsidR="00392163" w:rsidRPr="0036267B" w:rsidDel="00B03EA9">
          <w:delText>.</w:delText>
        </w:r>
      </w:del>
    </w:p>
    <w:p w14:paraId="12AEE958" w14:textId="3F1A6330" w:rsidR="00002D6D" w:rsidRPr="00D61CC2" w:rsidDel="00B03EA9" w:rsidRDefault="00002D6D" w:rsidP="00D67A0F">
      <w:pPr>
        <w:pStyle w:val="phnormal"/>
        <w:rPr>
          <w:del w:id="787" w:author="Арслан Катеев" w:date="2018-09-17T13:10:00Z"/>
        </w:rPr>
      </w:pPr>
      <w:bookmarkStart w:id="788" w:name="_Toc416447962"/>
      <w:del w:id="789" w:author="Арслан Катеев" w:date="2018-09-17T13:10:00Z">
        <w:r w:rsidRPr="00987A18" w:rsidDel="00B03EA9">
          <w:delText>При</w:delText>
        </w:r>
        <w:r w:rsidRPr="00D67A0F" w:rsidDel="00B03EA9">
          <w:delText xml:space="preserve"> работе с шаблоном регламентированного отчета должна предоставляться возможность отмен</w:delText>
        </w:r>
        <w:r w:rsidRPr="00987A18" w:rsidDel="00B03EA9">
          <w:delText>ы предыдущих действий пользователя и возврат отмененных действий</w:delText>
        </w:r>
        <w:r w:rsidRPr="00D61CC2" w:rsidDel="00B03EA9">
          <w:delText>.</w:delText>
        </w:r>
      </w:del>
    </w:p>
    <w:p w14:paraId="72799158" w14:textId="36030E1B" w:rsidR="006417EA" w:rsidRPr="006417EA" w:rsidDel="00B03EA9" w:rsidRDefault="006417EA" w:rsidP="006417EA">
      <w:pPr>
        <w:pStyle w:val="phnormal"/>
        <w:rPr>
          <w:del w:id="790" w:author="Арслан Катеев" w:date="2018-09-17T13:10:00Z"/>
          <w:rFonts w:cs="Arial"/>
        </w:rPr>
      </w:pPr>
      <w:del w:id="791" w:author="Арслан Катеев" w:date="2018-09-17T13:10:00Z">
        <w:r w:rsidDel="00B03EA9">
          <w:rPr>
            <w:rFonts w:cs="Arial"/>
          </w:rPr>
          <w:delText>Остальные п</w:delText>
        </w:r>
        <w:r w:rsidRPr="0036267B" w:rsidDel="00B03EA9">
          <w:rPr>
            <w:rFonts w:cs="Arial"/>
          </w:rPr>
          <w:delText>ечатные формы, формируемые Системой, должны быть</w:delText>
        </w:r>
        <w:r w:rsidDel="00B03EA9">
          <w:rPr>
            <w:rFonts w:cs="Arial"/>
          </w:rPr>
          <w:delText xml:space="preserve"> представлены в формате</w:delText>
        </w:r>
        <w:r w:rsidRPr="006606CD" w:rsidDel="00B03EA9">
          <w:rPr>
            <w:rFonts w:cs="Arial"/>
          </w:rPr>
          <w:delText xml:space="preserve"> </w:delText>
        </w:r>
        <w:r w:rsidRPr="0036267B" w:rsidDel="00B03EA9">
          <w:rPr>
            <w:rFonts w:cs="Arial"/>
          </w:rPr>
          <w:delText>.</w:delText>
        </w:r>
        <w:r w:rsidDel="00B03EA9">
          <w:rPr>
            <w:rFonts w:cs="Arial"/>
            <w:lang w:val="en-US"/>
          </w:rPr>
          <w:delText>xlsx</w:delText>
        </w:r>
        <w:r w:rsidRPr="006417EA" w:rsidDel="00B03EA9">
          <w:rPr>
            <w:rFonts w:cs="Arial"/>
          </w:rPr>
          <w:delText>.</w:delText>
        </w:r>
      </w:del>
    </w:p>
    <w:p w14:paraId="1ADAE867" w14:textId="7F3C5C5C" w:rsidR="00E30E06" w:rsidRPr="0036267B" w:rsidDel="00B03EA9" w:rsidRDefault="00E30E06" w:rsidP="00F25ED2">
      <w:pPr>
        <w:pStyle w:val="34"/>
        <w:rPr>
          <w:del w:id="792" w:author="Арслан Катеев" w:date="2018-09-17T13:10:00Z"/>
          <w:rFonts w:eastAsia="Calibri"/>
        </w:rPr>
      </w:pPr>
      <w:bookmarkStart w:id="793" w:name="_Toc522869210"/>
      <w:del w:id="794" w:author="Арслан Катеев" w:date="2018-09-17T13:10:00Z">
        <w:r w:rsidRPr="0036267B" w:rsidDel="00B03EA9">
          <w:rPr>
            <w:rFonts w:eastAsia="Calibri"/>
          </w:rPr>
          <w:delText>Требования к подсистеме визуализации</w:delText>
        </w:r>
        <w:bookmarkEnd w:id="788"/>
        <w:bookmarkEnd w:id="793"/>
      </w:del>
    </w:p>
    <w:p w14:paraId="5B12656C" w14:textId="1063D5B1" w:rsidR="00E30E06" w:rsidRPr="0036267B" w:rsidDel="00B03EA9" w:rsidRDefault="00E30E06" w:rsidP="00E30E06">
      <w:pPr>
        <w:pStyle w:val="phnormal"/>
        <w:rPr>
          <w:del w:id="795" w:author="Арслан Катеев" w:date="2018-09-17T13:10:00Z"/>
          <w:rFonts w:cs="Arial"/>
        </w:rPr>
      </w:pPr>
      <w:del w:id="796" w:author="Арслан Катеев" w:date="2018-09-17T13:10:00Z">
        <w:r w:rsidRPr="0036267B" w:rsidDel="00B03EA9">
          <w:rPr>
            <w:rFonts w:cs="Arial"/>
          </w:rPr>
          <w:delText xml:space="preserve">Подсистема должна позволять создавать аналитические панели показателей, </w:delText>
        </w:r>
        <w:r w:rsidR="001F57A2" w:rsidRPr="0036267B" w:rsidDel="00B03EA9">
          <w:rPr>
            <w:rFonts w:cs="Arial"/>
          </w:rPr>
          <w:delText>состоящи</w:delText>
        </w:r>
        <w:r w:rsidR="001F57A2" w:rsidDel="00B03EA9">
          <w:rPr>
            <w:rFonts w:cs="Arial"/>
          </w:rPr>
          <w:delText>х</w:delText>
        </w:r>
        <w:r w:rsidR="001F57A2" w:rsidRPr="0036267B" w:rsidDel="00B03EA9">
          <w:rPr>
            <w:rFonts w:cs="Arial"/>
          </w:rPr>
          <w:delText xml:space="preserve"> </w:delText>
        </w:r>
        <w:r w:rsidRPr="0036267B" w:rsidDel="00B03EA9">
          <w:rPr>
            <w:rFonts w:cs="Arial"/>
          </w:rPr>
          <w:delText>из набора виджетов, размещенных на экране в определенном порядке.</w:delText>
        </w:r>
        <w:r w:rsidR="00437000" w:rsidRPr="0036267B" w:rsidDel="00B03EA9">
          <w:rPr>
            <w:rFonts w:cs="Arial"/>
          </w:rPr>
          <w:delText xml:space="preserve"> Должна предоставляться возможность группировки сформированных аналитических панелей по единому признаку.</w:delText>
        </w:r>
      </w:del>
    </w:p>
    <w:p w14:paraId="46A24CB8" w14:textId="035D7D3F" w:rsidR="008A2753" w:rsidRPr="00D30796" w:rsidDel="00B03EA9" w:rsidRDefault="00E30E06" w:rsidP="007E0281">
      <w:pPr>
        <w:pStyle w:val="phnormal"/>
        <w:rPr>
          <w:del w:id="797" w:author="Арслан Катеев" w:date="2018-09-17T13:10:00Z"/>
        </w:rPr>
      </w:pPr>
      <w:del w:id="798" w:author="Арслан Катеев" w:date="2018-09-17T13:10:00Z">
        <w:r w:rsidRPr="00400FC0" w:rsidDel="00B03EA9">
          <w:rPr>
            <w:rFonts w:cs="Arial"/>
          </w:rPr>
          <w:delText>Количество создаваемых аналитических панелей должно быть ограничено только аппаратными мощностями Системы, кроме того</w:delText>
        </w:r>
        <w:r w:rsidR="001749ED" w:rsidRPr="00400FC0" w:rsidDel="00B03EA9">
          <w:rPr>
            <w:rFonts w:cs="Arial"/>
          </w:rPr>
          <w:delText>,</w:delText>
        </w:r>
        <w:r w:rsidRPr="00400FC0" w:rsidDel="00B03EA9">
          <w:rPr>
            <w:rFonts w:cs="Arial"/>
          </w:rPr>
          <w:delText xml:space="preserve"> каждая</w:delText>
        </w:r>
        <w:r w:rsidR="001749ED" w:rsidRPr="00400FC0" w:rsidDel="00B03EA9">
          <w:rPr>
            <w:rFonts w:cs="Arial"/>
          </w:rPr>
          <w:delText xml:space="preserve"> аналитическая</w:delText>
        </w:r>
        <w:r w:rsidRPr="00400FC0" w:rsidDel="00B03EA9">
          <w:rPr>
            <w:rFonts w:cs="Arial"/>
          </w:rPr>
          <w:delText xml:space="preserve"> панель должна иметь идентификатор, позволяющий осуществить прямой доступ к ней через </w:delText>
        </w:r>
        <w:r w:rsidR="00D203BA" w:rsidRPr="00400FC0" w:rsidDel="00B03EA9">
          <w:rPr>
            <w:rFonts w:cs="Arial"/>
            <w:lang w:val="en-US"/>
          </w:rPr>
          <w:delText>web</w:delText>
        </w:r>
        <w:r w:rsidR="00D203BA" w:rsidRPr="00400FC0" w:rsidDel="00B03EA9">
          <w:rPr>
            <w:rFonts w:cs="Arial"/>
          </w:rPr>
          <w:delText>-</w:delText>
        </w:r>
        <w:r w:rsidRPr="00400FC0" w:rsidDel="00B03EA9">
          <w:rPr>
            <w:rFonts w:cs="Arial"/>
          </w:rPr>
          <w:delText>интерфейс Системы</w:delText>
        </w:r>
        <w:r w:rsidRPr="0036267B" w:rsidDel="00B03EA9">
          <w:rPr>
            <w:rFonts w:cs="Arial"/>
          </w:rPr>
          <w:delText>. Долж</w:delText>
        </w:r>
        <w:r w:rsidR="001E0C1B" w:rsidRPr="0036267B" w:rsidDel="00B03EA9">
          <w:rPr>
            <w:rFonts w:cs="Arial"/>
          </w:rPr>
          <w:delText>н</w:delText>
        </w:r>
        <w:r w:rsidRPr="0036267B" w:rsidDel="00B03EA9">
          <w:rPr>
            <w:rFonts w:cs="Arial"/>
          </w:rPr>
          <w:delText>а быть реализована функция копирования аналитических панелей.</w:delText>
        </w:r>
        <w:r w:rsidR="00D420E5" w:rsidRPr="0036267B" w:rsidDel="00B03EA9">
          <w:rPr>
            <w:rFonts w:cs="Arial"/>
          </w:rPr>
          <w:delText xml:space="preserve"> Должна быть реализована возможность получения</w:delText>
        </w:r>
        <w:r w:rsidR="004E4B1E" w:rsidRPr="0036267B" w:rsidDel="00B03EA9">
          <w:rPr>
            <w:rFonts w:cs="Arial"/>
          </w:rPr>
          <w:delText xml:space="preserve"> </w:delText>
        </w:r>
        <w:r w:rsidR="00D420E5" w:rsidRPr="0036267B" w:rsidDel="00B03EA9">
          <w:rPr>
            <w:rFonts w:cs="Arial"/>
          </w:rPr>
          <w:delText>внешн</w:delText>
        </w:r>
        <w:r w:rsidR="007E0281" w:rsidDel="00B03EA9">
          <w:rPr>
            <w:rFonts w:cs="Arial"/>
          </w:rPr>
          <w:delText>ей</w:delText>
        </w:r>
        <w:r w:rsidR="00D420E5" w:rsidRPr="0036267B" w:rsidDel="00B03EA9">
          <w:rPr>
            <w:rFonts w:cs="Arial"/>
          </w:rPr>
          <w:delText xml:space="preserve"> ссыл</w:delText>
        </w:r>
        <w:r w:rsidR="007E0281" w:rsidDel="00B03EA9">
          <w:rPr>
            <w:rFonts w:cs="Arial"/>
          </w:rPr>
          <w:delText>ки</w:delText>
        </w:r>
        <w:r w:rsidR="00D420E5" w:rsidRPr="0036267B" w:rsidDel="00B03EA9">
          <w:rPr>
            <w:rFonts w:cs="Arial"/>
          </w:rPr>
          <w:delText xml:space="preserve"> </w:delText>
        </w:r>
        <w:r w:rsidR="009139CE" w:rsidDel="00B03EA9">
          <w:rPr>
            <w:rFonts w:cs="Arial"/>
          </w:rPr>
          <w:delText>на аналитическую панель</w:delText>
        </w:r>
        <w:r w:rsidR="00D420E5" w:rsidRPr="00D30796" w:rsidDel="00B03EA9">
          <w:delText>.</w:delText>
        </w:r>
      </w:del>
    </w:p>
    <w:p w14:paraId="5B6602D6" w14:textId="4B2CFF11" w:rsidR="00E30E06" w:rsidRPr="0036267B" w:rsidDel="00B03EA9" w:rsidRDefault="00E30E06" w:rsidP="00E30E06">
      <w:pPr>
        <w:pStyle w:val="phnormal"/>
        <w:rPr>
          <w:del w:id="799" w:author="Арслан Катеев" w:date="2018-09-17T13:10:00Z"/>
          <w:rFonts w:cs="Arial"/>
        </w:rPr>
      </w:pPr>
      <w:del w:id="800" w:author="Арслан Катеев" w:date="2018-09-17T13:10:00Z">
        <w:r w:rsidRPr="0036267B" w:rsidDel="00B03EA9">
          <w:rPr>
            <w:rFonts w:cs="Arial"/>
          </w:rPr>
          <w:delText>Каждая аналитическая панель должна представлять собой набор областей, связанных между собой пространственными указателями, имеющих длину и ширину и служащих контейнерами для виджетов. Кроме линейных размеров, должна существовать возможность задания пропорциональных размеров контейнеров и содержащихся в них виджетов. Пространственная конфигурация областей должна иметь возможность формироваться вертикально</w:delText>
        </w:r>
        <w:r w:rsidR="004A36F1" w:rsidDel="00B03EA9">
          <w:rPr>
            <w:rFonts w:cs="Arial"/>
          </w:rPr>
          <w:delText>,</w:delText>
        </w:r>
        <w:r w:rsidRPr="0036267B" w:rsidDel="00B03EA9">
          <w:rPr>
            <w:rFonts w:cs="Arial"/>
          </w:rPr>
          <w:delText xml:space="preserve"> горизонтально</w:delText>
        </w:r>
        <w:r w:rsidR="004A36F1" w:rsidDel="00B03EA9">
          <w:rPr>
            <w:rFonts w:cs="Arial"/>
          </w:rPr>
          <w:delText xml:space="preserve"> и закладками</w:delText>
        </w:r>
        <w:r w:rsidRPr="0036267B" w:rsidDel="00B03EA9">
          <w:rPr>
            <w:rFonts w:cs="Arial"/>
          </w:rPr>
          <w:delText>.</w:delText>
        </w:r>
        <w:r w:rsidR="00B9100D" w:rsidDel="00B03EA9">
          <w:rPr>
            <w:rFonts w:cs="Arial"/>
          </w:rPr>
          <w:delText xml:space="preserve"> Должна быть реализована возможность размещать ярлыки закладок вертикально справа или слева, горизонтально сверху или снизу. </w:delText>
        </w:r>
        <w:r w:rsidRPr="0036267B" w:rsidDel="00B03EA9">
          <w:rPr>
            <w:rFonts w:cs="Arial"/>
          </w:rPr>
          <w:delText>Каждый контейнер должен иметь возможность включать в себя несколько виджетов.</w:delText>
        </w:r>
      </w:del>
    </w:p>
    <w:p w14:paraId="7387BD55" w14:textId="3B4C0E80" w:rsidR="00E30E06" w:rsidRPr="000E0956" w:rsidDel="00B03EA9" w:rsidRDefault="00E30E06" w:rsidP="008E4FB2">
      <w:pPr>
        <w:pStyle w:val="phlistorderedtitle"/>
        <w:rPr>
          <w:del w:id="801" w:author="Арслан Катеев" w:date="2018-09-17T13:10:00Z"/>
        </w:rPr>
      </w:pPr>
      <w:del w:id="802" w:author="Арслан Катеев" w:date="2018-09-17T13:10:00Z">
        <w:r w:rsidRPr="000E0956" w:rsidDel="00B03EA9">
          <w:delText>Должны быть доступны следующие типы виджетов:</w:delText>
        </w:r>
      </w:del>
    </w:p>
    <w:p w14:paraId="5C570C20" w14:textId="76184047" w:rsidR="00E30E06" w:rsidRPr="000E0956" w:rsidDel="00B03EA9" w:rsidRDefault="00E65755" w:rsidP="00C0077A">
      <w:pPr>
        <w:pStyle w:val="phlistitemized1"/>
        <w:rPr>
          <w:del w:id="803" w:author="Арслан Катеев" w:date="2018-09-17T13:10:00Z"/>
        </w:rPr>
      </w:pPr>
      <w:del w:id="804" w:author="Арслан Катеев" w:date="2018-09-17T13:10:00Z">
        <w:r w:rsidRPr="000E0956" w:rsidDel="00B03EA9">
          <w:delText>«</w:delText>
        </w:r>
        <w:r w:rsidR="00E30E06" w:rsidRPr="000E0956" w:rsidDel="00B03EA9">
          <w:delText>OLAP</w:delText>
        </w:r>
        <w:r w:rsidR="000D5778" w:rsidDel="00B03EA9">
          <w:delText>-представление</w:delText>
        </w:r>
        <w:r w:rsidRPr="000E0956" w:rsidDel="00B03EA9">
          <w:delText>»</w:delText>
        </w:r>
        <w:r w:rsidR="000D5778" w:rsidDel="00B03EA9">
          <w:delText xml:space="preserve"> (о</w:delText>
        </w:r>
        <w:r w:rsidR="00E30E06" w:rsidRPr="000E0956" w:rsidDel="00B03EA9">
          <w:delText>тображение информаци</w:delText>
        </w:r>
        <w:r w:rsidR="00D21CFA" w:rsidRPr="000E0956" w:rsidDel="00B03EA9">
          <w:delText>и аналогично</w:delText>
        </w:r>
        <w:r w:rsidR="000D5778" w:rsidDel="00B03EA9">
          <w:delText xml:space="preserve"> описанному в</w:delText>
        </w:r>
        <w:r w:rsidR="00D21CFA" w:rsidRPr="000E0956" w:rsidDel="00B03EA9">
          <w:delText xml:space="preserve"> подсистеме </w:delText>
        </w:r>
        <w:r w:rsidR="004E0D16" w:rsidDel="00B03EA9">
          <w:rPr>
            <w:lang w:val="en-US"/>
          </w:rPr>
          <w:delText>OLAP</w:delText>
        </w:r>
        <w:r w:rsidR="004E0D16" w:rsidRPr="004E0D16" w:rsidDel="00B03EA9">
          <w:delText>-</w:delText>
        </w:r>
        <w:r w:rsidR="00D21CFA" w:rsidRPr="000E0956" w:rsidDel="00B03EA9">
          <w:delText>анализа</w:delText>
        </w:r>
        <w:r w:rsidR="000D5778" w:rsidDel="00B03EA9">
          <w:delText>)</w:delText>
        </w:r>
        <w:r w:rsidR="00D21CFA" w:rsidRPr="000E0956" w:rsidDel="00B03EA9">
          <w:delText>;</w:delText>
        </w:r>
      </w:del>
    </w:p>
    <w:p w14:paraId="3C53EFF3" w14:textId="616E9508" w:rsidR="000E0956" w:rsidDel="00B03EA9" w:rsidRDefault="00E65755" w:rsidP="00C0077A">
      <w:pPr>
        <w:pStyle w:val="phlistitemized1"/>
        <w:rPr>
          <w:del w:id="805" w:author="Арслан Катеев" w:date="2018-09-17T13:10:00Z"/>
        </w:rPr>
      </w:pPr>
      <w:del w:id="806" w:author="Арслан Катеев" w:date="2018-09-17T13:10:00Z">
        <w:r w:rsidRPr="000E0956" w:rsidDel="00B03EA9">
          <w:delText>«</w:delText>
        </w:r>
        <w:r w:rsidR="000D5778" w:rsidDel="00B03EA9">
          <w:delText>Линейная д</w:delText>
        </w:r>
        <w:r w:rsidR="00E30E06" w:rsidRPr="000E0956" w:rsidDel="00B03EA9">
          <w:delText>иаграмма</w:delText>
        </w:r>
        <w:r w:rsidRPr="000E0956" w:rsidDel="00B03EA9">
          <w:delText>»</w:delText>
        </w:r>
        <w:r w:rsidR="00E30E06" w:rsidRPr="000E0956" w:rsidDel="00B03EA9">
          <w:delText>;</w:delText>
        </w:r>
      </w:del>
    </w:p>
    <w:p w14:paraId="536C0EA1" w14:textId="6A584007" w:rsidR="000D5778" w:rsidDel="00B03EA9" w:rsidRDefault="000D5778" w:rsidP="00C0077A">
      <w:pPr>
        <w:pStyle w:val="phlistitemized1"/>
        <w:rPr>
          <w:del w:id="807" w:author="Арслан Катеев" w:date="2018-09-17T13:10:00Z"/>
        </w:rPr>
      </w:pPr>
      <w:del w:id="808" w:author="Арслан Катеев" w:date="2018-09-17T13:10:00Z">
        <w:r w:rsidDel="00B03EA9">
          <w:delText>«Столбчатая диаграмма»;</w:delText>
        </w:r>
      </w:del>
    </w:p>
    <w:p w14:paraId="11ED767E" w14:textId="569D2A81" w:rsidR="000D5778" w:rsidDel="00B03EA9" w:rsidRDefault="000D5778" w:rsidP="00C0077A">
      <w:pPr>
        <w:pStyle w:val="phlistitemized1"/>
        <w:rPr>
          <w:del w:id="809" w:author="Арслан Катеев" w:date="2018-09-17T13:10:00Z"/>
        </w:rPr>
      </w:pPr>
      <w:del w:id="810" w:author="Арслан Катеев" w:date="2018-09-17T13:10:00Z">
        <w:r w:rsidDel="00B03EA9">
          <w:delText>«Круговая диаграмма» (включая кольцевую диаграмму);</w:delText>
        </w:r>
      </w:del>
    </w:p>
    <w:p w14:paraId="7C725FE3" w14:textId="66746829" w:rsidR="000D5778" w:rsidDel="00B03EA9" w:rsidRDefault="000D5778" w:rsidP="00C0077A">
      <w:pPr>
        <w:pStyle w:val="phlistitemized1"/>
        <w:rPr>
          <w:del w:id="811" w:author="Арслан Катеев" w:date="2018-09-17T13:10:00Z"/>
        </w:rPr>
      </w:pPr>
      <w:del w:id="812" w:author="Арслан Катеев" w:date="2018-09-17T13:10:00Z">
        <w:r w:rsidDel="00B03EA9">
          <w:delText>«Радар»;</w:delText>
        </w:r>
      </w:del>
    </w:p>
    <w:p w14:paraId="7B0194A0" w14:textId="3D66C6AB" w:rsidR="000D5778" w:rsidRPr="000E0956" w:rsidDel="00B03EA9" w:rsidRDefault="000D5778" w:rsidP="00C0077A">
      <w:pPr>
        <w:pStyle w:val="phlistitemized1"/>
        <w:rPr>
          <w:del w:id="813" w:author="Арслан Катеев" w:date="2018-09-17T13:10:00Z"/>
        </w:rPr>
      </w:pPr>
      <w:del w:id="814" w:author="Арслан Катеев" w:date="2018-09-17T13:10:00Z">
        <w:r w:rsidDel="00B03EA9">
          <w:delText>«Пирамида»;</w:delText>
        </w:r>
      </w:del>
    </w:p>
    <w:p w14:paraId="717A164D" w14:textId="4ABAB050" w:rsidR="000E0956" w:rsidRPr="000E0956" w:rsidDel="00B03EA9" w:rsidRDefault="000E0956" w:rsidP="00C0077A">
      <w:pPr>
        <w:pStyle w:val="phlistitemized1"/>
        <w:rPr>
          <w:del w:id="815" w:author="Арслан Катеев" w:date="2018-09-17T13:10:00Z"/>
        </w:rPr>
      </w:pPr>
      <w:del w:id="816" w:author="Арслан Катеев" w:date="2018-09-17T13:10:00Z">
        <w:r w:rsidRPr="000E0956" w:rsidDel="00B03EA9">
          <w:delText>«Карта»</w:delText>
        </w:r>
        <w:r w:rsidDel="00B03EA9">
          <w:delText>;</w:delText>
        </w:r>
      </w:del>
    </w:p>
    <w:p w14:paraId="73982FF8" w14:textId="67F2719D" w:rsidR="005D548E" w:rsidDel="00B03EA9" w:rsidRDefault="000E0956" w:rsidP="00C0077A">
      <w:pPr>
        <w:pStyle w:val="phlistitemized1"/>
        <w:rPr>
          <w:del w:id="817" w:author="Арслан Катеев" w:date="2018-09-17T13:10:00Z"/>
        </w:rPr>
      </w:pPr>
      <w:del w:id="818" w:author="Арслан Катеев" w:date="2018-09-17T13:10:00Z">
        <w:r w:rsidRPr="000E0956" w:rsidDel="00B03EA9">
          <w:delText>«</w:delText>
        </w:r>
        <w:r w:rsidRPr="000D5778" w:rsidDel="00B03EA9">
          <w:rPr>
            <w:lang w:val="en-US"/>
          </w:rPr>
          <w:delText>HTML</w:delText>
        </w:r>
        <w:r w:rsidRPr="000E0956" w:rsidDel="00B03EA9">
          <w:delText>»</w:delText>
        </w:r>
        <w:r w:rsidR="005D548E" w:rsidDel="00B03EA9">
          <w:delText>;</w:delText>
        </w:r>
      </w:del>
    </w:p>
    <w:p w14:paraId="3C08FE4D" w14:textId="4C2A0579" w:rsidR="000E0956" w:rsidRPr="000E0956" w:rsidDel="00B03EA9" w:rsidRDefault="005D548E" w:rsidP="00C0077A">
      <w:pPr>
        <w:pStyle w:val="phlistitemized1"/>
        <w:rPr>
          <w:del w:id="819" w:author="Арслан Катеев" w:date="2018-09-17T13:10:00Z"/>
        </w:rPr>
      </w:pPr>
      <w:del w:id="820" w:author="Арслан Катеев" w:date="2018-09-17T13:10:00Z">
        <w:r w:rsidDel="00B03EA9">
          <w:delText>виджеты навигации.</w:delText>
        </w:r>
      </w:del>
    </w:p>
    <w:p w14:paraId="361D9761" w14:textId="4EB4954E" w:rsidR="00E30E06" w:rsidRPr="0036267B" w:rsidDel="00B03EA9" w:rsidRDefault="009A2227" w:rsidP="004A419E">
      <w:pPr>
        <w:pStyle w:val="phnormal"/>
        <w:rPr>
          <w:del w:id="821" w:author="Арслан Катеев" w:date="2018-09-17T13:10:00Z"/>
        </w:rPr>
      </w:pPr>
      <w:del w:id="822" w:author="Арслан Катеев" w:date="2018-09-17T13:10:00Z">
        <w:r w:rsidDel="00B03EA9">
          <w:rPr>
            <w:rFonts w:cs="Arial"/>
          </w:rPr>
          <w:delText>Для д</w:delText>
        </w:r>
        <w:r w:rsidR="00E30E06" w:rsidRPr="0036267B" w:rsidDel="00B03EA9">
          <w:rPr>
            <w:rFonts w:cs="Arial"/>
          </w:rPr>
          <w:delText>иаграмм</w:delText>
        </w:r>
        <w:r w:rsidDel="00B03EA9">
          <w:rPr>
            <w:rFonts w:cs="Arial"/>
          </w:rPr>
          <w:delText xml:space="preserve"> д</w:delText>
        </w:r>
        <w:r w:rsidR="00C925FB" w:rsidRPr="0036267B" w:rsidDel="00B03EA9">
          <w:delText xml:space="preserve">олжны </w:delText>
        </w:r>
        <w:r w:rsidR="00190164" w:rsidRPr="0036267B" w:rsidDel="00B03EA9">
          <w:delText>поддерживаться</w:delText>
        </w:r>
        <w:r w:rsidR="00166A4D" w:rsidRPr="0036267B" w:rsidDel="00B03EA9">
          <w:delText>:</w:delText>
        </w:r>
        <w:r w:rsidR="00190164" w:rsidRPr="0036267B" w:rsidDel="00B03EA9">
          <w:delText xml:space="preserve"> объемный вид </w:delText>
        </w:r>
        <w:r w:rsidR="00574CA2" w:rsidRPr="0036267B" w:rsidDel="00B03EA9">
          <w:delText>представления</w:delText>
        </w:r>
        <w:r w:rsidR="00166A4D" w:rsidRPr="0036267B" w:rsidDel="00B03EA9">
          <w:delText xml:space="preserve">, </w:delText>
        </w:r>
        <w:r w:rsidR="00190164" w:rsidRPr="0036267B" w:rsidDel="00B03EA9">
          <w:delText>анимация выделенного сектора</w:delText>
        </w:r>
        <w:r w:rsidR="00166A4D" w:rsidRPr="0036267B" w:rsidDel="00B03EA9">
          <w:delText>, всплывающие подсказки</w:delText>
        </w:r>
        <w:r w:rsidR="00E30E06" w:rsidRPr="0036267B" w:rsidDel="00B03EA9">
          <w:delText>.</w:delText>
        </w:r>
        <w:r w:rsidR="00C925FB" w:rsidRPr="0036267B" w:rsidDel="00B03EA9">
          <w:delText xml:space="preserve"> </w:delText>
        </w:r>
        <w:r w:rsidR="00D30DC3" w:rsidRPr="0036267B" w:rsidDel="00B03EA9">
          <w:delText>Д</w:delText>
        </w:r>
        <w:r w:rsidR="000837B7" w:rsidRPr="0036267B" w:rsidDel="00B03EA9">
          <w:delText>ля диаграмм</w:delText>
        </w:r>
        <w:r w:rsidR="0093750B" w:rsidDel="00B03EA9">
          <w:delText xml:space="preserve">, </w:delText>
        </w:r>
        <w:r w:rsidR="00400FC0" w:rsidDel="00B03EA9">
          <w:delText xml:space="preserve">источник данных для которых </w:delText>
        </w:r>
        <w:r w:rsidRPr="0036267B" w:rsidDel="00B03EA9">
          <w:delText>состо</w:delText>
        </w:r>
        <w:r w:rsidR="00400FC0" w:rsidDel="00B03EA9">
          <w:delText>ит</w:delText>
        </w:r>
        <w:r w:rsidR="000837B7" w:rsidRPr="0036267B" w:rsidDel="00B03EA9">
          <w:delText xml:space="preserve"> из двух и более уровней, д</w:delText>
        </w:r>
        <w:r w:rsidR="00D30DC3" w:rsidRPr="0036267B" w:rsidDel="00B03EA9">
          <w:delText>олжна быть реализована возможность проваливания (</w:delText>
        </w:r>
        <w:r w:rsidR="00D30DC3" w:rsidRPr="00932812" w:rsidDel="00B03EA9">
          <w:rPr>
            <w:lang w:val="en-US"/>
          </w:rPr>
          <w:delText>drill</w:delText>
        </w:r>
        <w:r w:rsidR="00D30DC3" w:rsidRPr="00D47057" w:rsidDel="00B03EA9">
          <w:delText>-</w:delText>
        </w:r>
        <w:r w:rsidR="00D30DC3" w:rsidRPr="00932812" w:rsidDel="00B03EA9">
          <w:rPr>
            <w:lang w:val="en-US"/>
          </w:rPr>
          <w:delText>down</w:delText>
        </w:r>
        <w:r w:rsidR="00D30DC3" w:rsidRPr="0036267B" w:rsidDel="00B03EA9">
          <w:delText xml:space="preserve">) </w:delText>
        </w:r>
        <w:r w:rsidR="000837B7" w:rsidRPr="0036267B" w:rsidDel="00B03EA9">
          <w:delText>с целью</w:delText>
        </w:r>
        <w:r w:rsidR="00D30DC3" w:rsidRPr="0036267B" w:rsidDel="00B03EA9">
          <w:delText xml:space="preserve"> просмотра детализирующих данных выбранного сегмента диаграммы. </w:delText>
        </w:r>
        <w:r w:rsidR="00675184" w:rsidRPr="0036267B" w:rsidDel="00B03EA9">
          <w:delText>Лимит глубины</w:delText>
        </w:r>
        <w:r w:rsidR="000837B7" w:rsidRPr="0036267B" w:rsidDel="00B03EA9">
          <w:delText xml:space="preserve"> (</w:delText>
        </w:r>
        <w:r w:rsidR="00300529" w:rsidRPr="0036267B" w:rsidDel="00B03EA9">
          <w:delText xml:space="preserve">т.е. </w:delText>
        </w:r>
        <w:r w:rsidR="000837B7" w:rsidRPr="0036267B" w:rsidDel="00B03EA9">
          <w:delText>уровней)</w:delText>
        </w:r>
        <w:r w:rsidR="00675184" w:rsidRPr="0036267B" w:rsidDel="00B03EA9">
          <w:delText xml:space="preserve"> провали</w:delText>
        </w:r>
        <w:r w:rsidR="0093750B" w:rsidDel="00B03EA9">
          <w:delText>вания должен быть настраиваемым</w:delText>
        </w:r>
        <w:r w:rsidR="000837B7" w:rsidRPr="0036267B" w:rsidDel="00B03EA9">
          <w:delText>.</w:delText>
        </w:r>
        <w:r w:rsidR="005D44B7" w:rsidRPr="0036267B" w:rsidDel="00B03EA9">
          <w:delText xml:space="preserve"> </w:delText>
        </w:r>
      </w:del>
    </w:p>
    <w:p w14:paraId="28453071" w14:textId="095DBC98" w:rsidR="00E30E06" w:rsidRPr="0036267B" w:rsidDel="00B03EA9" w:rsidRDefault="009A2227" w:rsidP="008E4FB2">
      <w:pPr>
        <w:pStyle w:val="phlistorderedtitle"/>
        <w:rPr>
          <w:del w:id="823" w:author="Арслан Катеев" w:date="2018-09-17T13:10:00Z"/>
        </w:rPr>
      </w:pPr>
      <w:del w:id="824" w:author="Арслан Катеев" w:date="2018-09-17T13:10:00Z">
        <w:r w:rsidDel="00B03EA9">
          <w:delText>Также для виджетов с д</w:delText>
        </w:r>
        <w:r w:rsidR="00AA78DF" w:rsidRPr="0036267B" w:rsidDel="00B03EA9">
          <w:delText>иаграмм</w:delText>
        </w:r>
        <w:r w:rsidDel="00B03EA9">
          <w:delText>ами</w:delText>
        </w:r>
        <w:r w:rsidR="00AA78DF" w:rsidRPr="0036267B" w:rsidDel="00B03EA9">
          <w:delText xml:space="preserve"> должна быть реализована возможность раздельной настройки типа графика, осей и оформления для каждой серии данных отдельно, что должно позволять комбинировать разные типы (столбцы, линии и т.д.) на одной диаграмме. В</w:delText>
        </w:r>
        <w:r w:rsidR="00D74649" w:rsidRPr="0036267B" w:rsidDel="00B03EA9">
          <w:delText xml:space="preserve"> в</w:delText>
        </w:r>
        <w:r w:rsidR="00AA78DF" w:rsidRPr="0036267B" w:rsidDel="00B03EA9">
          <w:delText>иджет</w:delText>
        </w:r>
        <w:r w:rsidR="00D74649" w:rsidRPr="0036267B" w:rsidDel="00B03EA9">
          <w:delText>е должна</w:delText>
        </w:r>
        <w:r w:rsidR="00AA78DF" w:rsidRPr="0036267B" w:rsidDel="00B03EA9">
          <w:delText xml:space="preserve"> предоставлять</w:delText>
        </w:r>
        <w:r w:rsidR="00D74649" w:rsidRPr="0036267B" w:rsidDel="00B03EA9">
          <w:delText>ся</w:delText>
        </w:r>
        <w:r w:rsidR="00AA78DF" w:rsidRPr="0036267B" w:rsidDel="00B03EA9">
          <w:delText xml:space="preserve"> возможность выбора расположения оси значений</w:delText>
        </w:r>
        <w:r w:rsidR="00D74649" w:rsidRPr="0036267B" w:rsidDel="00B03EA9">
          <w:delText xml:space="preserve"> относительно диаграммы</w:delText>
        </w:r>
        <w:r w:rsidR="00AA78DF" w:rsidRPr="0036267B" w:rsidDel="00B03EA9">
          <w:delText>: справа или слева</w:delText>
        </w:r>
        <w:r w:rsidR="004E5B3B" w:rsidRPr="0036267B" w:rsidDel="00B03EA9">
          <w:delText>, а также поворот оси значений на 90 градусов (транспонирование).</w:delText>
        </w:r>
        <w:r w:rsidR="00AA78DF" w:rsidRPr="0036267B" w:rsidDel="00B03EA9">
          <w:delText xml:space="preserve"> </w:delText>
        </w:r>
        <w:r w:rsidR="00E30E06" w:rsidRPr="0036267B" w:rsidDel="00B03EA9">
          <w:delText>Диаграммы должны позволять:</w:delText>
        </w:r>
      </w:del>
    </w:p>
    <w:p w14:paraId="01602E7B" w14:textId="0FBED2FE" w:rsidR="00E30E06" w:rsidRPr="0036267B" w:rsidDel="00B03EA9" w:rsidRDefault="00997805" w:rsidP="00C0077A">
      <w:pPr>
        <w:pStyle w:val="phlistitemized1"/>
        <w:rPr>
          <w:del w:id="825" w:author="Арслан Катеев" w:date="2018-09-17T13:10:00Z"/>
        </w:rPr>
      </w:pPr>
      <w:del w:id="826" w:author="Арслан Катеев" w:date="2018-09-17T13:10:00Z">
        <w:r w:rsidRPr="0036267B" w:rsidDel="00B03EA9">
          <w:delText>н</w:delText>
        </w:r>
        <w:r w:rsidR="00E30E06" w:rsidRPr="0036267B" w:rsidDel="00B03EA9">
          <w:delText>акопление и нормализацию данных;</w:delText>
        </w:r>
      </w:del>
    </w:p>
    <w:p w14:paraId="61E3C679" w14:textId="561679EF" w:rsidR="00E30E06" w:rsidRPr="0036267B" w:rsidDel="00B03EA9" w:rsidRDefault="00997805" w:rsidP="00C0077A">
      <w:pPr>
        <w:pStyle w:val="phlistitemized1"/>
        <w:rPr>
          <w:del w:id="827" w:author="Арслан Катеев" w:date="2018-09-17T13:10:00Z"/>
        </w:rPr>
      </w:pPr>
      <w:del w:id="828" w:author="Арслан Катеев" w:date="2018-09-17T13:10:00Z">
        <w:r w:rsidRPr="0036267B" w:rsidDel="00B03EA9">
          <w:delText>н</w:delText>
        </w:r>
        <w:r w:rsidR="00E30E06" w:rsidRPr="0036267B" w:rsidDel="00B03EA9">
          <w:delText>астройк</w:delText>
        </w:r>
        <w:r w:rsidR="00834117" w:rsidRPr="0036267B" w:rsidDel="00B03EA9">
          <w:delText>у</w:delText>
        </w:r>
        <w:r w:rsidR="00E30E06" w:rsidRPr="0036267B" w:rsidDel="00B03EA9">
          <w:delText xml:space="preserve"> отступов со всех четырех сторон;</w:delText>
        </w:r>
      </w:del>
    </w:p>
    <w:p w14:paraId="7A420D16" w14:textId="6B87F38C" w:rsidR="00F73D1C" w:rsidRPr="0036267B" w:rsidDel="00B03EA9" w:rsidRDefault="00997805" w:rsidP="00C0077A">
      <w:pPr>
        <w:pStyle w:val="phlistitemized1"/>
        <w:rPr>
          <w:del w:id="829" w:author="Арслан Катеев" w:date="2018-09-17T13:10:00Z"/>
        </w:rPr>
      </w:pPr>
      <w:del w:id="830" w:author="Арслан Катеев" w:date="2018-09-17T13:10:00Z">
        <w:r w:rsidRPr="0036267B" w:rsidDel="00B03EA9">
          <w:delText>н</w:delText>
        </w:r>
        <w:r w:rsidR="00E30E06" w:rsidRPr="0036267B" w:rsidDel="00B03EA9">
          <w:delText>астройк</w:delText>
        </w:r>
        <w:r w:rsidR="00834117" w:rsidRPr="0036267B" w:rsidDel="00B03EA9">
          <w:delText>у</w:delText>
        </w:r>
        <w:r w:rsidR="00E30E06" w:rsidRPr="0036267B" w:rsidDel="00B03EA9">
          <w:delText xml:space="preserve"> легенды</w:delText>
        </w:r>
        <w:r w:rsidR="00F73D1C" w:rsidRPr="0036267B" w:rsidDel="00B03EA9">
          <w:delText>;</w:delText>
        </w:r>
      </w:del>
    </w:p>
    <w:p w14:paraId="52FCF755" w14:textId="688CA064" w:rsidR="00465E32" w:rsidRPr="0036267B" w:rsidDel="00B03EA9" w:rsidRDefault="009F166A" w:rsidP="00C0077A">
      <w:pPr>
        <w:pStyle w:val="phlistitemized1"/>
        <w:rPr>
          <w:del w:id="831" w:author="Арслан Катеев" w:date="2018-09-17T13:10:00Z"/>
        </w:rPr>
      </w:pPr>
      <w:del w:id="832" w:author="Арслан Катеев" w:date="2018-09-17T13:10:00Z">
        <w:r w:rsidRPr="0036267B" w:rsidDel="00B03EA9">
          <w:delText xml:space="preserve">настройку расположения </w:delText>
        </w:r>
        <w:r w:rsidR="00423CDC" w:rsidRPr="0036267B" w:rsidDel="00B03EA9">
          <w:delText>поясняющего</w:delText>
        </w:r>
        <w:r w:rsidRPr="0036267B" w:rsidDel="00B03EA9">
          <w:delText xml:space="preserve"> текста</w:delText>
        </w:r>
        <w:r w:rsidR="00465E32" w:rsidRPr="0036267B" w:rsidDel="00B03EA9">
          <w:delText>:</w:delText>
        </w:r>
      </w:del>
    </w:p>
    <w:p w14:paraId="4DA958E9" w14:textId="2B2BD297" w:rsidR="009F166A" w:rsidRPr="0036267B" w:rsidDel="00B03EA9" w:rsidRDefault="009F166A" w:rsidP="004C211D">
      <w:pPr>
        <w:pStyle w:val="phlistitemized2"/>
        <w:rPr>
          <w:del w:id="833" w:author="Арслан Катеев" w:date="2018-09-17T13:10:00Z"/>
        </w:rPr>
      </w:pPr>
      <w:del w:id="834" w:author="Арслан Катеев" w:date="2018-09-17T13:10:00Z">
        <w:r w:rsidRPr="0036267B" w:rsidDel="00B03EA9">
          <w:delText xml:space="preserve">над диаграммой, внутри диаграммы, </w:delText>
        </w:r>
        <w:r w:rsidR="00465E32" w:rsidRPr="0036267B" w:rsidDel="00B03EA9">
          <w:delText>частично на самой диаграмме;</w:delText>
        </w:r>
      </w:del>
    </w:p>
    <w:p w14:paraId="74C4C519" w14:textId="4B3AAEAA" w:rsidR="00302846" w:rsidRPr="0036267B" w:rsidDel="00B03EA9" w:rsidRDefault="00302846" w:rsidP="004C211D">
      <w:pPr>
        <w:pStyle w:val="phlistitemized2"/>
        <w:rPr>
          <w:del w:id="835" w:author="Арслан Катеев" w:date="2018-09-17T13:10:00Z"/>
        </w:rPr>
      </w:pPr>
      <w:del w:id="836" w:author="Арслан Катеев" w:date="2018-09-17T13:10:00Z">
        <w:r w:rsidRPr="0036267B" w:rsidDel="00B03EA9">
          <w:delText>относительно оси категорий и оси значений;</w:delText>
        </w:r>
      </w:del>
    </w:p>
    <w:p w14:paraId="3BCA43D9" w14:textId="5FB789D2" w:rsidR="00302846" w:rsidRPr="0036267B" w:rsidDel="00B03EA9" w:rsidRDefault="00423CDC" w:rsidP="004C211D">
      <w:pPr>
        <w:pStyle w:val="phlistitemized2"/>
        <w:rPr>
          <w:del w:id="837" w:author="Арслан Катеев" w:date="2018-09-17T13:10:00Z"/>
        </w:rPr>
      </w:pPr>
      <w:del w:id="838" w:author="Арслан Катеев" w:date="2018-09-17T13:10:00Z">
        <w:r w:rsidRPr="0036267B" w:rsidDel="00B03EA9">
          <w:delText>фикс</w:delText>
        </w:r>
        <w:r w:rsidR="00300529" w:rsidRPr="0036267B" w:rsidDel="00B03EA9">
          <w:delText>ация</w:delText>
        </w:r>
        <w:r w:rsidRPr="0036267B" w:rsidDel="00B03EA9">
          <w:delText xml:space="preserve"> поясняющ</w:delText>
        </w:r>
        <w:r w:rsidR="00300529" w:rsidRPr="0036267B" w:rsidDel="00B03EA9">
          <w:delText>его</w:delText>
        </w:r>
        <w:r w:rsidRPr="0036267B" w:rsidDel="00B03EA9">
          <w:delText xml:space="preserve"> текст</w:delText>
        </w:r>
        <w:r w:rsidR="00300529" w:rsidRPr="0036267B" w:rsidDel="00B03EA9">
          <w:delText>а</w:delText>
        </w:r>
        <w:r w:rsidRPr="0036267B" w:rsidDel="00B03EA9">
          <w:delText>: сверху, снизу, справа, слева, внутри, посередине</w:delText>
        </w:r>
        <w:r w:rsidR="005508E7" w:rsidRPr="0036267B" w:rsidDel="00B03EA9">
          <w:delText xml:space="preserve"> диаграммы</w:delText>
        </w:r>
        <w:r w:rsidRPr="0036267B" w:rsidDel="00B03EA9">
          <w:delText>;</w:delText>
        </w:r>
      </w:del>
    </w:p>
    <w:p w14:paraId="5999A7BC" w14:textId="2A4AABE1" w:rsidR="00423CDC" w:rsidRPr="0036267B" w:rsidDel="00B03EA9" w:rsidRDefault="00300529" w:rsidP="004C211D">
      <w:pPr>
        <w:pStyle w:val="phlistitemized2"/>
        <w:rPr>
          <w:del w:id="839" w:author="Арслан Катеев" w:date="2018-09-17T13:10:00Z"/>
        </w:rPr>
      </w:pPr>
      <w:del w:id="840" w:author="Арслан Катеев" w:date="2018-09-17T13:10:00Z">
        <w:r w:rsidRPr="0036267B" w:rsidDel="00B03EA9">
          <w:delText xml:space="preserve">назначение </w:delText>
        </w:r>
        <w:r w:rsidR="00C3091B" w:rsidRPr="0036267B" w:rsidDel="00B03EA9">
          <w:delText>уг</w:delText>
        </w:r>
        <w:r w:rsidRPr="0036267B" w:rsidDel="00B03EA9">
          <w:delText>ла</w:delText>
        </w:r>
        <w:r w:rsidR="00C3091B" w:rsidRPr="0036267B" w:rsidDel="00B03EA9">
          <w:delText xml:space="preserve"> наклона</w:delText>
        </w:r>
        <w:r w:rsidR="00423CDC" w:rsidRPr="0036267B" w:rsidDel="00B03EA9">
          <w:delText xml:space="preserve"> поясняющего текста</w:delText>
        </w:r>
        <w:r w:rsidR="000F72D9" w:rsidRPr="0036267B" w:rsidDel="00B03EA9">
          <w:delText>: от 0 до 360</w:delText>
        </w:r>
        <w:r w:rsidR="005120C5" w:rsidRPr="0036267B" w:rsidDel="00B03EA9">
          <w:delText xml:space="preserve"> градусов</w:delText>
        </w:r>
        <w:r w:rsidR="000F72D9" w:rsidRPr="0036267B" w:rsidDel="00B03EA9">
          <w:delText>.</w:delText>
        </w:r>
      </w:del>
    </w:p>
    <w:p w14:paraId="464CA38F" w14:textId="4178D16B" w:rsidR="003A2E2D" w:rsidRPr="0036267B" w:rsidDel="00B03EA9" w:rsidRDefault="00C37FD3" w:rsidP="00E30E06">
      <w:pPr>
        <w:pStyle w:val="phnormal"/>
        <w:rPr>
          <w:del w:id="841" w:author="Арслан Катеев" w:date="2018-09-17T13:10:00Z"/>
          <w:rFonts w:cs="Arial"/>
        </w:rPr>
      </w:pPr>
      <w:del w:id="842" w:author="Арслан Катеев" w:date="2018-09-17T13:10:00Z">
        <w:r w:rsidDel="00B03EA9">
          <w:rPr>
            <w:rFonts w:cs="Arial"/>
          </w:rPr>
          <w:delText>Для в</w:delText>
        </w:r>
        <w:r w:rsidR="003A2E2D" w:rsidRPr="0036267B" w:rsidDel="00B03EA9">
          <w:rPr>
            <w:rFonts w:cs="Arial"/>
          </w:rPr>
          <w:delText>иджет</w:delText>
        </w:r>
        <w:r w:rsidDel="00B03EA9">
          <w:rPr>
            <w:rFonts w:cs="Arial"/>
          </w:rPr>
          <w:delText>а</w:delText>
        </w:r>
        <w:r w:rsidR="003A2E2D" w:rsidRPr="0036267B" w:rsidDel="00B03EA9">
          <w:rPr>
            <w:rFonts w:cs="Arial"/>
          </w:rPr>
          <w:delText xml:space="preserve"> «Карта» </w:delText>
        </w:r>
        <w:r w:rsidDel="00B03EA9">
          <w:rPr>
            <w:rFonts w:cs="Arial"/>
          </w:rPr>
          <w:delText>д</w:delText>
        </w:r>
        <w:r w:rsidR="00B33B71" w:rsidRPr="0036267B" w:rsidDel="00B03EA9">
          <w:rPr>
            <w:rFonts w:cs="Arial"/>
          </w:rPr>
          <w:delText>олжна</w:delText>
        </w:r>
        <w:r w:rsidR="003A2E2D" w:rsidRPr="0036267B" w:rsidDel="00B03EA9">
          <w:rPr>
            <w:rFonts w:cs="Arial"/>
          </w:rPr>
          <w:delText xml:space="preserve"> быть реализована возможность проваливания (</w:delText>
        </w:r>
        <w:r w:rsidR="003A2E2D" w:rsidRPr="00932812" w:rsidDel="00B03EA9">
          <w:rPr>
            <w:rFonts w:cs="Arial"/>
            <w:lang w:val="en-US"/>
          </w:rPr>
          <w:delText>drill</w:delText>
        </w:r>
        <w:r w:rsidR="003A2E2D" w:rsidRPr="00D47057" w:rsidDel="00B03EA9">
          <w:rPr>
            <w:rFonts w:cs="Arial"/>
          </w:rPr>
          <w:delText>-</w:delText>
        </w:r>
        <w:r w:rsidR="003A2E2D" w:rsidRPr="00932812" w:rsidDel="00B03EA9">
          <w:rPr>
            <w:rFonts w:cs="Arial"/>
            <w:lang w:val="en-US"/>
          </w:rPr>
          <w:delText>down</w:delText>
        </w:r>
        <w:r w:rsidR="003A2E2D" w:rsidRPr="0036267B" w:rsidDel="00B03EA9">
          <w:rPr>
            <w:rFonts w:cs="Arial"/>
          </w:rPr>
          <w:delText xml:space="preserve">) в </w:delText>
        </w:r>
        <w:r w:rsidR="000F36BA" w:rsidRPr="0036267B" w:rsidDel="00B03EA9">
          <w:rPr>
            <w:rFonts w:cs="Arial"/>
          </w:rPr>
          <w:delText>отдельные субъекты</w:delText>
        </w:r>
        <w:r w:rsidR="003A2E2D" w:rsidRPr="0036267B" w:rsidDel="00B03EA9">
          <w:rPr>
            <w:rFonts w:cs="Arial"/>
          </w:rPr>
          <w:delText>.</w:delText>
        </w:r>
        <w:r w:rsidR="00F73D1C" w:rsidRPr="0036267B" w:rsidDel="00B03EA9">
          <w:rPr>
            <w:rFonts w:cs="Arial"/>
          </w:rPr>
          <w:delText xml:space="preserve"> </w:delText>
        </w:r>
        <w:r w:rsidR="007256E9" w:rsidDel="00B03EA9">
          <w:rPr>
            <w:rFonts w:cs="Arial"/>
          </w:rPr>
          <w:delText xml:space="preserve">Максимальная территория, по которой должна отображаться информация – Российская Федерация. </w:delText>
        </w:r>
        <w:r w:rsidR="00F73D1C" w:rsidRPr="0036267B" w:rsidDel="00B03EA9">
          <w:rPr>
            <w:rFonts w:cs="Arial"/>
          </w:rPr>
          <w:delText>Должна предоставляться возможность окрашивания в различные цвета территорий карты в зависимости от диапазона, к которым относятся данные по этим территориям.</w:delText>
        </w:r>
        <w:r w:rsidDel="00B03EA9">
          <w:rPr>
            <w:rFonts w:cs="Arial"/>
          </w:rPr>
          <w:delText xml:space="preserve"> Данны</w:delText>
        </w:r>
        <w:r w:rsidR="00D27F5D" w:rsidDel="00B03EA9">
          <w:rPr>
            <w:rFonts w:cs="Arial"/>
          </w:rPr>
          <w:delText>е по субъектам для настройки виджета «Карта» предоставляются Заказчиком.</w:delText>
        </w:r>
      </w:del>
    </w:p>
    <w:p w14:paraId="41F09DBD" w14:textId="4847002F" w:rsidR="00072951" w:rsidDel="00B03EA9" w:rsidRDefault="005D548E" w:rsidP="004A419E">
      <w:pPr>
        <w:pStyle w:val="phlistorderedtitle"/>
        <w:rPr>
          <w:del w:id="843" w:author="Арслан Катеев" w:date="2018-09-17T13:10:00Z"/>
        </w:rPr>
      </w:pPr>
      <w:del w:id="844" w:author="Арслан Катеев" w:date="2018-09-17T13:10:00Z">
        <w:r w:rsidDel="00B03EA9">
          <w:delText>Должны быть реализованы следующие виджеты навигации:</w:delText>
        </w:r>
      </w:del>
    </w:p>
    <w:p w14:paraId="29A88C85" w14:textId="27BB188B" w:rsidR="005D548E" w:rsidDel="00B03EA9" w:rsidRDefault="00B45C6D" w:rsidP="00C0077A">
      <w:pPr>
        <w:pStyle w:val="phlistitemized1"/>
        <w:rPr>
          <w:del w:id="845" w:author="Арслан Катеев" w:date="2018-09-17T13:10:00Z"/>
        </w:rPr>
      </w:pPr>
      <w:del w:id="846" w:author="Арслан Катеев" w:date="2018-09-17T13:10:00Z">
        <w:r w:rsidDel="00B03EA9">
          <w:delText>список (построчный или выпадающий);</w:delText>
        </w:r>
      </w:del>
    </w:p>
    <w:p w14:paraId="647D05F8" w14:textId="4FA956D3" w:rsidR="00B45C6D" w:rsidDel="00B03EA9" w:rsidRDefault="00B45C6D" w:rsidP="00C0077A">
      <w:pPr>
        <w:pStyle w:val="phlistitemized1"/>
        <w:rPr>
          <w:del w:id="847" w:author="Арслан Катеев" w:date="2018-09-17T13:10:00Z"/>
        </w:rPr>
      </w:pPr>
      <w:del w:id="848" w:author="Арслан Катеев" w:date="2018-09-17T13:10:00Z">
        <w:r w:rsidDel="00B03EA9">
          <w:delText>переключатель;</w:delText>
        </w:r>
      </w:del>
    </w:p>
    <w:p w14:paraId="5C44E5D5" w14:textId="2E74BDB0" w:rsidR="00B45C6D" w:rsidDel="00B03EA9" w:rsidRDefault="00B45C6D" w:rsidP="00C0077A">
      <w:pPr>
        <w:pStyle w:val="phlistitemized1"/>
        <w:rPr>
          <w:del w:id="849" w:author="Арслан Катеев" w:date="2018-09-17T13:10:00Z"/>
        </w:rPr>
      </w:pPr>
      <w:del w:id="850" w:author="Арслан Катеев" w:date="2018-09-17T13:10:00Z">
        <w:r w:rsidDel="00B03EA9">
          <w:delText>кнопка;</w:delText>
        </w:r>
      </w:del>
    </w:p>
    <w:p w14:paraId="4B57C1A7" w14:textId="68C0293F" w:rsidR="00B45C6D" w:rsidDel="00B03EA9" w:rsidRDefault="00B45C6D" w:rsidP="00C0077A">
      <w:pPr>
        <w:pStyle w:val="phlistitemized1"/>
        <w:rPr>
          <w:del w:id="851" w:author="Арслан Катеев" w:date="2018-09-17T13:10:00Z"/>
        </w:rPr>
      </w:pPr>
      <w:del w:id="852" w:author="Арслан Катеев" w:date="2018-09-17T13:10:00Z">
        <w:r w:rsidDel="00B03EA9">
          <w:delText>«хлебные крошки»</w:delText>
        </w:r>
        <w:r w:rsidR="006E0F49" w:rsidDel="00B03EA9">
          <w:delText xml:space="preserve"> – должен </w:delText>
        </w:r>
        <w:r w:rsidR="00CD262C" w:rsidDel="00B03EA9">
          <w:delText xml:space="preserve">быть </w:delText>
        </w:r>
        <w:r w:rsidR="006E0F49" w:rsidDel="00B03EA9">
          <w:delText>предназначен для перехода от одного</w:delText>
        </w:r>
        <w:r w:rsidR="00CD262C" w:rsidDel="00B03EA9">
          <w:delText xml:space="preserve"> виджета к другому с отображением пути перехода</w:delText>
        </w:r>
        <w:r w:rsidDel="00B03EA9">
          <w:delText>.</w:delText>
        </w:r>
      </w:del>
    </w:p>
    <w:p w14:paraId="7802DF3D" w14:textId="12C1D85E" w:rsidR="00CD262C" w:rsidRPr="009C7CED" w:rsidDel="00B03EA9" w:rsidRDefault="000326B7" w:rsidP="004A419E">
      <w:pPr>
        <w:pStyle w:val="phnormal"/>
        <w:rPr>
          <w:del w:id="853" w:author="Арслан Катеев" w:date="2018-09-17T13:10:00Z"/>
        </w:rPr>
      </w:pPr>
      <w:del w:id="854" w:author="Арслан Катеев" w:date="2018-09-17T13:10:00Z">
        <w:r w:rsidDel="00B03EA9">
          <w:delText>Одним из назначений этих в</w:delText>
        </w:r>
        <w:r w:rsidR="00CD262C" w:rsidDel="00B03EA9">
          <w:delText>иджет</w:delText>
        </w:r>
        <w:r w:rsidDel="00B03EA9">
          <w:delText>ов</w:delText>
        </w:r>
        <w:r w:rsidR="00CD262C" w:rsidDel="00B03EA9">
          <w:delText xml:space="preserve"> </w:delText>
        </w:r>
        <w:r w:rsidDel="00B03EA9">
          <w:delText>должна быть фильтрация отображаемых данных, связанная с выбранным в виджете навигации элементом.</w:delText>
        </w:r>
      </w:del>
    </w:p>
    <w:p w14:paraId="052B6C23" w14:textId="1612F681" w:rsidR="00E30E06" w:rsidRPr="0036267B" w:rsidDel="00B03EA9" w:rsidRDefault="00E30E06" w:rsidP="004A419E">
      <w:pPr>
        <w:pStyle w:val="phlistorderedtitle"/>
        <w:rPr>
          <w:del w:id="855" w:author="Арслан Катеев" w:date="2018-09-17T13:10:00Z"/>
        </w:rPr>
      </w:pPr>
      <w:del w:id="856" w:author="Арслан Катеев" w:date="2018-09-17T13:10:00Z">
        <w:r w:rsidRPr="0036267B" w:rsidDel="00B03EA9">
          <w:delText>Подсист</w:delText>
        </w:r>
        <w:r w:rsidR="00FB2209" w:rsidDel="00B03EA9">
          <w:delText>ема должна поддерживать следующ</w:delText>
        </w:r>
        <w:r w:rsidR="00E45102" w:rsidDel="00B03EA9">
          <w:delText>ие</w:delText>
        </w:r>
        <w:r w:rsidRPr="0036267B" w:rsidDel="00B03EA9">
          <w:delText xml:space="preserve"> функционал</w:delText>
        </w:r>
        <w:r w:rsidR="00FB2209" w:rsidDel="00B03EA9">
          <w:delText>ьн</w:delText>
        </w:r>
        <w:r w:rsidR="00E45102" w:rsidDel="00B03EA9">
          <w:delText>ые возможности</w:delText>
        </w:r>
        <w:r w:rsidRPr="0036267B" w:rsidDel="00B03EA9">
          <w:delText>:</w:delText>
        </w:r>
      </w:del>
    </w:p>
    <w:p w14:paraId="6DE01D41" w14:textId="15C9E524" w:rsidR="00E30E06" w:rsidRPr="0036267B" w:rsidDel="00B03EA9" w:rsidRDefault="00997805" w:rsidP="00C0077A">
      <w:pPr>
        <w:pStyle w:val="phlistitemized1"/>
        <w:rPr>
          <w:del w:id="857" w:author="Арслан Катеев" w:date="2018-09-17T13:10:00Z"/>
        </w:rPr>
      </w:pPr>
      <w:del w:id="858" w:author="Арслан Катеев" w:date="2018-09-17T13:10:00Z">
        <w:r w:rsidRPr="0036267B" w:rsidDel="00B03EA9">
          <w:delText>э</w:delText>
        </w:r>
        <w:r w:rsidR="00E30E06" w:rsidRPr="0036267B" w:rsidDel="00B03EA9">
          <w:delText>лементы, отображающие значения показателей, должны иметь возможность скрываться при отображении. Данная функция должна быть доступна для каждого из таких элементов;</w:delText>
        </w:r>
      </w:del>
    </w:p>
    <w:p w14:paraId="49CF3CB3" w14:textId="48139C77" w:rsidR="00E30E06" w:rsidRPr="0036267B" w:rsidDel="00B03EA9" w:rsidRDefault="00997805" w:rsidP="00C0077A">
      <w:pPr>
        <w:pStyle w:val="phlistitemized1"/>
        <w:rPr>
          <w:del w:id="859" w:author="Арслан Катеев" w:date="2018-09-17T13:10:00Z"/>
        </w:rPr>
      </w:pPr>
      <w:del w:id="860" w:author="Арслан Катеев" w:date="2018-09-17T13:10:00Z">
        <w:r w:rsidRPr="0036267B" w:rsidDel="00B03EA9">
          <w:delText>н</w:delText>
        </w:r>
        <w:r w:rsidR="00E30E06" w:rsidRPr="0036267B" w:rsidDel="00B03EA9">
          <w:delText>а панели может размещаться произвольное количество виджетов произвольных типов;</w:delText>
        </w:r>
      </w:del>
    </w:p>
    <w:p w14:paraId="14A89CBC" w14:textId="3790D145" w:rsidR="00B22A3A" w:rsidRPr="0036267B" w:rsidDel="00B03EA9" w:rsidRDefault="00997805" w:rsidP="00C0077A">
      <w:pPr>
        <w:pStyle w:val="phlistitemized1"/>
        <w:rPr>
          <w:del w:id="861" w:author="Арслан Катеев" w:date="2018-09-17T13:10:00Z"/>
        </w:rPr>
      </w:pPr>
      <w:del w:id="862" w:author="Арслан Катеев" w:date="2018-09-17T13:10:00Z">
        <w:r w:rsidRPr="0036267B" w:rsidDel="00B03EA9">
          <w:delText>р</w:delText>
        </w:r>
        <w:r w:rsidR="00E30E06" w:rsidRPr="0036267B" w:rsidDel="00B03EA9">
          <w:delText>едактирование уже созданных п</w:delText>
        </w:r>
        <w:r w:rsidR="00B22A3A" w:rsidRPr="0036267B" w:rsidDel="00B03EA9">
          <w:delText xml:space="preserve">анелей и их отдельных элементов. В редакторе </w:delText>
        </w:r>
        <w:r w:rsidR="00B352F7" w:rsidRPr="0036267B" w:rsidDel="00B03EA9">
          <w:delText xml:space="preserve">аналитических панелей </w:delText>
        </w:r>
        <w:r w:rsidR="00B22A3A" w:rsidRPr="0036267B" w:rsidDel="00B03EA9">
          <w:delText>должн</w:delText>
        </w:r>
        <w:r w:rsidR="004134CA" w:rsidRPr="0036267B" w:rsidDel="00B03EA9">
          <w:delText>а</w:delText>
        </w:r>
        <w:r w:rsidR="00B22A3A" w:rsidRPr="0036267B" w:rsidDel="00B03EA9">
          <w:delText xml:space="preserve"> быть реализован</w:delText>
        </w:r>
        <w:r w:rsidR="004134CA" w:rsidRPr="0036267B" w:rsidDel="00B03EA9">
          <w:delText>а возможность</w:delText>
        </w:r>
        <w:r w:rsidR="00B22A3A" w:rsidRPr="0036267B" w:rsidDel="00B03EA9">
          <w:delText xml:space="preserve"> </w:delText>
        </w:r>
        <w:r w:rsidR="00421061" w:rsidRPr="0036267B" w:rsidDel="00B03EA9">
          <w:delText xml:space="preserve">перемещения </w:delText>
        </w:r>
        <w:r w:rsidR="00B22A3A" w:rsidRPr="0036267B" w:rsidDel="00B03EA9">
          <w:delText xml:space="preserve">виджетов между контейнерами и изменение размеров виджета/контейнера с помощью технологии </w:delText>
        </w:r>
        <w:r w:rsidR="00B22A3A" w:rsidRPr="00165CFC" w:rsidDel="00B03EA9">
          <w:rPr>
            <w:lang w:val="en-US"/>
          </w:rPr>
          <w:delText>drag</w:delText>
        </w:r>
        <w:r w:rsidR="00B22A3A" w:rsidRPr="0036267B" w:rsidDel="00B03EA9">
          <w:delText>-</w:delText>
        </w:r>
        <w:r w:rsidR="00B22A3A" w:rsidRPr="00165CFC" w:rsidDel="00B03EA9">
          <w:rPr>
            <w:lang w:val="en-US"/>
          </w:rPr>
          <w:delText>and</w:delText>
        </w:r>
        <w:r w:rsidR="00B22A3A" w:rsidRPr="0036267B" w:rsidDel="00B03EA9">
          <w:delText>-</w:delText>
        </w:r>
        <w:r w:rsidR="00B22A3A" w:rsidRPr="00165CFC" w:rsidDel="00B03EA9">
          <w:rPr>
            <w:lang w:val="en-US"/>
          </w:rPr>
          <w:delText>drop</w:delText>
        </w:r>
        <w:r w:rsidR="00B22A3A" w:rsidRPr="0036267B" w:rsidDel="00B03EA9">
          <w:delText>;</w:delText>
        </w:r>
      </w:del>
    </w:p>
    <w:p w14:paraId="23919A50" w14:textId="5AD4A072" w:rsidR="00E30E06" w:rsidRPr="0036267B" w:rsidDel="00B03EA9" w:rsidRDefault="00997805" w:rsidP="00C0077A">
      <w:pPr>
        <w:pStyle w:val="phlistitemized1"/>
        <w:rPr>
          <w:del w:id="863" w:author="Арслан Катеев" w:date="2018-09-17T13:10:00Z"/>
        </w:rPr>
      </w:pPr>
      <w:del w:id="864" w:author="Арслан Катеев" w:date="2018-09-17T13:10:00Z">
        <w:r w:rsidRPr="0036267B" w:rsidDel="00B03EA9">
          <w:delText>н</w:delText>
        </w:r>
        <w:r w:rsidR="00E30E06" w:rsidRPr="0036267B" w:rsidDel="00B03EA9">
          <w:delText>астройки цветовых схем виджетов при помощи палитры и/или прямого выбора цвета через RGB-редактор;</w:delText>
        </w:r>
      </w:del>
    </w:p>
    <w:p w14:paraId="23D9A384" w14:textId="56694017" w:rsidR="00E30E06" w:rsidRPr="0036267B" w:rsidDel="00B03EA9" w:rsidRDefault="00997805" w:rsidP="00C0077A">
      <w:pPr>
        <w:pStyle w:val="phlistitemized1"/>
        <w:rPr>
          <w:del w:id="865" w:author="Арслан Катеев" w:date="2018-09-17T13:10:00Z"/>
        </w:rPr>
      </w:pPr>
      <w:del w:id="866" w:author="Арслан Катеев" w:date="2018-09-17T13:10:00Z">
        <w:r w:rsidRPr="0036267B" w:rsidDel="00B03EA9">
          <w:delText>д</w:delText>
        </w:r>
        <w:r w:rsidR="00A85AAA" w:rsidRPr="0036267B" w:rsidDel="00B03EA9">
          <w:delText>олжна существовать возможность настройки источников данных для виджетов. В качестве источников должны выступать</w:delText>
        </w:r>
        <w:r w:rsidR="00043152" w:rsidDel="00B03EA9">
          <w:delText xml:space="preserve"> </w:delText>
        </w:r>
        <w:r w:rsidR="00043152" w:rsidDel="00B03EA9">
          <w:rPr>
            <w:lang w:val="en-US"/>
          </w:rPr>
          <w:delText>OLAP</w:delText>
        </w:r>
        <w:r w:rsidR="00043152" w:rsidRPr="004A419E" w:rsidDel="00B03EA9">
          <w:delText>-</w:delText>
        </w:r>
        <w:r w:rsidR="00043152" w:rsidDel="00B03EA9">
          <w:delText>представления</w:delText>
        </w:r>
        <w:r w:rsidR="00A85AAA" w:rsidRPr="0036267B" w:rsidDel="00B03EA9">
          <w:delText xml:space="preserve">, </w:delText>
        </w:r>
        <w:r w:rsidR="00625E8B" w:rsidRPr="0036267B" w:rsidDel="00B03EA9">
          <w:delText>реестры</w:delText>
        </w:r>
        <w:r w:rsidR="00A85AAA" w:rsidRPr="0036267B" w:rsidDel="00B03EA9">
          <w:delText>, HTML</w:delText>
        </w:r>
        <w:r w:rsidR="00043152" w:rsidDel="00B03EA9">
          <w:delText>-код</w:delText>
        </w:r>
        <w:r w:rsidR="00043152" w:rsidDel="00B03EA9">
          <w:rPr>
            <w:rStyle w:val="phnormal0"/>
          </w:rPr>
          <w:delText xml:space="preserve"> </w:delText>
        </w:r>
        <w:r w:rsidR="00A85AAA" w:rsidRPr="00932812" w:rsidDel="00B03EA9">
          <w:rPr>
            <w:rStyle w:val="phnormal0"/>
          </w:rPr>
          <w:delText>(</w:delText>
        </w:r>
        <w:r w:rsidR="00043152" w:rsidDel="00B03EA9">
          <w:rPr>
            <w:rStyle w:val="phnormal0"/>
          </w:rPr>
          <w:delText xml:space="preserve">применимость источников зависит от </w:delText>
        </w:r>
        <w:r w:rsidR="00A85AAA" w:rsidRPr="0036267B" w:rsidDel="00B03EA9">
          <w:delText>типа виджета);</w:delText>
        </w:r>
      </w:del>
    </w:p>
    <w:p w14:paraId="6F62B81F" w14:textId="66DE171A" w:rsidR="00E30E06" w:rsidRPr="0036267B" w:rsidDel="00B03EA9" w:rsidRDefault="00997805" w:rsidP="00C0077A">
      <w:pPr>
        <w:pStyle w:val="phlistitemized1"/>
        <w:rPr>
          <w:del w:id="867" w:author="Арслан Катеев" w:date="2018-09-17T13:10:00Z"/>
        </w:rPr>
      </w:pPr>
      <w:del w:id="868" w:author="Арслан Катеев" w:date="2018-09-17T13:10:00Z">
        <w:r w:rsidRPr="0036267B" w:rsidDel="00B03EA9">
          <w:delText>д</w:delText>
        </w:r>
        <w:r w:rsidR="00E30E06" w:rsidRPr="0036267B" w:rsidDel="00B03EA9">
          <w:delText xml:space="preserve">олжна быть возможна </w:delText>
        </w:r>
        <w:r w:rsidR="001B12BB" w:rsidDel="00B03EA9">
          <w:delText>настройка связи</w:delText>
        </w:r>
        <w:r w:rsidR="001B12BB" w:rsidRPr="0036267B" w:rsidDel="00B03EA9">
          <w:delText xml:space="preserve"> </w:delText>
        </w:r>
        <w:r w:rsidR="00E30E06" w:rsidRPr="0036267B" w:rsidDel="00B03EA9">
          <w:delText>между источниками данных для разных виджетов внутри одной аналитической панели;</w:delText>
        </w:r>
      </w:del>
    </w:p>
    <w:p w14:paraId="393E6DCE" w14:textId="7CDC26A9" w:rsidR="00E30E06" w:rsidRPr="0036267B" w:rsidDel="00B03EA9" w:rsidRDefault="00997805" w:rsidP="00C0077A">
      <w:pPr>
        <w:pStyle w:val="phlistitemized1"/>
        <w:rPr>
          <w:del w:id="869" w:author="Арслан Катеев" w:date="2018-09-17T13:10:00Z"/>
        </w:rPr>
      </w:pPr>
      <w:del w:id="870" w:author="Арслан Катеев" w:date="2018-09-17T13:10:00Z">
        <w:r w:rsidRPr="0036267B" w:rsidDel="00B03EA9">
          <w:delText>в</w:delText>
        </w:r>
        <w:r w:rsidR="00E30E06" w:rsidRPr="0036267B" w:rsidDel="00B03EA9">
          <w:delText xml:space="preserve"> рамках аналитической панели должно поддерживаться использование переменных;</w:delText>
        </w:r>
      </w:del>
    </w:p>
    <w:p w14:paraId="199EB483" w14:textId="6D3A383E" w:rsidR="00D314BD" w:rsidDel="00B03EA9" w:rsidRDefault="00997805" w:rsidP="00FE25A3">
      <w:pPr>
        <w:pStyle w:val="phlistitemized1"/>
        <w:rPr>
          <w:del w:id="871" w:author="Арслан Катеев" w:date="2018-09-17T13:10:00Z"/>
        </w:rPr>
      </w:pPr>
      <w:del w:id="872" w:author="Арслан Катеев" w:date="2018-09-17T13:10:00Z">
        <w:r w:rsidRPr="0036267B" w:rsidDel="00B03EA9">
          <w:delText>п</w:delText>
        </w:r>
        <w:r w:rsidR="00E30E06" w:rsidRPr="0036267B" w:rsidDel="00B03EA9">
          <w:delText xml:space="preserve">одсистема должна </w:delText>
        </w:r>
        <w:r w:rsidR="0070247E" w:rsidDel="00B03EA9">
          <w:delText>содержать</w:delText>
        </w:r>
        <w:r w:rsidR="00E30E06" w:rsidRPr="0036267B" w:rsidDel="00B03EA9">
          <w:delText xml:space="preserve"> настр</w:delText>
        </w:r>
        <w:r w:rsidR="0070247E" w:rsidDel="00B03EA9">
          <w:delText>ойки</w:delText>
        </w:r>
        <w:r w:rsidR="00E30E06" w:rsidRPr="0036267B" w:rsidDel="00B03EA9">
          <w:delText xml:space="preserve"> </w:delText>
        </w:r>
        <w:r w:rsidR="0070247E" w:rsidRPr="0036267B" w:rsidDel="00B03EA9">
          <w:delText>визуально</w:delText>
        </w:r>
        <w:r w:rsidR="0070247E" w:rsidDel="00B03EA9">
          <w:delText>го</w:delText>
        </w:r>
        <w:r w:rsidR="0070247E" w:rsidRPr="0036267B" w:rsidDel="00B03EA9">
          <w:delText xml:space="preserve"> отображени</w:delText>
        </w:r>
        <w:r w:rsidR="0070247E" w:rsidDel="00B03EA9">
          <w:delText>я</w:delText>
        </w:r>
        <w:r w:rsidR="0070247E" w:rsidRPr="0036267B" w:rsidDel="00B03EA9">
          <w:delText xml:space="preserve"> </w:delText>
        </w:r>
        <w:r w:rsidR="00E30E06" w:rsidRPr="0036267B" w:rsidDel="00B03EA9">
          <w:delText>различных виджетов – цвета, шрифты, границы, стиль, интервалы, отступы, фон, выравнивание.</w:delText>
        </w:r>
      </w:del>
    </w:p>
    <w:p w14:paraId="562D024D" w14:textId="686E5CD9" w:rsidR="0074727F" w:rsidRPr="0036267B" w:rsidDel="00B03EA9" w:rsidRDefault="0074727F" w:rsidP="0074727F">
      <w:pPr>
        <w:pStyle w:val="34"/>
        <w:rPr>
          <w:del w:id="873" w:author="Арслан Катеев" w:date="2018-09-17T13:10:00Z"/>
          <w:rFonts w:eastAsia="Calibri"/>
        </w:rPr>
      </w:pPr>
      <w:bookmarkStart w:id="874" w:name="_Toc522732109"/>
      <w:bookmarkStart w:id="875" w:name="_Toc522869211"/>
      <w:del w:id="876" w:author="Арслан Катеев" w:date="2018-09-17T13:10:00Z">
        <w:r w:rsidRPr="0036267B" w:rsidDel="00B03EA9">
          <w:rPr>
            <w:rFonts w:eastAsia="Calibri"/>
          </w:rPr>
          <w:delText>Требования к подсистеме файлового хранилища</w:delText>
        </w:r>
        <w:bookmarkEnd w:id="874"/>
        <w:bookmarkEnd w:id="875"/>
      </w:del>
    </w:p>
    <w:p w14:paraId="17BE37D1" w14:textId="5912D600" w:rsidR="0074727F" w:rsidRPr="0036267B" w:rsidDel="00B03EA9" w:rsidRDefault="0074727F" w:rsidP="0074727F">
      <w:pPr>
        <w:pStyle w:val="phlistorderedtitle"/>
        <w:rPr>
          <w:del w:id="877" w:author="Арслан Катеев" w:date="2018-09-17T13:10:00Z"/>
        </w:rPr>
      </w:pPr>
      <w:del w:id="878" w:author="Арслан Катеев" w:date="2018-09-17T13:10:00Z">
        <w:r w:rsidRPr="0036267B" w:rsidDel="00B03EA9">
          <w:delText>Подсистема файлового хранилища должна обеспечивать выполнение следующих функций:</w:delText>
        </w:r>
      </w:del>
    </w:p>
    <w:p w14:paraId="776FF95B" w14:textId="42A8A660" w:rsidR="0074727F" w:rsidRPr="0036267B" w:rsidDel="00B03EA9" w:rsidRDefault="0074727F" w:rsidP="0074727F">
      <w:pPr>
        <w:pStyle w:val="phlistitemized1"/>
        <w:tabs>
          <w:tab w:val="clear" w:pos="1276"/>
          <w:tab w:val="num" w:pos="1204"/>
        </w:tabs>
        <w:rPr>
          <w:del w:id="879" w:author="Арслан Катеев" w:date="2018-09-17T13:10:00Z"/>
        </w:rPr>
      </w:pPr>
      <w:del w:id="880" w:author="Арслан Катеев" w:date="2018-09-17T13:10:00Z">
        <w:r w:rsidRPr="0036267B" w:rsidDel="00B03EA9">
          <w:delText>импорт и экспорт файлов любых форматов;</w:delText>
        </w:r>
      </w:del>
    </w:p>
    <w:p w14:paraId="1DBE0D40" w14:textId="5B038BB0" w:rsidR="0074727F" w:rsidRPr="0036267B" w:rsidDel="00B03EA9" w:rsidRDefault="0074727F" w:rsidP="0074727F">
      <w:pPr>
        <w:pStyle w:val="phlistitemized1"/>
        <w:tabs>
          <w:tab w:val="clear" w:pos="1276"/>
          <w:tab w:val="num" w:pos="1204"/>
        </w:tabs>
        <w:rPr>
          <w:del w:id="881" w:author="Арслан Катеев" w:date="2018-09-17T13:10:00Z"/>
        </w:rPr>
      </w:pPr>
      <w:del w:id="882" w:author="Арслан Катеев" w:date="2018-09-17T13:10:00Z">
        <w:r w:rsidRPr="0036267B" w:rsidDel="00B03EA9">
          <w:delText>создание каталогов и редактирование их содержимого;</w:delText>
        </w:r>
      </w:del>
    </w:p>
    <w:p w14:paraId="1F0F0706" w14:textId="3212BE79" w:rsidR="0074727F" w:rsidRPr="0036267B" w:rsidDel="00B03EA9" w:rsidRDefault="0074727F" w:rsidP="0074727F">
      <w:pPr>
        <w:pStyle w:val="phlistitemized1"/>
        <w:tabs>
          <w:tab w:val="clear" w:pos="1276"/>
          <w:tab w:val="num" w:pos="1204"/>
        </w:tabs>
        <w:rPr>
          <w:del w:id="883" w:author="Арслан Катеев" w:date="2018-09-17T13:10:00Z"/>
        </w:rPr>
      </w:pPr>
      <w:del w:id="884" w:author="Арслан Катеев" w:date="2018-09-17T13:10:00Z">
        <w:r w:rsidRPr="0036267B" w:rsidDel="00B03EA9">
          <w:delText>возможность сохранения и загрузки документов с локального компьютера;</w:delText>
        </w:r>
      </w:del>
    </w:p>
    <w:p w14:paraId="1E8D428E" w14:textId="390669FA" w:rsidR="0074727F" w:rsidDel="00B03EA9" w:rsidRDefault="0074727F" w:rsidP="0074727F">
      <w:pPr>
        <w:pStyle w:val="phlistitemized1"/>
        <w:tabs>
          <w:tab w:val="clear" w:pos="1276"/>
          <w:tab w:val="num" w:pos="1204"/>
        </w:tabs>
        <w:rPr>
          <w:del w:id="885" w:author="Арслан Катеев" w:date="2018-09-17T13:10:00Z"/>
        </w:rPr>
      </w:pPr>
      <w:del w:id="886" w:author="Арслан Катеев" w:date="2018-09-17T13:10:00Z">
        <w:r w:rsidRPr="0036267B" w:rsidDel="00B03EA9">
          <w:delText>поддержка механизма перемещения каталогов и файлов (</w:delText>
        </w:r>
        <w:r w:rsidRPr="0036267B" w:rsidDel="00B03EA9">
          <w:rPr>
            <w:lang w:val="en-US"/>
          </w:rPr>
          <w:delText>drag</w:delText>
        </w:r>
        <w:r w:rsidRPr="0036267B" w:rsidDel="00B03EA9">
          <w:delText>-</w:delText>
        </w:r>
        <w:r w:rsidRPr="0036267B" w:rsidDel="00B03EA9">
          <w:rPr>
            <w:lang w:val="en-US"/>
          </w:rPr>
          <w:delText>and</w:delText>
        </w:r>
        <w:r w:rsidRPr="0036267B" w:rsidDel="00B03EA9">
          <w:delText>-</w:delText>
        </w:r>
        <w:r w:rsidRPr="0036267B" w:rsidDel="00B03EA9">
          <w:rPr>
            <w:lang w:val="en-US"/>
          </w:rPr>
          <w:delText>drop</w:delText>
        </w:r>
        <w:r w:rsidRPr="0036267B" w:rsidDel="00B03EA9">
          <w:delText>);</w:delText>
        </w:r>
      </w:del>
    </w:p>
    <w:p w14:paraId="2C3EFF1B" w14:textId="461C65ED" w:rsidR="0074727F" w:rsidDel="00B03EA9" w:rsidRDefault="0074727F" w:rsidP="0074727F">
      <w:pPr>
        <w:pStyle w:val="phlistitemized1"/>
        <w:tabs>
          <w:tab w:val="clear" w:pos="1276"/>
          <w:tab w:val="num" w:pos="1204"/>
        </w:tabs>
        <w:rPr>
          <w:del w:id="887" w:author="Арслан Катеев" w:date="2018-09-17T13:10:00Z"/>
        </w:rPr>
      </w:pPr>
      <w:del w:id="888" w:author="Арслан Катеев" w:date="2018-09-17T13:10:00Z">
        <w:r w:rsidDel="00B03EA9">
          <w:delText>использование файлов, размещенных в файловом хранилище, в реестрах;</w:delText>
        </w:r>
      </w:del>
    </w:p>
    <w:p w14:paraId="07CD6729" w14:textId="4296B12E" w:rsidR="0074727F" w:rsidRPr="0036267B" w:rsidDel="00B03EA9" w:rsidRDefault="0074727F" w:rsidP="0074727F">
      <w:pPr>
        <w:pStyle w:val="phlistitemized1"/>
        <w:tabs>
          <w:tab w:val="clear" w:pos="1276"/>
          <w:tab w:val="num" w:pos="1204"/>
        </w:tabs>
        <w:rPr>
          <w:del w:id="889" w:author="Арслан Катеев" w:date="2018-09-17T13:10:00Z"/>
        </w:rPr>
      </w:pPr>
      <w:del w:id="890" w:author="Арслан Катеев" w:date="2018-09-17T13:10:00Z">
        <w:r w:rsidDel="00B03EA9">
          <w:delText xml:space="preserve">использование файлов, размещенных в файловом хранилище, в </w:delText>
        </w:r>
        <w:r w:rsidDel="00B03EA9">
          <w:rPr>
            <w:lang w:val="en-US"/>
          </w:rPr>
          <w:delText>ETL</w:delText>
        </w:r>
        <w:r w:rsidDel="00B03EA9">
          <w:delText>-процессах в качестве источников данных;</w:delText>
        </w:r>
      </w:del>
    </w:p>
    <w:p w14:paraId="6DFB33C8" w14:textId="2A181C1C" w:rsidR="0074727F" w:rsidRPr="0036267B" w:rsidDel="00B03EA9" w:rsidRDefault="0074727F" w:rsidP="0074727F">
      <w:pPr>
        <w:pStyle w:val="phlistitemized1"/>
        <w:tabs>
          <w:tab w:val="clear" w:pos="1276"/>
          <w:tab w:val="num" w:pos="1204"/>
        </w:tabs>
        <w:rPr>
          <w:del w:id="891" w:author="Арслан Катеев" w:date="2018-09-17T13:10:00Z"/>
        </w:rPr>
      </w:pPr>
      <w:del w:id="892" w:author="Арслан Катеев" w:date="2018-09-17T13:10:00Z">
        <w:r w:rsidRPr="0036267B" w:rsidDel="00B03EA9">
          <w:delText>отображение информации о файле:</w:delText>
        </w:r>
      </w:del>
    </w:p>
    <w:p w14:paraId="58FE8015" w14:textId="3539216B" w:rsidR="0074727F" w:rsidRPr="0036267B" w:rsidDel="00B03EA9" w:rsidRDefault="0074727F" w:rsidP="0074727F">
      <w:pPr>
        <w:pStyle w:val="phlistitemized2"/>
        <w:rPr>
          <w:del w:id="893" w:author="Арслан Катеев" w:date="2018-09-17T13:10:00Z"/>
        </w:rPr>
      </w:pPr>
      <w:del w:id="894" w:author="Арслан Катеев" w:date="2018-09-17T13:10:00Z">
        <w:r w:rsidRPr="0036267B" w:rsidDel="00B03EA9">
          <w:delText>дата и время создания;</w:delText>
        </w:r>
      </w:del>
    </w:p>
    <w:p w14:paraId="36848C35" w14:textId="6BC3DA50" w:rsidR="0074727F" w:rsidRPr="0036267B" w:rsidDel="00B03EA9" w:rsidRDefault="0074727F" w:rsidP="0074727F">
      <w:pPr>
        <w:pStyle w:val="phlistitemized2"/>
        <w:rPr>
          <w:del w:id="895" w:author="Арслан Катеев" w:date="2018-09-17T13:10:00Z"/>
        </w:rPr>
      </w:pPr>
      <w:del w:id="896" w:author="Арслан Катеев" w:date="2018-09-17T13:10:00Z">
        <w:r w:rsidRPr="0036267B" w:rsidDel="00B03EA9">
          <w:delText>размер файла;</w:delText>
        </w:r>
      </w:del>
    </w:p>
    <w:p w14:paraId="4D1FC09C" w14:textId="01C4C8CC" w:rsidR="0074727F" w:rsidRPr="0036267B" w:rsidDel="00B03EA9" w:rsidRDefault="0074727F" w:rsidP="0074727F">
      <w:pPr>
        <w:pStyle w:val="phlistitemized1"/>
        <w:rPr>
          <w:del w:id="897" w:author="Арслан Катеев" w:date="2018-09-17T13:10:00Z"/>
        </w:rPr>
      </w:pPr>
      <w:del w:id="898" w:author="Арслан Катеев" w:date="2018-09-17T13:10:00Z">
        <w:r w:rsidDel="00B03EA9">
          <w:delText>версия.</w:delText>
        </w:r>
      </w:del>
    </w:p>
    <w:p w14:paraId="2D253633" w14:textId="23428B82" w:rsidR="00192BB4" w:rsidRPr="0036267B" w:rsidRDefault="00192BB4" w:rsidP="00192BB4">
      <w:pPr>
        <w:pStyle w:val="34"/>
        <w:rPr>
          <w:rFonts w:eastAsia="Calibri"/>
        </w:rPr>
      </w:pPr>
      <w:bookmarkStart w:id="899" w:name="_Ref522199869"/>
      <w:bookmarkStart w:id="900" w:name="_Ref522199873"/>
      <w:bookmarkStart w:id="901" w:name="_Toc522869212"/>
      <w:r w:rsidRPr="0036267B">
        <w:rPr>
          <w:rFonts w:eastAsia="Calibri"/>
        </w:rPr>
        <w:t>Требования к подсистеме интеграции</w:t>
      </w:r>
      <w:bookmarkEnd w:id="899"/>
      <w:bookmarkEnd w:id="900"/>
      <w:r w:rsidR="0074727F">
        <w:rPr>
          <w:rFonts w:eastAsia="Calibri"/>
        </w:rPr>
        <w:t xml:space="preserve"> и обработки данных</w:t>
      </w:r>
      <w:bookmarkEnd w:id="901"/>
    </w:p>
    <w:p w14:paraId="563C11C6" w14:textId="216A12D5" w:rsidR="002C1538" w:rsidRPr="002C1538" w:rsidRDefault="00192BB4" w:rsidP="002C1538">
      <w:pPr>
        <w:pStyle w:val="phlistorderedtitle"/>
        <w:rPr>
          <w:ins w:id="902" w:author="Арслан Катеев" w:date="2018-09-17T13:18:00Z"/>
          <w:rPrChange w:id="903" w:author="Арслан Катеев" w:date="2018-09-17T13:18:00Z">
            <w:rPr>
              <w:ins w:id="904" w:author="Арслан Катеев" w:date="2018-09-17T13:18:00Z"/>
              <w:lang w:val="en-US"/>
            </w:rPr>
          </w:rPrChange>
        </w:rPr>
        <w:pPrChange w:id="905" w:author="Арслан Катеев" w:date="2018-09-17T13:18:00Z">
          <w:pPr>
            <w:pStyle w:val="phlistorderedtitle"/>
          </w:pPr>
        </w:pPrChange>
      </w:pPr>
      <w:r>
        <w:t>И</w:t>
      </w:r>
      <w:r w:rsidRPr="0036267B">
        <w:t>нтеграци</w:t>
      </w:r>
      <w:r>
        <w:t>я</w:t>
      </w:r>
      <w:r w:rsidRPr="0036267B">
        <w:t xml:space="preserve"> должна </w:t>
      </w:r>
      <w:r>
        <w:t>быть основана на применении</w:t>
      </w:r>
      <w:ins w:id="906" w:author="Арслан Катеев" w:date="2018-09-17T13:16:00Z">
        <w:r w:rsidR="002C1538">
          <w:t xml:space="preserve"> стандартизиро</w:t>
        </w:r>
      </w:ins>
      <w:ins w:id="907" w:author="Арслан Катеев" w:date="2018-09-17T13:17:00Z">
        <w:r w:rsidR="002C1538">
          <w:t xml:space="preserve">ванного </w:t>
        </w:r>
        <w:r w:rsidR="002C1538">
          <w:rPr>
            <w:lang w:val="en-US"/>
          </w:rPr>
          <w:t>API</w:t>
        </w:r>
        <w:r w:rsidR="002C1538" w:rsidRPr="002C1538">
          <w:rPr>
            <w:rPrChange w:id="908" w:author="Арслан Катеев" w:date="2018-09-17T13:17:00Z">
              <w:rPr>
                <w:lang w:val="en-US"/>
              </w:rPr>
            </w:rPrChange>
          </w:rPr>
          <w:t xml:space="preserve"> </w:t>
        </w:r>
        <w:r w:rsidR="002C1538">
          <w:t xml:space="preserve">к данным Системы для сторонних систем. Интеграция должна идти поверх протокола </w:t>
        </w:r>
        <w:r w:rsidR="002C1538">
          <w:rPr>
            <w:lang w:val="en-US"/>
          </w:rPr>
          <w:t>HTTP</w:t>
        </w:r>
        <w:r w:rsidR="002C1538" w:rsidRPr="002C1538">
          <w:rPr>
            <w:rPrChange w:id="909" w:author="Арслан Катеев" w:date="2018-09-17T13:18:00Z">
              <w:rPr>
                <w:lang w:val="en-US"/>
              </w:rPr>
            </w:rPrChange>
          </w:rPr>
          <w:t xml:space="preserve">. </w:t>
        </w:r>
      </w:ins>
      <w:ins w:id="910" w:author="Арслан Катеев" w:date="2018-09-17T13:21:00Z">
        <w:r w:rsidR="002C1538">
          <w:t>Необходимо</w:t>
        </w:r>
      </w:ins>
      <w:ins w:id="911" w:author="Арслан Катеев" w:date="2018-09-17T13:17:00Z">
        <w:r w:rsidR="002C1538">
          <w:t xml:space="preserve"> </w:t>
        </w:r>
      </w:ins>
      <w:ins w:id="912" w:author="Арслан Катеев" w:date="2018-09-17T13:18:00Z">
        <w:r w:rsidR="002C1538">
          <w:t xml:space="preserve">использовать один из следующих протоколов </w:t>
        </w:r>
        <w:r w:rsidR="002C1538">
          <w:rPr>
            <w:lang w:val="en-US"/>
          </w:rPr>
          <w:t>SOAP</w:t>
        </w:r>
        <w:r w:rsidR="002C1538" w:rsidRPr="002C1538">
          <w:rPr>
            <w:rPrChange w:id="913" w:author="Арслан Катеев" w:date="2018-09-17T13:18:00Z">
              <w:rPr>
                <w:lang w:val="en-US"/>
              </w:rPr>
            </w:rPrChange>
          </w:rPr>
          <w:t>/</w:t>
        </w:r>
        <w:r w:rsidR="002C1538">
          <w:rPr>
            <w:lang w:val="en-US"/>
          </w:rPr>
          <w:t>OData</w:t>
        </w:r>
      </w:ins>
      <w:ins w:id="914" w:author="Арслан Катеев" w:date="2018-09-17T15:25:00Z">
        <w:r w:rsidR="00B647C4">
          <w:t>/</w:t>
        </w:r>
        <w:r w:rsidR="00B647C4">
          <w:rPr>
            <w:lang w:val="en-US"/>
          </w:rPr>
          <w:t>GraphQL</w:t>
        </w:r>
      </w:ins>
      <w:ins w:id="915" w:author="Арслан Катеев" w:date="2018-09-17T13:18:00Z">
        <w:r w:rsidR="002C1538" w:rsidRPr="002C1538">
          <w:rPr>
            <w:rPrChange w:id="916" w:author="Арслан Катеев" w:date="2018-09-17T13:18:00Z">
              <w:rPr>
                <w:lang w:val="en-US"/>
              </w:rPr>
            </w:rPrChange>
          </w:rPr>
          <w:t xml:space="preserve"> </w:t>
        </w:r>
        <w:r w:rsidR="002C1538">
          <w:t xml:space="preserve">или </w:t>
        </w:r>
        <w:r w:rsidR="002C1538">
          <w:rPr>
            <w:lang w:val="en-US"/>
          </w:rPr>
          <w:t>REST</w:t>
        </w:r>
        <w:r w:rsidR="002C1538" w:rsidRPr="002C1538">
          <w:rPr>
            <w:rPrChange w:id="917" w:author="Арслан Катеев" w:date="2018-09-17T13:18:00Z">
              <w:rPr>
                <w:lang w:val="en-US"/>
              </w:rPr>
            </w:rPrChange>
          </w:rPr>
          <w:t xml:space="preserve"> </w:t>
        </w:r>
        <w:r w:rsidR="002C1538">
          <w:rPr>
            <w:lang w:val="en-US"/>
          </w:rPr>
          <w:t>Api</w:t>
        </w:r>
        <w:r w:rsidR="002C1538" w:rsidRPr="002C1538">
          <w:rPr>
            <w:rPrChange w:id="918" w:author="Арслан Катеев" w:date="2018-09-17T13:18:00Z">
              <w:rPr>
                <w:lang w:val="en-US"/>
              </w:rPr>
            </w:rPrChange>
          </w:rPr>
          <w:t xml:space="preserve">. </w:t>
        </w:r>
      </w:ins>
    </w:p>
    <w:p w14:paraId="422ABE69" w14:textId="22996D14" w:rsidR="002C1538" w:rsidRDefault="002C1538" w:rsidP="002C1538">
      <w:pPr>
        <w:pStyle w:val="phlistordered1"/>
        <w:numPr>
          <w:ilvl w:val="0"/>
          <w:numId w:val="0"/>
        </w:numPr>
        <w:ind w:firstLine="851"/>
        <w:rPr>
          <w:ins w:id="919" w:author="Арслан Катеев" w:date="2018-09-17T13:20:00Z"/>
        </w:rPr>
        <w:pPrChange w:id="920" w:author="Арслан Катеев" w:date="2018-09-17T13:18:00Z">
          <w:pPr>
            <w:pStyle w:val="phlistorderedtitle"/>
          </w:pPr>
        </w:pPrChange>
      </w:pPr>
      <w:ins w:id="921" w:author="Арслан Катеев" w:date="2018-09-17T13:19:00Z">
        <w:r>
          <w:t xml:space="preserve">Подсистема должна позволять сторонним системам – клиентам использовать </w:t>
        </w:r>
        <w:r>
          <w:rPr>
            <w:lang w:val="en-US"/>
          </w:rPr>
          <w:t>API</w:t>
        </w:r>
        <w:r w:rsidRPr="002C1538">
          <w:rPr>
            <w:rPrChange w:id="922" w:author="Арслан Катеев" w:date="2018-09-17T13:19:00Z">
              <w:rPr>
                <w:lang w:val="en-US"/>
              </w:rPr>
            </w:rPrChange>
          </w:rPr>
          <w:t xml:space="preserve"> </w:t>
        </w:r>
        <w:r>
          <w:t xml:space="preserve">для совершения </w:t>
        </w:r>
        <w:r>
          <w:rPr>
            <w:lang w:val="en-US"/>
          </w:rPr>
          <w:t>CRUD</w:t>
        </w:r>
        <w:r w:rsidRPr="002C1538">
          <w:rPr>
            <w:rPrChange w:id="923" w:author="Арслан Катеев" w:date="2018-09-17T13:19:00Z">
              <w:rPr>
                <w:lang w:val="en-US"/>
              </w:rPr>
            </w:rPrChange>
          </w:rPr>
          <w:t xml:space="preserve"> </w:t>
        </w:r>
        <w:r>
          <w:t>операций</w:t>
        </w:r>
      </w:ins>
      <w:ins w:id="924" w:author="Арслан Катеев" w:date="2018-09-17T13:20:00Z">
        <w:r>
          <w:t xml:space="preserve"> над реестрами, данными реестров. </w:t>
        </w:r>
      </w:ins>
    </w:p>
    <w:p w14:paraId="72FA612B" w14:textId="3EF831A2" w:rsidR="002C1538" w:rsidRPr="002C1538" w:rsidRDefault="002C1538" w:rsidP="002C1538">
      <w:pPr>
        <w:pStyle w:val="phlistordered1"/>
        <w:numPr>
          <w:ilvl w:val="0"/>
          <w:numId w:val="0"/>
        </w:numPr>
        <w:ind w:firstLine="851"/>
        <w:rPr>
          <w:ins w:id="925" w:author="Арслан Катеев" w:date="2018-09-17T13:18:00Z"/>
          <w:rPrChange w:id="926" w:author="Арслан Катеев" w:date="2018-09-17T13:20:00Z">
            <w:rPr>
              <w:ins w:id="927" w:author="Арслан Катеев" w:date="2018-09-17T13:18:00Z"/>
            </w:rPr>
          </w:rPrChange>
        </w:rPr>
        <w:pPrChange w:id="928" w:author="Арслан Катеев" w:date="2018-09-17T13:18:00Z">
          <w:pPr>
            <w:pStyle w:val="phlistorderedtitle"/>
          </w:pPr>
        </w:pPrChange>
      </w:pPr>
      <w:ins w:id="929" w:author="Арслан Катеев" w:date="2018-09-17T13:20:00Z">
        <w:r>
          <w:t xml:space="preserve">Доступ к </w:t>
        </w:r>
        <w:r>
          <w:rPr>
            <w:lang w:val="en-US"/>
          </w:rPr>
          <w:t>API</w:t>
        </w:r>
        <w:r w:rsidRPr="002C1538">
          <w:rPr>
            <w:rPrChange w:id="930" w:author="Арслан Катеев" w:date="2018-09-17T13:20:00Z">
              <w:rPr>
                <w:lang w:val="en-US"/>
              </w:rPr>
            </w:rPrChange>
          </w:rPr>
          <w:t xml:space="preserve"> </w:t>
        </w:r>
        <w:r>
          <w:t>должен быть только для авторизированных пользователей.</w:t>
        </w:r>
      </w:ins>
    </w:p>
    <w:p w14:paraId="079D176D" w14:textId="0E65D3E5" w:rsidR="00192BB4" w:rsidRPr="0036267B" w:rsidDel="009D3264" w:rsidRDefault="00192BB4" w:rsidP="00192BB4">
      <w:pPr>
        <w:pStyle w:val="phlistorderedtitle"/>
        <w:rPr>
          <w:del w:id="931" w:author="Арслан Катеев" w:date="2018-09-17T13:21:00Z"/>
          <w:szCs w:val="24"/>
        </w:rPr>
      </w:pPr>
      <w:del w:id="932" w:author="Арслан Катеев" w:date="2018-09-17T13:21:00Z">
        <w:r w:rsidDel="009D3264">
          <w:delText xml:space="preserve"> </w:delText>
        </w:r>
        <w:r w:rsidDel="009D3264">
          <w:rPr>
            <w:lang w:val="en-US"/>
          </w:rPr>
          <w:delText>ETL</w:delText>
        </w:r>
        <w:r w:rsidRPr="002A4E6A" w:rsidDel="009D3264">
          <w:delText>-</w:delText>
        </w:r>
        <w:r w:rsidDel="009D3264">
          <w:delText xml:space="preserve">процессов. </w:delText>
        </w:r>
        <w:r w:rsidDel="009D3264">
          <w:rPr>
            <w:lang w:val="en-US"/>
          </w:rPr>
          <w:delText>ETL</w:delText>
        </w:r>
        <w:r w:rsidRPr="0036267B" w:rsidDel="009D3264">
          <w:delText xml:space="preserve"> («</w:delText>
        </w:r>
        <w:r w:rsidRPr="00932812" w:rsidDel="009D3264">
          <w:rPr>
            <w:lang w:val="en-US"/>
          </w:rPr>
          <w:delText>Extract</w:delText>
        </w:r>
        <w:r w:rsidRPr="0036267B" w:rsidDel="009D3264">
          <w:delText xml:space="preserve">, Transform, </w:delText>
        </w:r>
        <w:r w:rsidRPr="00932812" w:rsidDel="009D3264">
          <w:rPr>
            <w:lang w:val="en-US"/>
          </w:rPr>
          <w:delText>Load</w:delText>
        </w:r>
        <w:r w:rsidRPr="0036267B" w:rsidDel="009D3264">
          <w:delText>») — это основной процесс в управлении хранилищами данных, который включает в себя следующую последовательность действий</w:delText>
        </w:r>
        <w:r w:rsidRPr="0036267B" w:rsidDel="009D3264">
          <w:rPr>
            <w:szCs w:val="24"/>
          </w:rPr>
          <w:delText>:</w:delText>
        </w:r>
      </w:del>
    </w:p>
    <w:p w14:paraId="30985C5B" w14:textId="5D503382" w:rsidR="00192BB4" w:rsidRPr="0036267B" w:rsidDel="009D3264" w:rsidRDefault="00192BB4" w:rsidP="00C0077A">
      <w:pPr>
        <w:pStyle w:val="phlistitemized1"/>
        <w:rPr>
          <w:del w:id="933" w:author="Арслан Катеев" w:date="2018-09-17T13:21:00Z"/>
        </w:rPr>
      </w:pPr>
      <w:del w:id="934" w:author="Арслан Катеев" w:date="2018-09-17T13:21:00Z">
        <w:r w:rsidRPr="0036267B" w:rsidDel="009D3264">
          <w:delText>загрузка потока данных;</w:delText>
        </w:r>
      </w:del>
    </w:p>
    <w:p w14:paraId="601BEBE5" w14:textId="68D4E581" w:rsidR="00192BB4" w:rsidRPr="0036267B" w:rsidDel="009D3264" w:rsidRDefault="00192BB4" w:rsidP="00C0077A">
      <w:pPr>
        <w:pStyle w:val="phlistitemized1"/>
        <w:rPr>
          <w:del w:id="935" w:author="Арслан Катеев" w:date="2018-09-17T13:21:00Z"/>
        </w:rPr>
      </w:pPr>
      <w:del w:id="936" w:author="Арслан Катеев" w:date="2018-09-17T13:21:00Z">
        <w:r w:rsidRPr="0036267B" w:rsidDel="009D3264">
          <w:delText xml:space="preserve">извлечение данных; </w:delText>
        </w:r>
      </w:del>
    </w:p>
    <w:p w14:paraId="2A358C0E" w14:textId="4A75798D" w:rsidR="00192BB4" w:rsidRPr="0036267B" w:rsidDel="009D3264" w:rsidRDefault="00192BB4" w:rsidP="00C0077A">
      <w:pPr>
        <w:pStyle w:val="phlistitemized1"/>
        <w:rPr>
          <w:del w:id="937" w:author="Арслан Катеев" w:date="2018-09-17T13:21:00Z"/>
        </w:rPr>
      </w:pPr>
      <w:del w:id="938" w:author="Арслан Катеев" w:date="2018-09-17T13:21:00Z">
        <w:r w:rsidRPr="0036267B" w:rsidDel="009D3264">
          <w:delText>преобразование данных;</w:delText>
        </w:r>
      </w:del>
    </w:p>
    <w:p w14:paraId="634AC316" w14:textId="17C50173" w:rsidR="00192BB4" w:rsidRPr="0036267B" w:rsidDel="009D3264" w:rsidRDefault="00192BB4" w:rsidP="00C0077A">
      <w:pPr>
        <w:pStyle w:val="phlistitemized1"/>
        <w:rPr>
          <w:del w:id="939" w:author="Арслан Катеев" w:date="2018-09-17T13:21:00Z"/>
        </w:rPr>
      </w:pPr>
      <w:del w:id="940" w:author="Арслан Катеев" w:date="2018-09-17T13:21:00Z">
        <w:r w:rsidRPr="0036267B" w:rsidDel="009D3264">
          <w:delText>выгрузка данных.</w:delText>
        </w:r>
      </w:del>
    </w:p>
    <w:p w14:paraId="462B0034" w14:textId="4070D012" w:rsidR="00192BB4" w:rsidRPr="0036267B" w:rsidDel="009D3264" w:rsidRDefault="00192BB4" w:rsidP="00192BB4">
      <w:pPr>
        <w:pStyle w:val="phlistorderedtitle"/>
        <w:rPr>
          <w:del w:id="941" w:author="Арслан Катеев" w:date="2018-09-17T13:21:00Z"/>
        </w:rPr>
      </w:pPr>
      <w:del w:id="942" w:author="Арслан Катеев" w:date="2018-09-17T13:21:00Z">
        <w:r w:rsidDel="009D3264">
          <w:delText>Д</w:delText>
        </w:r>
        <w:r w:rsidRPr="0036267B" w:rsidDel="009D3264">
          <w:delText>олжны быть реализованы следующие функции:</w:delText>
        </w:r>
      </w:del>
    </w:p>
    <w:p w14:paraId="7AB3A33A" w14:textId="576147BF" w:rsidR="00192BB4" w:rsidRPr="0036267B" w:rsidDel="009D3264" w:rsidRDefault="00192BB4" w:rsidP="00C0077A">
      <w:pPr>
        <w:pStyle w:val="phlistitemized1"/>
        <w:rPr>
          <w:del w:id="943" w:author="Арслан Катеев" w:date="2018-09-17T13:21:00Z"/>
        </w:rPr>
      </w:pPr>
      <w:del w:id="944" w:author="Арслан Катеев" w:date="2018-09-17T13:21:00Z">
        <w:r w:rsidRPr="0036267B" w:rsidDel="009D3264">
          <w:delText xml:space="preserve">настройка в </w:delText>
        </w:r>
        <w:r w:rsidDel="009D3264">
          <w:rPr>
            <w:lang w:val="en-US"/>
          </w:rPr>
          <w:delText>ETL</w:delText>
        </w:r>
        <w:r w:rsidRPr="002A4E6A" w:rsidDel="009D3264">
          <w:delText>-</w:delText>
        </w:r>
        <w:r w:rsidDel="009D3264">
          <w:delText xml:space="preserve">процессах </w:delText>
        </w:r>
        <w:r w:rsidRPr="0036267B" w:rsidDel="009D3264">
          <w:delText xml:space="preserve">алгоритмов обработки данных </w:delText>
        </w:r>
        <w:r w:rsidDel="009D3264">
          <w:delText>в</w:delText>
        </w:r>
        <w:r w:rsidRPr="0036267B" w:rsidDel="009D3264">
          <w:delText xml:space="preserve"> форме дерева блоков-обработчиков;</w:delText>
        </w:r>
      </w:del>
    </w:p>
    <w:p w14:paraId="5889EE31" w14:textId="46A8D8A9" w:rsidR="00192BB4" w:rsidRPr="0036267B" w:rsidDel="009D3264" w:rsidRDefault="00192BB4" w:rsidP="00C0077A">
      <w:pPr>
        <w:pStyle w:val="phlistitemized1"/>
        <w:rPr>
          <w:del w:id="945" w:author="Арслан Катеев" w:date="2018-09-17T13:21:00Z"/>
        </w:rPr>
      </w:pPr>
      <w:del w:id="946" w:author="Арслан Катеев" w:date="2018-09-17T13:21:00Z">
        <w:r w:rsidRPr="0036267B" w:rsidDel="009D3264">
          <w:delText>возможность графического отображения структуры алгоритма</w:delText>
        </w:r>
        <w:r w:rsidDel="009D3264">
          <w:delText xml:space="preserve"> обработки</w:delText>
        </w:r>
        <w:r w:rsidRPr="00D75820" w:rsidDel="009D3264">
          <w:delText xml:space="preserve"> </w:delText>
        </w:r>
        <w:r w:rsidRPr="0036267B" w:rsidDel="009D3264">
          <w:delText>данных;</w:delText>
        </w:r>
      </w:del>
    </w:p>
    <w:p w14:paraId="3E83ACE3" w14:textId="210F68EB" w:rsidR="00192BB4" w:rsidRPr="0036267B" w:rsidDel="009D3264" w:rsidRDefault="00192BB4" w:rsidP="00C0077A">
      <w:pPr>
        <w:pStyle w:val="phlistitemized1"/>
        <w:rPr>
          <w:del w:id="947" w:author="Арслан Катеев" w:date="2018-09-17T13:21:00Z"/>
        </w:rPr>
      </w:pPr>
      <w:del w:id="948" w:author="Арслан Катеев" w:date="2018-09-17T13:21:00Z">
        <w:r w:rsidRPr="0036267B" w:rsidDel="009D3264">
          <w:delText>подсветка совместимых блоков</w:delText>
        </w:r>
        <w:r w:rsidDel="009D3264">
          <w:delText>-обработчиков</w:delText>
        </w:r>
        <w:r w:rsidRPr="0036267B" w:rsidDel="009D3264">
          <w:delText xml:space="preserve"> при создании ETL</w:delText>
        </w:r>
        <w:r w:rsidRPr="00846939" w:rsidDel="009D3264">
          <w:delText>-</w:delText>
        </w:r>
        <w:r w:rsidRPr="0036267B" w:rsidDel="009D3264">
          <w:delText>процессов;</w:delText>
        </w:r>
      </w:del>
    </w:p>
    <w:p w14:paraId="5C8C4732" w14:textId="0703AB8F" w:rsidR="00192BB4" w:rsidRPr="0036267B" w:rsidDel="009D3264" w:rsidRDefault="00192BB4" w:rsidP="00C0077A">
      <w:pPr>
        <w:pStyle w:val="phlistitemized1"/>
        <w:rPr>
          <w:del w:id="949" w:author="Арслан Катеев" w:date="2018-09-17T13:21:00Z"/>
        </w:rPr>
      </w:pPr>
      <w:del w:id="950" w:author="Арслан Катеев" w:date="2018-09-17T13:21:00Z">
        <w:r w:rsidRPr="0036267B" w:rsidDel="009D3264">
          <w:delText>настройка периодичности обработки данных с указанием даты начала выполнения алгоритма, его завершения, периодичности запуска и имперсонацией;</w:delText>
        </w:r>
      </w:del>
    </w:p>
    <w:p w14:paraId="0C9434FD" w14:textId="512802B0" w:rsidR="00192BB4" w:rsidRPr="0036267B" w:rsidDel="009D3264" w:rsidRDefault="00192BB4" w:rsidP="00C0077A">
      <w:pPr>
        <w:pStyle w:val="phlistitemized1"/>
        <w:rPr>
          <w:del w:id="951" w:author="Арслан Катеев" w:date="2018-09-17T13:21:00Z"/>
        </w:rPr>
      </w:pPr>
      <w:del w:id="952" w:author="Арслан Катеев" w:date="2018-09-17T13:21:00Z">
        <w:r w:rsidRPr="0036267B" w:rsidDel="009D3264">
          <w:delText>информирование администратора Системы о результатах выполнения алгоритмов, с указанием трассировки передачи данных между блоками-обработчиками внутри алгоритма, фиксации времени работы каждого блока в отдельности, в случае неуспешного завершения работы алгоритма – указание причины ошибки и ее локализацию внутри алгоритма;</w:delText>
        </w:r>
      </w:del>
    </w:p>
    <w:p w14:paraId="2CC19000" w14:textId="06FBEAA4" w:rsidR="00192BB4" w:rsidRPr="0036267B" w:rsidDel="009D3264" w:rsidRDefault="00192BB4" w:rsidP="00C0077A">
      <w:pPr>
        <w:pStyle w:val="phlistitemized1"/>
        <w:rPr>
          <w:del w:id="953" w:author="Арслан Катеев" w:date="2018-09-17T13:21:00Z"/>
        </w:rPr>
      </w:pPr>
      <w:del w:id="954" w:author="Арслан Катеев" w:date="2018-09-17T13:21:00Z">
        <w:r w:rsidRPr="0036267B" w:rsidDel="009D3264">
          <w:delText>контроль целостности данных, транзакционность операций с данными;</w:delText>
        </w:r>
      </w:del>
    </w:p>
    <w:p w14:paraId="18BE0B6C" w14:textId="0B8B6876" w:rsidR="00192BB4" w:rsidRPr="0036267B" w:rsidDel="009D3264" w:rsidRDefault="00192BB4" w:rsidP="00C0077A">
      <w:pPr>
        <w:pStyle w:val="phlistitemized1"/>
        <w:rPr>
          <w:del w:id="955" w:author="Арслан Катеев" w:date="2018-09-17T13:21:00Z"/>
        </w:rPr>
      </w:pPr>
      <w:del w:id="956" w:author="Арслан Катеев" w:date="2018-09-17T13:21:00Z">
        <w:r w:rsidRPr="0036267B" w:rsidDel="009D3264">
          <w:delText>предпросмотр результатов работы для отдельных блоков-обработчиков без запуска алгоритма, включая блоки, не являющиеся конечными в дереве алгоритма,</w:delText>
        </w:r>
      </w:del>
    </w:p>
    <w:p w14:paraId="4DC8E348" w14:textId="7E333DBF" w:rsidR="00192BB4" w:rsidRPr="0036267B" w:rsidDel="009D3264" w:rsidRDefault="00192BB4" w:rsidP="00C0077A">
      <w:pPr>
        <w:pStyle w:val="phlistitemized1"/>
        <w:rPr>
          <w:del w:id="957" w:author="Арслан Катеев" w:date="2018-09-17T13:21:00Z"/>
        </w:rPr>
      </w:pPr>
      <w:del w:id="958" w:author="Арслан Катеев" w:date="2018-09-17T13:21:00Z">
        <w:r w:rsidRPr="0036267B" w:rsidDel="009D3264">
          <w:delText>генерация внешней ссылки для каждого блока-обработчика;</w:delText>
        </w:r>
      </w:del>
    </w:p>
    <w:p w14:paraId="2EC43213" w14:textId="1328E5BA" w:rsidR="00192BB4" w:rsidDel="009D3264" w:rsidRDefault="00192BB4" w:rsidP="00C0077A">
      <w:pPr>
        <w:pStyle w:val="phlistitemized1"/>
        <w:rPr>
          <w:del w:id="959" w:author="Арслан Катеев" w:date="2018-09-17T13:21:00Z"/>
        </w:rPr>
      </w:pPr>
      <w:del w:id="960" w:author="Арслан Катеев" w:date="2018-09-17T13:21:00Z">
        <w:r w:rsidRPr="0036267B" w:rsidDel="009D3264">
          <w:delText>автозаполнение набора полей структуры данных при их наследовании по дереву алгоритма</w:delText>
        </w:r>
        <w:r w:rsidDel="009D3264">
          <w:delText>;</w:delText>
        </w:r>
      </w:del>
    </w:p>
    <w:p w14:paraId="37C1D27A" w14:textId="7B76049D" w:rsidR="00192BB4" w:rsidRPr="0036267B" w:rsidDel="009D3264" w:rsidRDefault="00192BB4" w:rsidP="00C0077A">
      <w:pPr>
        <w:pStyle w:val="phlistitemized1"/>
        <w:rPr>
          <w:del w:id="961" w:author="Арслан Катеев" w:date="2018-09-17T13:21:00Z"/>
        </w:rPr>
      </w:pPr>
      <w:del w:id="962" w:author="Арслан Катеев" w:date="2018-09-17T13:21:00Z">
        <w:r w:rsidDel="009D3264">
          <w:delText>настройка</w:delText>
        </w:r>
        <w:r w:rsidRPr="00511693" w:rsidDel="009D3264">
          <w:delText>, позволяющая определять порядок отработки нескольких ETL-процессов с одинаковыми параметрами</w:delText>
        </w:r>
        <w:r w:rsidDel="009D3264">
          <w:delText>.</w:delText>
        </w:r>
      </w:del>
    </w:p>
    <w:p w14:paraId="21B4686A" w14:textId="5DDE158D" w:rsidR="00192BB4" w:rsidRPr="0036267B" w:rsidDel="009D3264" w:rsidRDefault="00192BB4" w:rsidP="00192BB4">
      <w:pPr>
        <w:pStyle w:val="phlistorderedtitle"/>
        <w:rPr>
          <w:del w:id="963" w:author="Арслан Катеев" w:date="2018-09-17T13:21:00Z"/>
        </w:rPr>
      </w:pPr>
      <w:del w:id="964" w:author="Арслан Катеев" w:date="2018-09-17T13:21:00Z">
        <w:r w:rsidRPr="0036267B" w:rsidDel="009D3264">
          <w:delText>Должны быть реализованы следующие виды обработок в ETL</w:delText>
        </w:r>
        <w:r w:rsidRPr="00F73967" w:rsidDel="009D3264">
          <w:delText>-</w:delText>
        </w:r>
        <w:r w:rsidDel="009D3264">
          <w:delText>процессах</w:delText>
        </w:r>
        <w:r w:rsidRPr="0036267B" w:rsidDel="009D3264">
          <w:delText>:</w:delText>
        </w:r>
      </w:del>
    </w:p>
    <w:p w14:paraId="21167909" w14:textId="60A49C00" w:rsidR="00192BB4" w:rsidRPr="0036267B" w:rsidDel="009D3264" w:rsidRDefault="00192BB4" w:rsidP="00C0077A">
      <w:pPr>
        <w:pStyle w:val="phlistitemized1"/>
        <w:rPr>
          <w:del w:id="965" w:author="Арслан Катеев" w:date="2018-09-17T13:21:00Z"/>
        </w:rPr>
      </w:pPr>
      <w:del w:id="966" w:author="Арслан Катеев" w:date="2018-09-17T13:21:00Z">
        <w:r w:rsidRPr="0036267B" w:rsidDel="009D3264">
          <w:delText xml:space="preserve">импорт данных из внешних систем (в формате потока данных: </w:delText>
        </w:r>
        <w:r w:rsidRPr="0036267B" w:rsidDel="009D3264">
          <w:rPr>
            <w:lang w:val="en-US"/>
          </w:rPr>
          <w:delText>SQL</w:delText>
        </w:r>
        <w:r w:rsidRPr="0036267B" w:rsidDel="009D3264">
          <w:delText xml:space="preserve">-запрос, </w:delText>
        </w:r>
        <w:r w:rsidRPr="0036267B" w:rsidDel="009D3264">
          <w:rPr>
            <w:lang w:val="en-US"/>
          </w:rPr>
          <w:delText>HTTP</w:delText>
        </w:r>
        <w:r w:rsidRPr="0036267B" w:rsidDel="009D3264">
          <w:delText xml:space="preserve">-сервис, </w:delText>
        </w:r>
        <w:r w:rsidRPr="0036267B" w:rsidDel="009D3264">
          <w:rPr>
            <w:lang w:val="en-US"/>
          </w:rPr>
          <w:delText>SOAP</w:delText>
        </w:r>
        <w:r w:rsidRPr="0036267B" w:rsidDel="009D3264">
          <w:delText>-сервис, файл во внешнем хранилище, файл во внутреннем хранилище);</w:delText>
        </w:r>
      </w:del>
    </w:p>
    <w:p w14:paraId="762E0F87" w14:textId="5ACFCF97" w:rsidR="00192BB4" w:rsidRPr="0036267B" w:rsidDel="009D3264" w:rsidRDefault="00192BB4" w:rsidP="00C0077A">
      <w:pPr>
        <w:pStyle w:val="phlistitemized1"/>
        <w:rPr>
          <w:del w:id="967" w:author="Арслан Катеев" w:date="2018-09-17T13:21:00Z"/>
        </w:rPr>
      </w:pPr>
      <w:del w:id="968" w:author="Арслан Катеев" w:date="2018-09-17T13:21:00Z">
        <w:r w:rsidRPr="0036267B" w:rsidDel="009D3264">
          <w:delText xml:space="preserve">экспорт данных во внешние системы (в формате потока данных: </w:delText>
        </w:r>
        <w:r w:rsidRPr="0036267B" w:rsidDel="009D3264">
          <w:rPr>
            <w:lang w:val="en-US"/>
          </w:rPr>
          <w:delText>SQL</w:delText>
        </w:r>
        <w:r w:rsidRPr="0036267B" w:rsidDel="009D3264">
          <w:delText xml:space="preserve">-запрос, </w:delText>
        </w:r>
        <w:r w:rsidRPr="0036267B" w:rsidDel="009D3264">
          <w:rPr>
            <w:lang w:val="en-US"/>
          </w:rPr>
          <w:delText>HTTP</w:delText>
        </w:r>
        <w:r w:rsidRPr="0036267B" w:rsidDel="009D3264">
          <w:delText xml:space="preserve">-сервис, </w:delText>
        </w:r>
        <w:r w:rsidRPr="0036267B" w:rsidDel="009D3264">
          <w:rPr>
            <w:lang w:val="en-US"/>
          </w:rPr>
          <w:delText>SOAP</w:delText>
        </w:r>
        <w:r w:rsidRPr="0036267B" w:rsidDel="009D3264">
          <w:delText>-сервис, файл во внешнем хранилище, файл во внутреннем хранилище);</w:delText>
        </w:r>
      </w:del>
    </w:p>
    <w:p w14:paraId="6016B643" w14:textId="4F0560C7" w:rsidR="00192BB4" w:rsidRPr="0036267B" w:rsidDel="009D3264" w:rsidRDefault="00192BB4" w:rsidP="00C0077A">
      <w:pPr>
        <w:pStyle w:val="phlistitemized1"/>
        <w:rPr>
          <w:del w:id="969" w:author="Арслан Катеев" w:date="2018-09-17T13:21:00Z"/>
        </w:rPr>
      </w:pPr>
      <w:del w:id="970" w:author="Арслан Катеев" w:date="2018-09-17T13:21:00Z">
        <w:r w:rsidRPr="0036267B" w:rsidDel="009D3264">
          <w:delText xml:space="preserve">извлечение данных из файлов в форматах: </w:delText>
        </w:r>
        <w:r w:rsidRPr="00C4088C" w:rsidDel="009D3264">
          <w:delText>.csv (с поддержкой настройки разделителей), .xls, .xlsx, .xml, .json, вн</w:delText>
        </w:r>
        <w:r w:rsidRPr="0036267B" w:rsidDel="009D3264">
          <w:delText>утренних форматов Системы;</w:delText>
        </w:r>
      </w:del>
    </w:p>
    <w:p w14:paraId="625B0AB8" w14:textId="72C27F8E" w:rsidR="00192BB4" w:rsidRPr="0036267B" w:rsidDel="009D3264" w:rsidRDefault="00192BB4" w:rsidP="00C0077A">
      <w:pPr>
        <w:pStyle w:val="phlistitemized1"/>
        <w:rPr>
          <w:del w:id="971" w:author="Арслан Катеев" w:date="2018-09-17T13:21:00Z"/>
        </w:rPr>
      </w:pPr>
      <w:del w:id="972" w:author="Арслан Катеев" w:date="2018-09-17T13:21:00Z">
        <w:r w:rsidRPr="0036267B" w:rsidDel="009D3264">
          <w:delText>фильтрация, сортировка, объединение, группировка, архивация/разархивация, математическая обработка (калькулятор), приведение типов, удаление дубликатов, преобразователь таблиц в строки и обратно;</w:delText>
        </w:r>
      </w:del>
    </w:p>
    <w:p w14:paraId="59B721A3" w14:textId="032823D9" w:rsidR="00192BB4" w:rsidRPr="0036267B" w:rsidDel="009D3264" w:rsidRDefault="00192BB4" w:rsidP="00C0077A">
      <w:pPr>
        <w:pStyle w:val="phlistitemized1"/>
        <w:rPr>
          <w:del w:id="973" w:author="Арслан Катеев" w:date="2018-09-17T13:21:00Z"/>
        </w:rPr>
      </w:pPr>
      <w:del w:id="974" w:author="Арслан Катеев" w:date="2018-09-17T13:21:00Z">
        <w:r w:rsidRPr="0036267B" w:rsidDel="009D3264">
          <w:delText xml:space="preserve">блоки-вызовы других </w:delText>
        </w:r>
        <w:r w:rsidRPr="0036267B" w:rsidDel="009D3264">
          <w:rPr>
            <w:lang w:val="en-US"/>
          </w:rPr>
          <w:delText>ETL</w:delText>
        </w:r>
        <w:r w:rsidRPr="005605F9" w:rsidDel="009D3264">
          <w:delText>-</w:delText>
        </w:r>
        <w:r w:rsidRPr="0036267B" w:rsidDel="009D3264">
          <w:delText>процессов;</w:delText>
        </w:r>
      </w:del>
    </w:p>
    <w:p w14:paraId="61926086" w14:textId="35F3EF3C" w:rsidR="00192BB4" w:rsidRPr="0036267B" w:rsidDel="009D3264" w:rsidRDefault="00192BB4" w:rsidP="00C0077A">
      <w:pPr>
        <w:pStyle w:val="phlistitemized1"/>
        <w:rPr>
          <w:del w:id="975" w:author="Арслан Катеев" w:date="2018-09-17T13:21:00Z"/>
        </w:rPr>
      </w:pPr>
      <w:del w:id="976" w:author="Арслан Катеев" w:date="2018-09-17T13:21:00Z">
        <w:r w:rsidRPr="0036267B" w:rsidDel="009D3264">
          <w:delText>блок-исполнитель программного кода на языке C#;</w:delText>
        </w:r>
      </w:del>
    </w:p>
    <w:p w14:paraId="478DED9D" w14:textId="6A2D9B80" w:rsidR="00192BB4" w:rsidRPr="0036267B" w:rsidDel="009D3264" w:rsidRDefault="00192BB4" w:rsidP="00C0077A">
      <w:pPr>
        <w:pStyle w:val="phlistitemized1"/>
        <w:rPr>
          <w:del w:id="977" w:author="Арслан Катеев" w:date="2018-09-17T13:21:00Z"/>
        </w:rPr>
      </w:pPr>
      <w:del w:id="978" w:author="Арслан Катеев" w:date="2018-09-17T13:21:00Z">
        <w:r w:rsidRPr="0036267B" w:rsidDel="009D3264">
          <w:delText>блоки очистки объектов Системы;</w:delText>
        </w:r>
      </w:del>
    </w:p>
    <w:p w14:paraId="2AE18052" w14:textId="72B37203" w:rsidR="00192BB4" w:rsidRPr="0036267B" w:rsidDel="009D3264" w:rsidRDefault="00192BB4" w:rsidP="00C0077A">
      <w:pPr>
        <w:pStyle w:val="phlistitemized1"/>
        <w:rPr>
          <w:del w:id="979" w:author="Арслан Катеев" w:date="2018-09-17T13:21:00Z"/>
        </w:rPr>
      </w:pPr>
      <w:del w:id="980" w:author="Арслан Катеев" w:date="2018-09-17T13:21:00Z">
        <w:r w:rsidRPr="0036267B" w:rsidDel="009D3264">
          <w:delText>блок чтения структуры каталогов;</w:delText>
        </w:r>
      </w:del>
    </w:p>
    <w:p w14:paraId="28048CED" w14:textId="6929C83C" w:rsidR="00192BB4" w:rsidRPr="0036267B" w:rsidDel="009D3264" w:rsidRDefault="00192BB4" w:rsidP="00C0077A">
      <w:pPr>
        <w:pStyle w:val="phlistitemized1"/>
        <w:rPr>
          <w:del w:id="981" w:author="Арслан Катеев" w:date="2018-09-17T13:21:00Z"/>
        </w:rPr>
      </w:pPr>
      <w:del w:id="982" w:author="Арслан Катеев" w:date="2018-09-17T13:21:00Z">
        <w:r w:rsidRPr="0036267B" w:rsidDel="009D3264">
          <w:delText>блок обновления хранилища данных;</w:delText>
        </w:r>
      </w:del>
    </w:p>
    <w:p w14:paraId="519F3058" w14:textId="02F39C6A" w:rsidR="00192BB4" w:rsidRPr="0036267B" w:rsidDel="009D3264" w:rsidRDefault="00192BB4" w:rsidP="00C0077A">
      <w:pPr>
        <w:pStyle w:val="phlistitemized1"/>
        <w:rPr>
          <w:del w:id="983" w:author="Арслан Катеев" w:date="2018-09-17T13:21:00Z"/>
        </w:rPr>
      </w:pPr>
      <w:del w:id="984" w:author="Арслан Катеев" w:date="2018-09-17T13:21:00Z">
        <w:r w:rsidRPr="0036267B" w:rsidDel="009D3264">
          <w:delText>возможность чтения потока из файла на диске;</w:delText>
        </w:r>
      </w:del>
    </w:p>
    <w:p w14:paraId="630E8E69" w14:textId="3F7AF0DF" w:rsidR="00192BB4" w:rsidRPr="0036267B" w:rsidDel="009D3264" w:rsidRDefault="00192BB4" w:rsidP="00C0077A">
      <w:pPr>
        <w:pStyle w:val="phlistitemized1"/>
        <w:rPr>
          <w:del w:id="985" w:author="Арслан Катеев" w:date="2018-09-17T13:21:00Z"/>
        </w:rPr>
      </w:pPr>
      <w:del w:id="986" w:author="Арслан Катеев" w:date="2018-09-17T13:21:00Z">
        <w:r w:rsidRPr="0036267B" w:rsidDel="009D3264">
          <w:delText>блоки исправления несоответствий исходных данных актуальному реестру/информационному ресурсу (в том числе с применением расстояния Левенштейна);</w:delText>
        </w:r>
      </w:del>
    </w:p>
    <w:p w14:paraId="407A484F" w14:textId="6A7776A6" w:rsidR="00192BB4" w:rsidRPr="0036267B" w:rsidDel="009D3264" w:rsidRDefault="00192BB4" w:rsidP="00C0077A">
      <w:pPr>
        <w:pStyle w:val="phlistitemized1"/>
        <w:rPr>
          <w:del w:id="987" w:author="Арслан Катеев" w:date="2018-09-17T13:21:00Z"/>
        </w:rPr>
      </w:pPr>
      <w:del w:id="988" w:author="Арслан Катеев" w:date="2018-09-17T13:21:00Z">
        <w:r w:rsidRPr="0036267B" w:rsidDel="009D3264">
          <w:delText>сигнальные блоки-обработчики: запись в лог, прерывание;</w:delText>
        </w:r>
      </w:del>
    </w:p>
    <w:p w14:paraId="2E34C356" w14:textId="66242B69" w:rsidR="00192BB4" w:rsidRPr="0036267B" w:rsidDel="009D3264" w:rsidRDefault="00192BB4" w:rsidP="00C0077A">
      <w:pPr>
        <w:pStyle w:val="phlistitemized1"/>
        <w:rPr>
          <w:del w:id="989" w:author="Арслан Катеев" w:date="2018-09-17T13:21:00Z"/>
        </w:rPr>
      </w:pPr>
      <w:del w:id="990" w:author="Арслан Катеев" w:date="2018-09-17T13:21:00Z">
        <w:r w:rsidRPr="0036267B" w:rsidDel="009D3264">
          <w:delText>формирование реестра в результате выполнения соответствующего ETL-процесса. Привязка ETL-процессов к реестрам должна позволять управлять загрузкой данных в реестры, а также механизмами изменений и очистки данных.</w:delText>
        </w:r>
      </w:del>
    </w:p>
    <w:p w14:paraId="39367C68" w14:textId="6A5EE3CE" w:rsidR="00192BB4" w:rsidRPr="0036267B" w:rsidDel="009D3264" w:rsidRDefault="00192BB4" w:rsidP="00192BB4">
      <w:pPr>
        <w:pStyle w:val="phnormal"/>
        <w:rPr>
          <w:del w:id="991" w:author="Арслан Катеев" w:date="2018-09-17T13:21:00Z"/>
          <w:rFonts w:cs="Arial"/>
        </w:rPr>
      </w:pPr>
      <w:del w:id="992" w:author="Арслан Катеев" w:date="2018-09-17T13:21:00Z">
        <w:r w:rsidRPr="0036267B" w:rsidDel="009D3264">
          <w:rPr>
            <w:rFonts w:cs="Arial"/>
          </w:rPr>
          <w:delText>Обработка данных должна соответствовать следующим характеристикам (</w:delText>
        </w:r>
        <w:r w:rsidRPr="0036267B" w:rsidDel="009D3264">
          <w:rPr>
            <w:rFonts w:cs="Arial"/>
          </w:rPr>
          <w:fldChar w:fldCharType="begin"/>
        </w:r>
        <w:r w:rsidRPr="0036267B" w:rsidDel="009D3264">
          <w:rPr>
            <w:rFonts w:cs="Arial"/>
          </w:rPr>
          <w:delInstrText xml:space="preserve"> REF _Ref414951794 \h </w:delInstrText>
        </w:r>
        <w:r w:rsidDel="009D3264">
          <w:rPr>
            <w:rFonts w:cs="Arial"/>
          </w:rPr>
          <w:delInstrText xml:space="preserve"> \* MERGEFORMAT </w:delInstrText>
        </w:r>
        <w:r w:rsidRPr="0036267B" w:rsidDel="009D3264">
          <w:rPr>
            <w:rFonts w:cs="Arial"/>
          </w:rPr>
        </w:r>
        <w:r w:rsidRPr="0036267B" w:rsidDel="009D3264">
          <w:rPr>
            <w:rFonts w:cs="Arial"/>
          </w:rPr>
          <w:fldChar w:fldCharType="separate"/>
        </w:r>
        <w:r w:rsidR="00843557" w:rsidRPr="0036267B" w:rsidDel="009D3264">
          <w:rPr>
            <w:rFonts w:cs="Arial"/>
          </w:rPr>
          <w:delText xml:space="preserve">Таблица </w:delText>
        </w:r>
        <w:r w:rsidR="00843557" w:rsidDel="009D3264">
          <w:rPr>
            <w:rFonts w:cs="Arial"/>
            <w:noProof/>
          </w:rPr>
          <w:delText>1</w:delText>
        </w:r>
        <w:r w:rsidRPr="0036267B" w:rsidDel="009D3264">
          <w:rPr>
            <w:rFonts w:cs="Arial"/>
          </w:rPr>
          <w:fldChar w:fldCharType="end"/>
        </w:r>
        <w:r w:rsidRPr="0036267B" w:rsidDel="009D3264">
          <w:rPr>
            <w:rFonts w:cs="Arial"/>
          </w:rPr>
          <w:delText xml:space="preserve">, </w:delText>
        </w:r>
        <w:r w:rsidRPr="0036267B" w:rsidDel="009D3264">
          <w:rPr>
            <w:rFonts w:cs="Arial"/>
          </w:rPr>
          <w:fldChar w:fldCharType="begin"/>
        </w:r>
        <w:r w:rsidRPr="0036267B" w:rsidDel="009D3264">
          <w:rPr>
            <w:rFonts w:cs="Arial"/>
          </w:rPr>
          <w:delInstrText xml:space="preserve"> REF _Ref414951799 \h </w:delInstrText>
        </w:r>
        <w:r w:rsidDel="009D3264">
          <w:rPr>
            <w:rFonts w:cs="Arial"/>
          </w:rPr>
          <w:delInstrText xml:space="preserve"> \* MERGEFORMAT </w:delInstrText>
        </w:r>
        <w:r w:rsidRPr="0036267B" w:rsidDel="009D3264">
          <w:rPr>
            <w:rFonts w:cs="Arial"/>
          </w:rPr>
        </w:r>
        <w:r w:rsidRPr="0036267B" w:rsidDel="009D3264">
          <w:rPr>
            <w:rFonts w:cs="Arial"/>
          </w:rPr>
          <w:fldChar w:fldCharType="separate"/>
        </w:r>
        <w:r w:rsidR="00843557" w:rsidRPr="0036267B" w:rsidDel="009D3264">
          <w:rPr>
            <w:rFonts w:cs="Arial"/>
          </w:rPr>
          <w:delText xml:space="preserve">Таблица </w:delText>
        </w:r>
        <w:r w:rsidR="00843557" w:rsidDel="009D3264">
          <w:rPr>
            <w:rFonts w:cs="Arial"/>
            <w:noProof/>
          </w:rPr>
          <w:delText>2</w:delText>
        </w:r>
        <w:r w:rsidRPr="0036267B" w:rsidDel="009D3264">
          <w:rPr>
            <w:rFonts w:cs="Arial"/>
          </w:rPr>
          <w:fldChar w:fldCharType="end"/>
        </w:r>
        <w:r w:rsidRPr="0036267B" w:rsidDel="009D3264">
          <w:rPr>
            <w:rFonts w:cs="Arial"/>
          </w:rPr>
          <w:delText>):</w:delText>
        </w:r>
      </w:del>
    </w:p>
    <w:p w14:paraId="7A4F642A" w14:textId="73EE2E03" w:rsidR="00192BB4" w:rsidRPr="0036267B" w:rsidDel="009D3264" w:rsidRDefault="00192BB4" w:rsidP="00192BB4">
      <w:pPr>
        <w:pStyle w:val="phtabletitle"/>
        <w:rPr>
          <w:del w:id="993" w:author="Арслан Катеев" w:date="2018-09-17T13:21:00Z"/>
          <w:rFonts w:cs="Arial"/>
        </w:rPr>
      </w:pPr>
      <w:bookmarkStart w:id="994" w:name="_Ref414951794"/>
      <w:del w:id="995" w:author="Арслан Катеев" w:date="2018-09-17T13:21:00Z">
        <w:r w:rsidRPr="0036267B" w:rsidDel="009D3264">
          <w:rPr>
            <w:rFonts w:cs="Arial"/>
          </w:rPr>
          <w:delText xml:space="preserve">Таблица </w:delText>
        </w:r>
        <w:r w:rsidRPr="0036267B" w:rsidDel="009D3264">
          <w:rPr>
            <w:rFonts w:cs="Arial"/>
          </w:rPr>
          <w:fldChar w:fldCharType="begin"/>
        </w:r>
        <w:r w:rsidRPr="0036267B" w:rsidDel="009D3264">
          <w:rPr>
            <w:rFonts w:cs="Arial"/>
          </w:rPr>
          <w:delInstrText xml:space="preserve"> SEQ Таблица \* ARABIC </w:delInstrText>
        </w:r>
        <w:r w:rsidRPr="0036267B" w:rsidDel="009D3264">
          <w:rPr>
            <w:rFonts w:cs="Arial"/>
          </w:rPr>
          <w:fldChar w:fldCharType="separate"/>
        </w:r>
        <w:r w:rsidR="00843557" w:rsidDel="009D3264">
          <w:rPr>
            <w:rFonts w:cs="Arial"/>
            <w:noProof/>
          </w:rPr>
          <w:delText>1</w:delText>
        </w:r>
        <w:r w:rsidRPr="0036267B" w:rsidDel="009D3264">
          <w:rPr>
            <w:rFonts w:cs="Arial"/>
            <w:noProof/>
          </w:rPr>
          <w:fldChar w:fldCharType="end"/>
        </w:r>
        <w:bookmarkEnd w:id="994"/>
        <w:r w:rsidRPr="0036267B" w:rsidDel="009D3264">
          <w:rPr>
            <w:rFonts w:cs="Arial"/>
          </w:rPr>
          <w:delText xml:space="preserve"> – Характеристики обработки данных</w:delText>
        </w:r>
      </w:del>
    </w:p>
    <w:tbl>
      <w:tblPr>
        <w:tblW w:w="0" w:type="auto"/>
        <w:tblInd w:w="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2941"/>
        <w:gridCol w:w="2375"/>
        <w:gridCol w:w="2374"/>
        <w:gridCol w:w="2375"/>
      </w:tblGrid>
      <w:tr w:rsidR="00192BB4" w:rsidRPr="0036267B" w:rsidDel="009D3264" w14:paraId="5B10ADB0" w14:textId="2C56706C" w:rsidTr="006F242C">
        <w:trPr>
          <w:cantSplit/>
          <w:trHeight w:val="454"/>
          <w:tblHeader/>
          <w:del w:id="996" w:author="Арслан Катеев" w:date="2018-09-17T13:21:00Z"/>
        </w:trPr>
        <w:tc>
          <w:tcPr>
            <w:tcW w:w="294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C29CE9" w14:textId="39645486" w:rsidR="00192BB4" w:rsidRPr="0036267B" w:rsidDel="009D3264" w:rsidRDefault="00192BB4" w:rsidP="006F242C">
            <w:pPr>
              <w:pStyle w:val="phtablecolcaption"/>
              <w:rPr>
                <w:del w:id="997" w:author="Арслан Катеев" w:date="2018-09-17T13:21:00Z"/>
              </w:rPr>
            </w:pPr>
            <w:del w:id="998" w:author="Арслан Катеев" w:date="2018-09-17T13:21:00Z">
              <w:r w:rsidRPr="0036267B" w:rsidDel="009D3264">
                <w:delText>Запрос</w:delText>
              </w:r>
            </w:del>
          </w:p>
        </w:tc>
        <w:tc>
          <w:tcPr>
            <w:tcW w:w="237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0A8804" w14:textId="590B7883" w:rsidR="00192BB4" w:rsidRPr="0036267B" w:rsidDel="009D3264" w:rsidRDefault="00192BB4" w:rsidP="006F242C">
            <w:pPr>
              <w:pStyle w:val="phtablecolcaption"/>
              <w:rPr>
                <w:del w:id="999" w:author="Арслан Катеев" w:date="2018-09-17T13:21:00Z"/>
              </w:rPr>
            </w:pPr>
            <w:del w:id="1000" w:author="Арслан Катеев" w:date="2018-09-17T13:21:00Z">
              <w:r w:rsidRPr="0036267B" w:rsidDel="009D3264">
                <w:delText>Размерностей</w:delText>
              </w:r>
            </w:del>
          </w:p>
        </w:tc>
        <w:tc>
          <w:tcPr>
            <w:tcW w:w="237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10AE1D" w14:textId="281B1FA5" w:rsidR="00192BB4" w:rsidRPr="0036267B" w:rsidDel="009D3264" w:rsidRDefault="00192BB4" w:rsidP="006F242C">
            <w:pPr>
              <w:pStyle w:val="phtablecolcaption"/>
              <w:rPr>
                <w:del w:id="1001" w:author="Арслан Катеев" w:date="2018-09-17T13:21:00Z"/>
              </w:rPr>
            </w:pPr>
            <w:del w:id="1002" w:author="Арслан Катеев" w:date="2018-09-17T13:21:00Z">
              <w:r w:rsidRPr="0036267B" w:rsidDel="009D3264">
                <w:delText>Мер</w:delText>
              </w:r>
            </w:del>
          </w:p>
        </w:tc>
        <w:tc>
          <w:tcPr>
            <w:tcW w:w="237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F44BE6" w14:textId="3399BF8E" w:rsidR="00192BB4" w:rsidRPr="0036267B" w:rsidDel="009D3264" w:rsidRDefault="00192BB4" w:rsidP="006F242C">
            <w:pPr>
              <w:pStyle w:val="phtablecolcaption"/>
              <w:rPr>
                <w:del w:id="1003" w:author="Арслан Катеев" w:date="2018-09-17T13:21:00Z"/>
              </w:rPr>
            </w:pPr>
            <w:del w:id="1004" w:author="Арслан Катеев" w:date="2018-09-17T13:21:00Z">
              <w:r w:rsidRPr="0036267B" w:rsidDel="009D3264">
                <w:delText>Результат</w:delText>
              </w:r>
            </w:del>
          </w:p>
        </w:tc>
      </w:tr>
      <w:tr w:rsidR="00192BB4" w:rsidRPr="0036267B" w:rsidDel="009D3264" w14:paraId="3391FEEE" w14:textId="1F25B1C5" w:rsidTr="006F242C">
        <w:trPr>
          <w:cantSplit/>
          <w:trHeight w:val="454"/>
          <w:del w:id="1005" w:author="Арслан Катеев" w:date="2018-09-17T13:21:00Z"/>
        </w:trPr>
        <w:tc>
          <w:tcPr>
            <w:tcW w:w="294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E431CC" w14:textId="0B239DCE" w:rsidR="00192BB4" w:rsidRPr="0036267B" w:rsidDel="009D3264" w:rsidRDefault="00192BB4" w:rsidP="006F242C">
            <w:pPr>
              <w:pStyle w:val="phtablecellleft"/>
              <w:rPr>
                <w:del w:id="1006" w:author="Арслан Катеев" w:date="2018-09-17T13:21:00Z"/>
              </w:rPr>
            </w:pPr>
            <w:del w:id="1007" w:author="Арслан Катеев" w:date="2018-09-17T13:21:00Z">
              <w:r w:rsidRPr="0036267B" w:rsidDel="009D3264">
                <w:delText>Запрос 1</w:delText>
              </w:r>
            </w:del>
          </w:p>
        </w:tc>
        <w:tc>
          <w:tcPr>
            <w:tcW w:w="2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7386D" w14:textId="70698EA5" w:rsidR="00192BB4" w:rsidRPr="0036267B" w:rsidDel="009D3264" w:rsidRDefault="00192BB4" w:rsidP="006F242C">
            <w:pPr>
              <w:pStyle w:val="phtablecellleft"/>
              <w:rPr>
                <w:del w:id="1008" w:author="Арслан Катеев" w:date="2018-09-17T13:21:00Z"/>
              </w:rPr>
            </w:pPr>
            <w:del w:id="1009" w:author="Арслан Катеев" w:date="2018-09-17T13:21:00Z">
              <w:r w:rsidRPr="0036267B" w:rsidDel="009D3264">
                <w:delText>1</w:delText>
              </w:r>
            </w:del>
          </w:p>
        </w:tc>
        <w:tc>
          <w:tcPr>
            <w:tcW w:w="23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C74DA" w14:textId="1C925398" w:rsidR="00192BB4" w:rsidRPr="0036267B" w:rsidDel="009D3264" w:rsidRDefault="00192BB4" w:rsidP="006F242C">
            <w:pPr>
              <w:pStyle w:val="phtablecellleft"/>
              <w:rPr>
                <w:del w:id="1010" w:author="Арслан Катеев" w:date="2018-09-17T13:21:00Z"/>
              </w:rPr>
            </w:pPr>
            <w:del w:id="1011" w:author="Арслан Катеев" w:date="2018-09-17T13:21:00Z">
              <w:r w:rsidRPr="0036267B" w:rsidDel="009D3264">
                <w:delText>3</w:delText>
              </w:r>
            </w:del>
          </w:p>
        </w:tc>
        <w:tc>
          <w:tcPr>
            <w:tcW w:w="2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BBC56E" w14:textId="349DA73D" w:rsidR="00192BB4" w:rsidRPr="0036267B" w:rsidDel="009D3264" w:rsidRDefault="00192BB4" w:rsidP="006F242C">
            <w:pPr>
              <w:pStyle w:val="phtablecellleft"/>
              <w:rPr>
                <w:del w:id="1012" w:author="Арслан Катеев" w:date="2018-09-17T13:21:00Z"/>
              </w:rPr>
            </w:pPr>
            <w:del w:id="1013" w:author="Арслан Катеев" w:date="2018-09-17T13:21:00Z">
              <w:r w:rsidRPr="0036267B" w:rsidDel="009D3264">
                <w:delText>4х20 ячеек</w:delText>
              </w:r>
            </w:del>
          </w:p>
        </w:tc>
      </w:tr>
      <w:tr w:rsidR="00192BB4" w:rsidRPr="0036267B" w:rsidDel="009D3264" w14:paraId="47F6A454" w14:textId="5011FE0F" w:rsidTr="006F242C">
        <w:trPr>
          <w:cantSplit/>
          <w:trHeight w:val="454"/>
          <w:del w:id="1014" w:author="Арслан Катеев" w:date="2018-09-17T13:21:00Z"/>
        </w:trPr>
        <w:tc>
          <w:tcPr>
            <w:tcW w:w="2941" w:type="dxa"/>
            <w:tcBorders>
              <w:top w:val="single" w:sz="6" w:space="0" w:color="000000"/>
              <w:left w:val="single" w:sz="6" w:space="0" w:color="000000"/>
              <w:bottom w:val="single" w:sz="4" w:space="0" w:color="auto"/>
              <w:right w:val="single" w:sz="6" w:space="0" w:color="000000"/>
            </w:tcBorders>
            <w:tcMar>
              <w:top w:w="30" w:type="dxa"/>
              <w:left w:w="45" w:type="dxa"/>
              <w:bottom w:w="30" w:type="dxa"/>
              <w:right w:w="45" w:type="dxa"/>
            </w:tcMar>
            <w:vAlign w:val="bottom"/>
            <w:hideMark/>
          </w:tcPr>
          <w:p w14:paraId="02EDAE95" w14:textId="0421878B" w:rsidR="00192BB4" w:rsidRPr="0036267B" w:rsidDel="009D3264" w:rsidRDefault="00192BB4" w:rsidP="006F242C">
            <w:pPr>
              <w:pStyle w:val="phtablecellleft"/>
              <w:rPr>
                <w:del w:id="1015" w:author="Арслан Катеев" w:date="2018-09-17T13:21:00Z"/>
              </w:rPr>
            </w:pPr>
            <w:del w:id="1016" w:author="Арслан Катеев" w:date="2018-09-17T13:21:00Z">
              <w:r w:rsidRPr="0036267B" w:rsidDel="009D3264">
                <w:delText>Запрос 2</w:delText>
              </w:r>
            </w:del>
          </w:p>
        </w:tc>
        <w:tc>
          <w:tcPr>
            <w:tcW w:w="2375" w:type="dxa"/>
            <w:tcBorders>
              <w:top w:val="single" w:sz="6" w:space="0" w:color="000000"/>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734F2D7E" w14:textId="1559A316" w:rsidR="00192BB4" w:rsidRPr="0036267B" w:rsidDel="009D3264" w:rsidRDefault="00192BB4" w:rsidP="006F242C">
            <w:pPr>
              <w:pStyle w:val="phtablecellleft"/>
              <w:rPr>
                <w:del w:id="1017" w:author="Арслан Катеев" w:date="2018-09-17T13:21:00Z"/>
              </w:rPr>
            </w:pPr>
            <w:del w:id="1018" w:author="Арслан Катеев" w:date="2018-09-17T13:21:00Z">
              <w:r w:rsidRPr="0036267B" w:rsidDel="009D3264">
                <w:delText>2</w:delText>
              </w:r>
            </w:del>
          </w:p>
        </w:tc>
        <w:tc>
          <w:tcPr>
            <w:tcW w:w="2374" w:type="dxa"/>
            <w:tcBorders>
              <w:top w:val="single" w:sz="6" w:space="0" w:color="000000"/>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3F9130CA" w14:textId="2AD23053" w:rsidR="00192BB4" w:rsidRPr="0036267B" w:rsidDel="009D3264" w:rsidRDefault="00192BB4" w:rsidP="006F242C">
            <w:pPr>
              <w:pStyle w:val="phtablecellleft"/>
              <w:rPr>
                <w:del w:id="1019" w:author="Арслан Катеев" w:date="2018-09-17T13:21:00Z"/>
              </w:rPr>
            </w:pPr>
            <w:del w:id="1020" w:author="Арслан Катеев" w:date="2018-09-17T13:21:00Z">
              <w:r w:rsidRPr="0036267B" w:rsidDel="009D3264">
                <w:delText>3</w:delText>
              </w:r>
            </w:del>
          </w:p>
        </w:tc>
        <w:tc>
          <w:tcPr>
            <w:tcW w:w="2375" w:type="dxa"/>
            <w:tcBorders>
              <w:top w:val="single" w:sz="6" w:space="0" w:color="000000"/>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40098315" w14:textId="5C94B5DE" w:rsidR="00192BB4" w:rsidRPr="0036267B" w:rsidDel="009D3264" w:rsidRDefault="00192BB4" w:rsidP="006F242C">
            <w:pPr>
              <w:pStyle w:val="phtablecellleft"/>
              <w:rPr>
                <w:del w:id="1021" w:author="Арслан Катеев" w:date="2018-09-17T13:21:00Z"/>
              </w:rPr>
            </w:pPr>
            <w:del w:id="1022" w:author="Арслан Катеев" w:date="2018-09-17T13:21:00Z">
              <w:r w:rsidRPr="0036267B" w:rsidDel="009D3264">
                <w:delText>5х400 ячеек</w:delText>
              </w:r>
            </w:del>
          </w:p>
        </w:tc>
      </w:tr>
      <w:tr w:rsidR="00192BB4" w:rsidRPr="0036267B" w:rsidDel="009D3264" w14:paraId="229BBBCB" w14:textId="24F8498F" w:rsidTr="006F242C">
        <w:trPr>
          <w:cantSplit/>
          <w:trHeight w:val="454"/>
          <w:del w:id="1023" w:author="Арслан Катеев" w:date="2018-09-17T13:21:00Z"/>
        </w:trPr>
        <w:tc>
          <w:tcPr>
            <w:tcW w:w="2941"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0B1357" w14:textId="5D4C5B51" w:rsidR="00192BB4" w:rsidRPr="0036267B" w:rsidDel="009D3264" w:rsidRDefault="00192BB4" w:rsidP="006F242C">
            <w:pPr>
              <w:pStyle w:val="phtablecellleft"/>
              <w:rPr>
                <w:del w:id="1024" w:author="Арслан Катеев" w:date="2018-09-17T13:21:00Z"/>
              </w:rPr>
            </w:pPr>
            <w:del w:id="1025" w:author="Арслан Катеев" w:date="2018-09-17T13:21:00Z">
              <w:r w:rsidRPr="0036267B" w:rsidDel="009D3264">
                <w:delText xml:space="preserve">Запрос 3 </w:delText>
              </w:r>
            </w:del>
          </w:p>
        </w:tc>
        <w:tc>
          <w:tcPr>
            <w:tcW w:w="2375"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1CEDE" w14:textId="55581268" w:rsidR="00192BB4" w:rsidRPr="0036267B" w:rsidDel="009D3264" w:rsidRDefault="00192BB4" w:rsidP="006F242C">
            <w:pPr>
              <w:pStyle w:val="phtablecellleft"/>
              <w:rPr>
                <w:del w:id="1026" w:author="Арслан Катеев" w:date="2018-09-17T13:21:00Z"/>
              </w:rPr>
            </w:pPr>
            <w:del w:id="1027" w:author="Арслан Катеев" w:date="2018-09-17T13:21:00Z">
              <w:r w:rsidRPr="0036267B" w:rsidDel="009D3264">
                <w:delText>3</w:delText>
              </w:r>
            </w:del>
          </w:p>
        </w:tc>
        <w:tc>
          <w:tcPr>
            <w:tcW w:w="237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9E174" w14:textId="2EC713C6" w:rsidR="00192BB4" w:rsidRPr="0036267B" w:rsidDel="009D3264" w:rsidRDefault="00192BB4" w:rsidP="006F242C">
            <w:pPr>
              <w:pStyle w:val="phtablecellleft"/>
              <w:rPr>
                <w:del w:id="1028" w:author="Арслан Катеев" w:date="2018-09-17T13:21:00Z"/>
              </w:rPr>
            </w:pPr>
            <w:del w:id="1029" w:author="Арслан Катеев" w:date="2018-09-17T13:21:00Z">
              <w:r w:rsidRPr="0036267B" w:rsidDel="009D3264">
                <w:delText>3</w:delText>
              </w:r>
            </w:del>
          </w:p>
        </w:tc>
        <w:tc>
          <w:tcPr>
            <w:tcW w:w="2375"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B11EF" w14:textId="264E4D4D" w:rsidR="00192BB4" w:rsidRPr="0036267B" w:rsidDel="009D3264" w:rsidRDefault="00192BB4" w:rsidP="006F242C">
            <w:pPr>
              <w:pStyle w:val="phtablecellleft"/>
              <w:rPr>
                <w:del w:id="1030" w:author="Арслан Катеев" w:date="2018-09-17T13:21:00Z"/>
              </w:rPr>
            </w:pPr>
            <w:del w:id="1031" w:author="Арслан Катеев" w:date="2018-09-17T13:21:00Z">
              <w:r w:rsidRPr="0036267B" w:rsidDel="009D3264">
                <w:delText>5x8000 ячеек</w:delText>
              </w:r>
            </w:del>
          </w:p>
        </w:tc>
      </w:tr>
      <w:tr w:rsidR="00192BB4" w:rsidRPr="0036267B" w:rsidDel="009D3264" w14:paraId="64F63C31" w14:textId="7BB830DC" w:rsidTr="006F242C">
        <w:trPr>
          <w:cantSplit/>
          <w:trHeight w:val="454"/>
          <w:del w:id="1032" w:author="Арслан Катеев" w:date="2018-09-17T13:21:00Z"/>
        </w:trPr>
        <w:tc>
          <w:tcPr>
            <w:tcW w:w="294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80168A" w14:textId="642AAA78" w:rsidR="00192BB4" w:rsidRPr="0036267B" w:rsidDel="009D3264" w:rsidRDefault="00192BB4" w:rsidP="006F242C">
            <w:pPr>
              <w:pStyle w:val="phtablecellleft"/>
              <w:rPr>
                <w:del w:id="1033" w:author="Арслан Катеев" w:date="2018-09-17T13:21:00Z"/>
              </w:rPr>
            </w:pPr>
            <w:del w:id="1034" w:author="Арслан Катеев" w:date="2018-09-17T13:21:00Z">
              <w:r w:rsidRPr="0036267B" w:rsidDel="009D3264">
                <w:delText>Запрос 4</w:delText>
              </w:r>
            </w:del>
          </w:p>
        </w:tc>
        <w:tc>
          <w:tcPr>
            <w:tcW w:w="2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D8407" w14:textId="53DAAE49" w:rsidR="00192BB4" w:rsidRPr="0036267B" w:rsidDel="009D3264" w:rsidRDefault="00192BB4" w:rsidP="006F242C">
            <w:pPr>
              <w:pStyle w:val="phtablecellleft"/>
              <w:rPr>
                <w:del w:id="1035" w:author="Арслан Катеев" w:date="2018-09-17T13:21:00Z"/>
              </w:rPr>
            </w:pPr>
            <w:del w:id="1036" w:author="Арслан Катеев" w:date="2018-09-17T13:21:00Z">
              <w:r w:rsidRPr="0036267B" w:rsidDel="009D3264">
                <w:delText>4</w:delText>
              </w:r>
            </w:del>
          </w:p>
        </w:tc>
        <w:tc>
          <w:tcPr>
            <w:tcW w:w="23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EEB67E" w14:textId="075D078E" w:rsidR="00192BB4" w:rsidRPr="0036267B" w:rsidDel="009D3264" w:rsidRDefault="00192BB4" w:rsidP="006F242C">
            <w:pPr>
              <w:pStyle w:val="phtablecellleft"/>
              <w:rPr>
                <w:del w:id="1037" w:author="Арслан Катеев" w:date="2018-09-17T13:21:00Z"/>
              </w:rPr>
            </w:pPr>
            <w:del w:id="1038" w:author="Арслан Катеев" w:date="2018-09-17T13:21:00Z">
              <w:r w:rsidRPr="0036267B" w:rsidDel="009D3264">
                <w:delText>3</w:delText>
              </w:r>
            </w:del>
          </w:p>
        </w:tc>
        <w:tc>
          <w:tcPr>
            <w:tcW w:w="23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DBD139" w14:textId="3229769D" w:rsidR="00192BB4" w:rsidRPr="0036267B" w:rsidDel="009D3264" w:rsidRDefault="00192BB4" w:rsidP="006F242C">
            <w:pPr>
              <w:pStyle w:val="phtablecellleft"/>
              <w:rPr>
                <w:del w:id="1039" w:author="Арслан Катеев" w:date="2018-09-17T13:21:00Z"/>
              </w:rPr>
            </w:pPr>
            <w:del w:id="1040" w:author="Арслан Катеев" w:date="2018-09-17T13:21:00Z">
              <w:r w:rsidRPr="0036267B" w:rsidDel="009D3264">
                <w:delText>63х8000 ячеек</w:delText>
              </w:r>
            </w:del>
          </w:p>
        </w:tc>
      </w:tr>
    </w:tbl>
    <w:p w14:paraId="556FFE63" w14:textId="1F676825" w:rsidR="00192BB4" w:rsidRPr="0036267B" w:rsidDel="009D3264" w:rsidRDefault="00192BB4" w:rsidP="00192BB4">
      <w:pPr>
        <w:pStyle w:val="phtabletitle"/>
        <w:rPr>
          <w:del w:id="1041" w:author="Арслан Катеев" w:date="2018-09-17T13:21:00Z"/>
          <w:rFonts w:cs="Arial"/>
        </w:rPr>
      </w:pPr>
      <w:bookmarkStart w:id="1042" w:name="_Ref414951799"/>
      <w:del w:id="1043" w:author="Арслан Катеев" w:date="2018-09-17T13:21:00Z">
        <w:r w:rsidRPr="0036267B" w:rsidDel="009D3264">
          <w:rPr>
            <w:rFonts w:cs="Arial"/>
          </w:rPr>
          <w:delText xml:space="preserve">Таблица </w:delText>
        </w:r>
        <w:r w:rsidRPr="0036267B" w:rsidDel="009D3264">
          <w:rPr>
            <w:rFonts w:cs="Arial"/>
          </w:rPr>
          <w:fldChar w:fldCharType="begin"/>
        </w:r>
        <w:r w:rsidRPr="0036267B" w:rsidDel="009D3264">
          <w:rPr>
            <w:rFonts w:cs="Arial"/>
          </w:rPr>
          <w:delInstrText xml:space="preserve"> SEQ Таблица \* ARABIC </w:delInstrText>
        </w:r>
        <w:r w:rsidRPr="0036267B" w:rsidDel="009D3264">
          <w:rPr>
            <w:rFonts w:cs="Arial"/>
          </w:rPr>
          <w:fldChar w:fldCharType="separate"/>
        </w:r>
        <w:r w:rsidR="00843557" w:rsidDel="009D3264">
          <w:rPr>
            <w:rFonts w:cs="Arial"/>
            <w:noProof/>
          </w:rPr>
          <w:delText>2</w:delText>
        </w:r>
        <w:r w:rsidRPr="0036267B" w:rsidDel="009D3264">
          <w:rPr>
            <w:rFonts w:cs="Arial"/>
            <w:noProof/>
          </w:rPr>
          <w:fldChar w:fldCharType="end"/>
        </w:r>
        <w:bookmarkEnd w:id="1042"/>
        <w:r w:rsidRPr="0036267B" w:rsidDel="009D3264">
          <w:rPr>
            <w:rFonts w:cs="Arial"/>
          </w:rPr>
          <w:delText xml:space="preserve"> – Продолжительность обработки данных</w:delText>
        </w:r>
      </w:del>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45"/>
        <w:gridCol w:w="4820"/>
      </w:tblGrid>
      <w:tr w:rsidR="00192BB4" w:rsidRPr="0036267B" w:rsidDel="009D3264" w14:paraId="5EAC71D4" w14:textId="60E16843" w:rsidTr="006F242C">
        <w:trPr>
          <w:cantSplit/>
          <w:trHeight w:val="454"/>
          <w:tblHeader/>
          <w:del w:id="1044" w:author="Арслан Катеев" w:date="2018-09-17T13:21:00Z"/>
        </w:trPr>
        <w:tc>
          <w:tcPr>
            <w:tcW w:w="5245" w:type="dxa"/>
            <w:tcMar>
              <w:top w:w="30" w:type="dxa"/>
              <w:left w:w="45" w:type="dxa"/>
              <w:bottom w:w="30" w:type="dxa"/>
              <w:right w:w="45" w:type="dxa"/>
            </w:tcMar>
            <w:vAlign w:val="bottom"/>
          </w:tcPr>
          <w:p w14:paraId="447F0CF5" w14:textId="57EEA2C6" w:rsidR="00192BB4" w:rsidRPr="0036267B" w:rsidDel="009D3264" w:rsidRDefault="00192BB4" w:rsidP="006F242C">
            <w:pPr>
              <w:pStyle w:val="phtablecolcaption"/>
              <w:rPr>
                <w:del w:id="1045" w:author="Арслан Катеев" w:date="2018-09-17T13:21:00Z"/>
              </w:rPr>
            </w:pPr>
            <w:del w:id="1046" w:author="Арслан Катеев" w:date="2018-09-17T13:21:00Z">
              <w:r w:rsidRPr="0036267B" w:rsidDel="009D3264">
                <w:delText>Запрос</w:delText>
              </w:r>
            </w:del>
          </w:p>
        </w:tc>
        <w:tc>
          <w:tcPr>
            <w:tcW w:w="4820" w:type="dxa"/>
            <w:tcMar>
              <w:top w:w="30" w:type="dxa"/>
              <w:left w:w="45" w:type="dxa"/>
              <w:bottom w:w="30" w:type="dxa"/>
              <w:right w:w="45" w:type="dxa"/>
            </w:tcMar>
            <w:vAlign w:val="bottom"/>
          </w:tcPr>
          <w:p w14:paraId="5920E98B" w14:textId="78E76A2E" w:rsidR="00192BB4" w:rsidRPr="0036267B" w:rsidDel="009D3264" w:rsidRDefault="00192BB4" w:rsidP="006F242C">
            <w:pPr>
              <w:pStyle w:val="phtablecolcaption"/>
              <w:rPr>
                <w:del w:id="1047" w:author="Арслан Катеев" w:date="2018-09-17T13:21:00Z"/>
              </w:rPr>
            </w:pPr>
            <w:del w:id="1048" w:author="Арслан Катеев" w:date="2018-09-17T13:21:00Z">
              <w:r w:rsidRPr="0036267B" w:rsidDel="009D3264">
                <w:delText>Продолжительность*</w:delText>
              </w:r>
            </w:del>
          </w:p>
        </w:tc>
      </w:tr>
      <w:tr w:rsidR="00192BB4" w:rsidRPr="0036267B" w:rsidDel="009D3264" w14:paraId="46DB8ECE" w14:textId="477D1BB6" w:rsidTr="006F242C">
        <w:trPr>
          <w:cantSplit/>
          <w:trHeight w:val="454"/>
          <w:del w:id="1049" w:author="Арслан Катеев" w:date="2018-09-17T13:21:00Z"/>
        </w:trPr>
        <w:tc>
          <w:tcPr>
            <w:tcW w:w="5245" w:type="dxa"/>
            <w:tcMar>
              <w:top w:w="30" w:type="dxa"/>
              <w:left w:w="45" w:type="dxa"/>
              <w:bottom w:w="30" w:type="dxa"/>
              <w:right w:w="45" w:type="dxa"/>
            </w:tcMar>
            <w:vAlign w:val="bottom"/>
            <w:hideMark/>
          </w:tcPr>
          <w:p w14:paraId="1897C748" w14:textId="4269AE6D" w:rsidR="00192BB4" w:rsidRPr="0036267B" w:rsidDel="009D3264" w:rsidRDefault="00192BB4" w:rsidP="006F242C">
            <w:pPr>
              <w:pStyle w:val="phtablecellleft"/>
              <w:rPr>
                <w:del w:id="1050" w:author="Арслан Катеев" w:date="2018-09-17T13:21:00Z"/>
              </w:rPr>
            </w:pPr>
            <w:del w:id="1051" w:author="Арслан Катеев" w:date="2018-09-17T13:21:00Z">
              <w:r w:rsidRPr="0036267B" w:rsidDel="009D3264">
                <w:delText>Запрос 1 (первично), сек</w:delText>
              </w:r>
            </w:del>
          </w:p>
        </w:tc>
        <w:tc>
          <w:tcPr>
            <w:tcW w:w="4820" w:type="dxa"/>
            <w:tcMar>
              <w:top w:w="30" w:type="dxa"/>
              <w:left w:w="45" w:type="dxa"/>
              <w:bottom w:w="30" w:type="dxa"/>
              <w:right w:w="45" w:type="dxa"/>
            </w:tcMar>
            <w:vAlign w:val="bottom"/>
            <w:hideMark/>
          </w:tcPr>
          <w:p w14:paraId="11C4D2E6" w14:textId="6B556E80" w:rsidR="00192BB4" w:rsidRPr="0036267B" w:rsidDel="009D3264" w:rsidRDefault="00192BB4" w:rsidP="006F242C">
            <w:pPr>
              <w:pStyle w:val="phtablecellleft"/>
              <w:rPr>
                <w:del w:id="1052" w:author="Арслан Катеев" w:date="2018-09-17T13:21:00Z"/>
              </w:rPr>
            </w:pPr>
            <w:del w:id="1053" w:author="Арслан Катеев" w:date="2018-09-17T13:21:00Z">
              <w:r w:rsidRPr="0036267B" w:rsidDel="009D3264">
                <w:delText>Не более 5 сек</w:delText>
              </w:r>
            </w:del>
          </w:p>
        </w:tc>
      </w:tr>
      <w:tr w:rsidR="00192BB4" w:rsidRPr="0036267B" w:rsidDel="009D3264" w14:paraId="70088A95" w14:textId="132864AD" w:rsidTr="006F242C">
        <w:trPr>
          <w:cantSplit/>
          <w:trHeight w:val="454"/>
          <w:del w:id="1054" w:author="Арслан Катеев" w:date="2018-09-17T13:21:00Z"/>
        </w:trPr>
        <w:tc>
          <w:tcPr>
            <w:tcW w:w="5245" w:type="dxa"/>
            <w:tcMar>
              <w:top w:w="30" w:type="dxa"/>
              <w:left w:w="45" w:type="dxa"/>
              <w:bottom w:w="30" w:type="dxa"/>
              <w:right w:w="45" w:type="dxa"/>
            </w:tcMar>
            <w:vAlign w:val="bottom"/>
            <w:hideMark/>
          </w:tcPr>
          <w:p w14:paraId="70025916" w14:textId="259CEEA9" w:rsidR="00192BB4" w:rsidRPr="0036267B" w:rsidDel="009D3264" w:rsidRDefault="00192BB4" w:rsidP="006F242C">
            <w:pPr>
              <w:pStyle w:val="phtablecellleft"/>
              <w:rPr>
                <w:del w:id="1055" w:author="Арслан Катеев" w:date="2018-09-17T13:21:00Z"/>
              </w:rPr>
            </w:pPr>
            <w:del w:id="1056" w:author="Арслан Катеев" w:date="2018-09-17T13:21:00Z">
              <w:r w:rsidRPr="0036267B" w:rsidDel="009D3264">
                <w:delText>Запрос 1 (повторно), сек</w:delText>
              </w:r>
            </w:del>
          </w:p>
        </w:tc>
        <w:tc>
          <w:tcPr>
            <w:tcW w:w="4820" w:type="dxa"/>
            <w:tcMar>
              <w:top w:w="30" w:type="dxa"/>
              <w:left w:w="45" w:type="dxa"/>
              <w:bottom w:w="30" w:type="dxa"/>
              <w:right w:w="45" w:type="dxa"/>
            </w:tcMar>
            <w:vAlign w:val="bottom"/>
            <w:hideMark/>
          </w:tcPr>
          <w:p w14:paraId="2520A28C" w14:textId="107C7F32" w:rsidR="00192BB4" w:rsidRPr="0036267B" w:rsidDel="009D3264" w:rsidRDefault="00192BB4" w:rsidP="006F242C">
            <w:pPr>
              <w:pStyle w:val="phtablecellleft"/>
              <w:rPr>
                <w:del w:id="1057" w:author="Арслан Катеев" w:date="2018-09-17T13:21:00Z"/>
              </w:rPr>
            </w:pPr>
            <w:del w:id="1058" w:author="Арслан Катеев" w:date="2018-09-17T13:21:00Z">
              <w:r w:rsidRPr="0036267B" w:rsidDel="009D3264">
                <w:delText>Не более 1 сек</w:delText>
              </w:r>
            </w:del>
          </w:p>
        </w:tc>
      </w:tr>
      <w:tr w:rsidR="00192BB4" w:rsidRPr="0036267B" w:rsidDel="009D3264" w14:paraId="7AAE7B5C" w14:textId="6D0E0E31" w:rsidTr="006F242C">
        <w:trPr>
          <w:cantSplit/>
          <w:trHeight w:val="454"/>
          <w:del w:id="1059" w:author="Арслан Катеев" w:date="2018-09-17T13:21:00Z"/>
        </w:trPr>
        <w:tc>
          <w:tcPr>
            <w:tcW w:w="5245" w:type="dxa"/>
            <w:tcMar>
              <w:top w:w="30" w:type="dxa"/>
              <w:left w:w="45" w:type="dxa"/>
              <w:bottom w:w="30" w:type="dxa"/>
              <w:right w:w="45" w:type="dxa"/>
            </w:tcMar>
            <w:vAlign w:val="bottom"/>
            <w:hideMark/>
          </w:tcPr>
          <w:p w14:paraId="12B9590A" w14:textId="0FAB0D94" w:rsidR="00192BB4" w:rsidRPr="0036267B" w:rsidDel="009D3264" w:rsidRDefault="00192BB4" w:rsidP="006F242C">
            <w:pPr>
              <w:pStyle w:val="phtablecellleft"/>
              <w:rPr>
                <w:del w:id="1060" w:author="Арслан Катеев" w:date="2018-09-17T13:21:00Z"/>
              </w:rPr>
            </w:pPr>
            <w:del w:id="1061" w:author="Арслан Катеев" w:date="2018-09-17T13:21:00Z">
              <w:r w:rsidRPr="0036267B" w:rsidDel="009D3264">
                <w:delText>Запрос 2 (первично), сек</w:delText>
              </w:r>
            </w:del>
          </w:p>
        </w:tc>
        <w:tc>
          <w:tcPr>
            <w:tcW w:w="4820" w:type="dxa"/>
            <w:tcMar>
              <w:top w:w="30" w:type="dxa"/>
              <w:left w:w="45" w:type="dxa"/>
              <w:bottom w:w="30" w:type="dxa"/>
              <w:right w:w="45" w:type="dxa"/>
            </w:tcMar>
            <w:vAlign w:val="bottom"/>
            <w:hideMark/>
          </w:tcPr>
          <w:p w14:paraId="6B997F1D" w14:textId="30349A3E" w:rsidR="00192BB4" w:rsidRPr="0036267B" w:rsidDel="009D3264" w:rsidRDefault="00192BB4" w:rsidP="006F242C">
            <w:pPr>
              <w:pStyle w:val="phtablecellleft"/>
              <w:rPr>
                <w:del w:id="1062" w:author="Арслан Катеев" w:date="2018-09-17T13:21:00Z"/>
              </w:rPr>
            </w:pPr>
            <w:del w:id="1063" w:author="Арслан Катеев" w:date="2018-09-17T13:21:00Z">
              <w:r w:rsidRPr="0036267B" w:rsidDel="009D3264">
                <w:delText>Не более 40 сек</w:delText>
              </w:r>
            </w:del>
          </w:p>
        </w:tc>
      </w:tr>
      <w:tr w:rsidR="00192BB4" w:rsidRPr="0036267B" w:rsidDel="009D3264" w14:paraId="548D9D26" w14:textId="21BEB24C" w:rsidTr="006F242C">
        <w:trPr>
          <w:cantSplit/>
          <w:trHeight w:val="454"/>
          <w:del w:id="1064" w:author="Арслан Катеев" w:date="2018-09-17T13:21:00Z"/>
        </w:trPr>
        <w:tc>
          <w:tcPr>
            <w:tcW w:w="5245" w:type="dxa"/>
            <w:tcMar>
              <w:top w:w="30" w:type="dxa"/>
              <w:left w:w="45" w:type="dxa"/>
              <w:bottom w:w="30" w:type="dxa"/>
              <w:right w:w="45" w:type="dxa"/>
            </w:tcMar>
            <w:vAlign w:val="bottom"/>
            <w:hideMark/>
          </w:tcPr>
          <w:p w14:paraId="12BF73FB" w14:textId="68CEAEE2" w:rsidR="00192BB4" w:rsidRPr="0036267B" w:rsidDel="009D3264" w:rsidRDefault="00192BB4" w:rsidP="006F242C">
            <w:pPr>
              <w:pStyle w:val="phtablecellleft"/>
              <w:rPr>
                <w:del w:id="1065" w:author="Арслан Катеев" w:date="2018-09-17T13:21:00Z"/>
              </w:rPr>
            </w:pPr>
            <w:del w:id="1066" w:author="Арслан Катеев" w:date="2018-09-17T13:21:00Z">
              <w:r w:rsidRPr="0036267B" w:rsidDel="009D3264">
                <w:delText>Запрос 2 (повторно), сек</w:delText>
              </w:r>
            </w:del>
          </w:p>
        </w:tc>
        <w:tc>
          <w:tcPr>
            <w:tcW w:w="4820" w:type="dxa"/>
            <w:tcMar>
              <w:top w:w="30" w:type="dxa"/>
              <w:left w:w="45" w:type="dxa"/>
              <w:bottom w:w="30" w:type="dxa"/>
              <w:right w:w="45" w:type="dxa"/>
            </w:tcMar>
            <w:vAlign w:val="bottom"/>
            <w:hideMark/>
          </w:tcPr>
          <w:p w14:paraId="55D12BE4" w14:textId="5C180D2F" w:rsidR="00192BB4" w:rsidRPr="0036267B" w:rsidDel="009D3264" w:rsidRDefault="00192BB4" w:rsidP="006F242C">
            <w:pPr>
              <w:pStyle w:val="phtablecellleft"/>
              <w:rPr>
                <w:del w:id="1067" w:author="Арслан Катеев" w:date="2018-09-17T13:21:00Z"/>
              </w:rPr>
            </w:pPr>
            <w:del w:id="1068" w:author="Арслан Катеев" w:date="2018-09-17T13:21:00Z">
              <w:r w:rsidRPr="0036267B" w:rsidDel="009D3264">
                <w:delText>Не более 5 сек</w:delText>
              </w:r>
            </w:del>
          </w:p>
        </w:tc>
      </w:tr>
      <w:tr w:rsidR="00192BB4" w:rsidRPr="0036267B" w:rsidDel="009D3264" w14:paraId="6FD0C44C" w14:textId="0B385854" w:rsidTr="006F242C">
        <w:trPr>
          <w:cantSplit/>
          <w:trHeight w:val="454"/>
          <w:del w:id="1069" w:author="Арслан Катеев" w:date="2018-09-17T13:21:00Z"/>
        </w:trPr>
        <w:tc>
          <w:tcPr>
            <w:tcW w:w="5245" w:type="dxa"/>
            <w:tcMar>
              <w:top w:w="30" w:type="dxa"/>
              <w:left w:w="45" w:type="dxa"/>
              <w:bottom w:w="30" w:type="dxa"/>
              <w:right w:w="45" w:type="dxa"/>
            </w:tcMar>
            <w:vAlign w:val="bottom"/>
            <w:hideMark/>
          </w:tcPr>
          <w:p w14:paraId="57D2940B" w14:textId="2BCAC881" w:rsidR="00192BB4" w:rsidRPr="0036267B" w:rsidDel="009D3264" w:rsidRDefault="00192BB4" w:rsidP="006F242C">
            <w:pPr>
              <w:pStyle w:val="phtablecellleft"/>
              <w:rPr>
                <w:del w:id="1070" w:author="Арслан Катеев" w:date="2018-09-17T13:21:00Z"/>
              </w:rPr>
            </w:pPr>
            <w:del w:id="1071" w:author="Арслан Катеев" w:date="2018-09-17T13:21:00Z">
              <w:r w:rsidRPr="0036267B" w:rsidDel="009D3264">
                <w:delText>Запрос 3 (первично), сек</w:delText>
              </w:r>
            </w:del>
          </w:p>
        </w:tc>
        <w:tc>
          <w:tcPr>
            <w:tcW w:w="4820" w:type="dxa"/>
            <w:tcMar>
              <w:top w:w="30" w:type="dxa"/>
              <w:left w:w="45" w:type="dxa"/>
              <w:bottom w:w="30" w:type="dxa"/>
              <w:right w:w="45" w:type="dxa"/>
            </w:tcMar>
            <w:vAlign w:val="bottom"/>
            <w:hideMark/>
          </w:tcPr>
          <w:p w14:paraId="448650A6" w14:textId="1D7ACDDD" w:rsidR="00192BB4" w:rsidRPr="0036267B" w:rsidDel="009D3264" w:rsidRDefault="00192BB4" w:rsidP="006F242C">
            <w:pPr>
              <w:pStyle w:val="phtablecellleft"/>
              <w:rPr>
                <w:del w:id="1072" w:author="Арслан Катеев" w:date="2018-09-17T13:21:00Z"/>
              </w:rPr>
            </w:pPr>
            <w:del w:id="1073" w:author="Арслан Катеев" w:date="2018-09-17T13:21:00Z">
              <w:r w:rsidRPr="0036267B" w:rsidDel="009D3264">
                <w:delText>Не более 50 сек</w:delText>
              </w:r>
            </w:del>
          </w:p>
        </w:tc>
      </w:tr>
      <w:tr w:rsidR="00192BB4" w:rsidRPr="0036267B" w:rsidDel="009D3264" w14:paraId="7A6CA681" w14:textId="205CBE1D" w:rsidTr="006F242C">
        <w:trPr>
          <w:cantSplit/>
          <w:trHeight w:val="454"/>
          <w:del w:id="1074" w:author="Арслан Катеев" w:date="2018-09-17T13:21:00Z"/>
        </w:trPr>
        <w:tc>
          <w:tcPr>
            <w:tcW w:w="5245" w:type="dxa"/>
            <w:tcMar>
              <w:top w:w="30" w:type="dxa"/>
              <w:left w:w="45" w:type="dxa"/>
              <w:bottom w:w="30" w:type="dxa"/>
              <w:right w:w="45" w:type="dxa"/>
            </w:tcMar>
            <w:vAlign w:val="bottom"/>
            <w:hideMark/>
          </w:tcPr>
          <w:p w14:paraId="37078934" w14:textId="0BA1351B" w:rsidR="00192BB4" w:rsidRPr="0036267B" w:rsidDel="009D3264" w:rsidRDefault="00192BB4" w:rsidP="006F242C">
            <w:pPr>
              <w:pStyle w:val="phtablecellleft"/>
              <w:rPr>
                <w:del w:id="1075" w:author="Арслан Катеев" w:date="2018-09-17T13:21:00Z"/>
              </w:rPr>
            </w:pPr>
            <w:del w:id="1076" w:author="Арслан Катеев" w:date="2018-09-17T13:21:00Z">
              <w:r w:rsidRPr="0036267B" w:rsidDel="009D3264">
                <w:delText>Запрос 3 (повторно), сек</w:delText>
              </w:r>
            </w:del>
          </w:p>
        </w:tc>
        <w:tc>
          <w:tcPr>
            <w:tcW w:w="4820" w:type="dxa"/>
            <w:tcMar>
              <w:top w:w="30" w:type="dxa"/>
              <w:left w:w="45" w:type="dxa"/>
              <w:bottom w:w="30" w:type="dxa"/>
              <w:right w:w="45" w:type="dxa"/>
            </w:tcMar>
            <w:vAlign w:val="bottom"/>
            <w:hideMark/>
          </w:tcPr>
          <w:p w14:paraId="37275174" w14:textId="427F1531" w:rsidR="00192BB4" w:rsidRPr="0036267B" w:rsidDel="009D3264" w:rsidRDefault="00192BB4" w:rsidP="006F242C">
            <w:pPr>
              <w:pStyle w:val="phtablecellleft"/>
              <w:rPr>
                <w:del w:id="1077" w:author="Арслан Катеев" w:date="2018-09-17T13:21:00Z"/>
              </w:rPr>
            </w:pPr>
            <w:del w:id="1078" w:author="Арслан Катеев" w:date="2018-09-17T13:21:00Z">
              <w:r w:rsidRPr="0036267B" w:rsidDel="009D3264">
                <w:delText>Не более 10 сек</w:delText>
              </w:r>
            </w:del>
          </w:p>
        </w:tc>
      </w:tr>
      <w:tr w:rsidR="00192BB4" w:rsidRPr="0036267B" w:rsidDel="009D3264" w14:paraId="3C5E29AF" w14:textId="420BA13F" w:rsidTr="006F242C">
        <w:trPr>
          <w:cantSplit/>
          <w:trHeight w:val="454"/>
          <w:del w:id="1079" w:author="Арслан Катеев" w:date="2018-09-17T13:21:00Z"/>
        </w:trPr>
        <w:tc>
          <w:tcPr>
            <w:tcW w:w="5245" w:type="dxa"/>
            <w:tcMar>
              <w:top w:w="30" w:type="dxa"/>
              <w:left w:w="45" w:type="dxa"/>
              <w:bottom w:w="30" w:type="dxa"/>
              <w:right w:w="45" w:type="dxa"/>
            </w:tcMar>
            <w:vAlign w:val="bottom"/>
            <w:hideMark/>
          </w:tcPr>
          <w:p w14:paraId="353C9B20" w14:textId="20F612B0" w:rsidR="00192BB4" w:rsidRPr="0036267B" w:rsidDel="009D3264" w:rsidRDefault="00192BB4" w:rsidP="006F242C">
            <w:pPr>
              <w:pStyle w:val="phtablecellleft"/>
              <w:rPr>
                <w:del w:id="1080" w:author="Арслан Катеев" w:date="2018-09-17T13:21:00Z"/>
              </w:rPr>
            </w:pPr>
            <w:del w:id="1081" w:author="Арслан Катеев" w:date="2018-09-17T13:21:00Z">
              <w:r w:rsidRPr="0036267B" w:rsidDel="009D3264">
                <w:delText>Запрос 4 (первично), сек</w:delText>
              </w:r>
            </w:del>
          </w:p>
        </w:tc>
        <w:tc>
          <w:tcPr>
            <w:tcW w:w="4820" w:type="dxa"/>
            <w:tcMar>
              <w:top w:w="30" w:type="dxa"/>
              <w:left w:w="45" w:type="dxa"/>
              <w:bottom w:w="30" w:type="dxa"/>
              <w:right w:w="45" w:type="dxa"/>
            </w:tcMar>
            <w:vAlign w:val="bottom"/>
            <w:hideMark/>
          </w:tcPr>
          <w:p w14:paraId="7117E2A1" w14:textId="1B37AD9A" w:rsidR="00192BB4" w:rsidRPr="0036267B" w:rsidDel="009D3264" w:rsidRDefault="00192BB4" w:rsidP="006F242C">
            <w:pPr>
              <w:pStyle w:val="phtablecellleft"/>
              <w:rPr>
                <w:del w:id="1082" w:author="Арслан Катеев" w:date="2018-09-17T13:21:00Z"/>
              </w:rPr>
            </w:pPr>
            <w:del w:id="1083" w:author="Арслан Катеев" w:date="2018-09-17T13:21:00Z">
              <w:r w:rsidRPr="0036267B" w:rsidDel="009D3264">
                <w:delText>Не более 80 сек</w:delText>
              </w:r>
            </w:del>
          </w:p>
        </w:tc>
      </w:tr>
      <w:tr w:rsidR="00192BB4" w:rsidRPr="0036267B" w:rsidDel="009D3264" w14:paraId="61168B07" w14:textId="23072FF1" w:rsidTr="006F242C">
        <w:trPr>
          <w:cantSplit/>
          <w:trHeight w:val="454"/>
          <w:del w:id="1084" w:author="Арслан Катеев" w:date="2018-09-17T13:21:00Z"/>
        </w:trPr>
        <w:tc>
          <w:tcPr>
            <w:tcW w:w="5245" w:type="dxa"/>
            <w:tcMar>
              <w:top w:w="30" w:type="dxa"/>
              <w:left w:w="45" w:type="dxa"/>
              <w:bottom w:w="30" w:type="dxa"/>
              <w:right w:w="45" w:type="dxa"/>
            </w:tcMar>
            <w:vAlign w:val="bottom"/>
            <w:hideMark/>
          </w:tcPr>
          <w:p w14:paraId="0371E755" w14:textId="5335BF7C" w:rsidR="00192BB4" w:rsidRPr="0036267B" w:rsidDel="009D3264" w:rsidRDefault="00192BB4" w:rsidP="006F242C">
            <w:pPr>
              <w:pStyle w:val="phtablecellleft"/>
              <w:rPr>
                <w:del w:id="1085" w:author="Арслан Катеев" w:date="2018-09-17T13:21:00Z"/>
              </w:rPr>
            </w:pPr>
            <w:del w:id="1086" w:author="Арслан Катеев" w:date="2018-09-17T13:21:00Z">
              <w:r w:rsidRPr="0036267B" w:rsidDel="009D3264">
                <w:delText>Запрос 4 (повторно), сек</w:delText>
              </w:r>
            </w:del>
          </w:p>
        </w:tc>
        <w:tc>
          <w:tcPr>
            <w:tcW w:w="4820" w:type="dxa"/>
            <w:tcMar>
              <w:top w:w="30" w:type="dxa"/>
              <w:left w:w="45" w:type="dxa"/>
              <w:bottom w:w="30" w:type="dxa"/>
              <w:right w:w="45" w:type="dxa"/>
            </w:tcMar>
            <w:vAlign w:val="bottom"/>
            <w:hideMark/>
          </w:tcPr>
          <w:p w14:paraId="43C469AB" w14:textId="4FFFCA78" w:rsidR="00192BB4" w:rsidRPr="0036267B" w:rsidDel="009D3264" w:rsidRDefault="00192BB4" w:rsidP="006F242C">
            <w:pPr>
              <w:pStyle w:val="phtablecellleft"/>
              <w:rPr>
                <w:del w:id="1087" w:author="Арслан Катеев" w:date="2018-09-17T13:21:00Z"/>
              </w:rPr>
            </w:pPr>
            <w:del w:id="1088" w:author="Арслан Катеев" w:date="2018-09-17T13:21:00Z">
              <w:r w:rsidRPr="0036267B" w:rsidDel="009D3264">
                <w:delText>Не более 40 сек</w:delText>
              </w:r>
            </w:del>
          </w:p>
        </w:tc>
      </w:tr>
      <w:tr w:rsidR="00192BB4" w:rsidRPr="0036267B" w:rsidDel="009D3264" w14:paraId="1652F31C" w14:textId="1712186C" w:rsidTr="006F242C">
        <w:trPr>
          <w:cantSplit/>
          <w:trHeight w:val="454"/>
          <w:del w:id="1089" w:author="Арслан Катеев" w:date="2018-09-17T13:21:00Z"/>
        </w:trPr>
        <w:tc>
          <w:tcPr>
            <w:tcW w:w="10065" w:type="dxa"/>
            <w:gridSpan w:val="2"/>
            <w:tcMar>
              <w:top w:w="30" w:type="dxa"/>
              <w:left w:w="45" w:type="dxa"/>
              <w:bottom w:w="30" w:type="dxa"/>
              <w:right w:w="45" w:type="dxa"/>
            </w:tcMar>
            <w:vAlign w:val="bottom"/>
          </w:tcPr>
          <w:p w14:paraId="38E07771" w14:textId="434DB47E" w:rsidR="00192BB4" w:rsidRPr="0036267B" w:rsidDel="009D3264" w:rsidRDefault="00192BB4" w:rsidP="006F242C">
            <w:pPr>
              <w:pStyle w:val="phtablecellleft"/>
              <w:rPr>
                <w:del w:id="1090" w:author="Арслан Катеев" w:date="2018-09-17T13:21:00Z"/>
              </w:rPr>
            </w:pPr>
            <w:del w:id="1091" w:author="Арслан Катеев" w:date="2018-09-17T13:21:00Z">
              <w:r w:rsidRPr="0036267B" w:rsidDel="009D3264">
                <w:delText xml:space="preserve">* </w:delText>
              </w:r>
              <w:r w:rsidR="00ED621D" w:rsidDel="009D3264">
                <w:delText>–</w:delText>
              </w:r>
              <w:r w:rsidRPr="0036267B" w:rsidDel="009D3264">
                <w:delText xml:space="preserve"> Время указано без учета времени на отрисовку результата</w:delText>
              </w:r>
            </w:del>
          </w:p>
        </w:tc>
      </w:tr>
    </w:tbl>
    <w:p w14:paraId="07453079" w14:textId="212192A4" w:rsidR="00192BB4" w:rsidRPr="0036267B" w:rsidDel="009D3264" w:rsidRDefault="00192BB4" w:rsidP="00192BB4">
      <w:pPr>
        <w:pStyle w:val="phnormal"/>
        <w:rPr>
          <w:del w:id="1092" w:author="Арслан Катеев" w:date="2018-09-17T13:21:00Z"/>
          <w:rFonts w:cs="Arial"/>
        </w:rPr>
      </w:pPr>
      <w:del w:id="1093" w:author="Арслан Катеев" w:date="2018-09-17T13:21:00Z">
        <w:r w:rsidRPr="0036267B" w:rsidDel="009D3264">
          <w:rPr>
            <w:rFonts w:cs="Arial"/>
          </w:rPr>
          <w:delText>Должна быть предусмотрена поддержка системных соединений в блоках работы с СУБД, позволяющая исключить повторную настройку параметров подключения.</w:delText>
        </w:r>
      </w:del>
    </w:p>
    <w:p w14:paraId="04614763" w14:textId="4B954318" w:rsidR="00192BB4" w:rsidRPr="0036267B" w:rsidDel="009D3264" w:rsidRDefault="00192BB4" w:rsidP="00192BB4">
      <w:pPr>
        <w:pStyle w:val="phnormal"/>
        <w:rPr>
          <w:del w:id="1094" w:author="Арслан Катеев" w:date="2018-09-17T13:21:00Z"/>
          <w:rFonts w:cs="Arial"/>
        </w:rPr>
      </w:pPr>
      <w:del w:id="1095" w:author="Арслан Катеев" w:date="2018-09-17T13:21:00Z">
        <w:r w:rsidRPr="0036267B" w:rsidDel="009D3264">
          <w:rPr>
            <w:rFonts w:cs="Arial"/>
          </w:rPr>
          <w:delText>В подсистеме долж</w:delText>
        </w:r>
        <w:r w:rsidR="00FB2209" w:rsidDel="009D3264">
          <w:rPr>
            <w:rFonts w:cs="Arial"/>
          </w:rPr>
          <w:delText>на</w:delText>
        </w:r>
        <w:r w:rsidRPr="0036267B" w:rsidDel="009D3264">
          <w:rPr>
            <w:rFonts w:cs="Arial"/>
          </w:rPr>
          <w:delText xml:space="preserve"> быть реализован</w:delText>
        </w:r>
        <w:r w:rsidR="00FB2209" w:rsidDel="009D3264">
          <w:rPr>
            <w:rFonts w:cs="Arial"/>
          </w:rPr>
          <w:delText>а</w:delText>
        </w:r>
        <w:r w:rsidRPr="0036267B" w:rsidDel="009D3264">
          <w:rPr>
            <w:rFonts w:cs="Arial"/>
          </w:rPr>
          <w:delText xml:space="preserve"> функционал</w:delText>
        </w:r>
        <w:r w:rsidR="00FB2209" w:rsidDel="009D3264">
          <w:rPr>
            <w:rFonts w:cs="Arial"/>
          </w:rPr>
          <w:delText>ьность, выполняющая</w:delText>
        </w:r>
        <w:r w:rsidRPr="0036267B" w:rsidDel="009D3264">
          <w:rPr>
            <w:rFonts w:cs="Arial"/>
          </w:rPr>
          <w:delText xml:space="preserve"> анализ </w:delText>
        </w:r>
        <w:r w:rsidRPr="0036267B" w:rsidDel="009D3264">
          <w:rPr>
            <w:rFonts w:cs="Arial"/>
            <w:lang w:val="en-US"/>
          </w:rPr>
          <w:delText>ETL</w:delText>
        </w:r>
        <w:r w:rsidRPr="005605F9" w:rsidDel="009D3264">
          <w:rPr>
            <w:rFonts w:cs="Arial"/>
          </w:rPr>
          <w:delText>-</w:delText>
        </w:r>
        <w:r w:rsidRPr="0036267B" w:rsidDel="009D3264">
          <w:rPr>
            <w:rFonts w:cs="Arial"/>
          </w:rPr>
          <w:delText xml:space="preserve">процессов и группировку блоков обработки с целью замены группы на запросы с командами </w:delText>
        </w:r>
        <w:r w:rsidRPr="0036267B" w:rsidDel="009D3264">
          <w:rPr>
            <w:rFonts w:cs="Arial"/>
            <w:lang w:val="en-US"/>
          </w:rPr>
          <w:delText>SQL</w:delText>
        </w:r>
        <w:r w:rsidRPr="0036267B" w:rsidDel="009D3264">
          <w:rPr>
            <w:rFonts w:cs="Arial"/>
          </w:rPr>
          <w:delText>.</w:delText>
        </w:r>
        <w:r w:rsidR="00FB2209" w:rsidDel="009D3264">
          <w:rPr>
            <w:rFonts w:cs="Arial"/>
          </w:rPr>
          <w:delText xml:space="preserve"> В случае применения данной</w:delText>
        </w:r>
        <w:r w:rsidDel="009D3264">
          <w:rPr>
            <w:rFonts w:cs="Arial"/>
          </w:rPr>
          <w:delText xml:space="preserve"> функционал</w:delText>
        </w:r>
        <w:r w:rsidR="00FB2209" w:rsidDel="009D3264">
          <w:rPr>
            <w:rFonts w:cs="Arial"/>
          </w:rPr>
          <w:delText>ьности</w:delText>
        </w:r>
        <w:r w:rsidDel="009D3264">
          <w:rPr>
            <w:rFonts w:cs="Arial"/>
          </w:rPr>
          <w:delText xml:space="preserve"> должно быть доступным</w:delText>
        </w:r>
        <w:r w:rsidDel="009D3264">
          <w:delText xml:space="preserve"> объединение нескольких веток блоков-обработчиков в одном блоке.</w:delText>
        </w:r>
      </w:del>
    </w:p>
    <w:p w14:paraId="33DBEAB6" w14:textId="7F6BDAC4" w:rsidR="007900EA" w:rsidRPr="0036267B" w:rsidRDefault="007900EA" w:rsidP="00F25ED2">
      <w:pPr>
        <w:pStyle w:val="34"/>
        <w:rPr>
          <w:rFonts w:eastAsia="Calibri"/>
        </w:rPr>
      </w:pPr>
      <w:bookmarkStart w:id="1096" w:name="_Toc522869213"/>
      <w:r w:rsidRPr="0036267B">
        <w:rPr>
          <w:rFonts w:eastAsia="Calibri"/>
        </w:rPr>
        <w:t xml:space="preserve">Требования к подсистеме </w:t>
      </w:r>
      <w:del w:id="1097" w:author="Арслан Катеев" w:date="2018-09-17T13:16:00Z">
        <w:r w:rsidR="00281B2D" w:rsidDel="002C1538">
          <w:rPr>
            <w:rFonts w:eastAsia="Calibri"/>
          </w:rPr>
          <w:delText>прав доступа</w:delText>
        </w:r>
      </w:del>
      <w:bookmarkEnd w:id="1096"/>
      <w:ins w:id="1098" w:author="Арслан Катеев" w:date="2018-09-17T13:16:00Z">
        <w:r w:rsidR="002C1538">
          <w:rPr>
            <w:rFonts w:eastAsia="Calibri"/>
          </w:rPr>
          <w:t>безопасности</w:t>
        </w:r>
      </w:ins>
    </w:p>
    <w:p w14:paraId="148C9F8B" w14:textId="7A984B3C" w:rsidR="002B294A" w:rsidRPr="0036267B" w:rsidRDefault="002B294A" w:rsidP="002B294A">
      <w:pPr>
        <w:pStyle w:val="phnormal"/>
        <w:rPr>
          <w:rFonts w:cs="Arial"/>
        </w:rPr>
      </w:pPr>
      <w:r w:rsidRPr="0036267B">
        <w:rPr>
          <w:rFonts w:cs="Arial"/>
        </w:rPr>
        <w:t xml:space="preserve">Подсистема должна быть предназначена для управления правами доступа к </w:t>
      </w:r>
      <w:r w:rsidR="00667AAF">
        <w:rPr>
          <w:rFonts w:cs="Arial"/>
        </w:rPr>
        <w:t>функциональным разделам Системы и их отдельным элементам</w:t>
      </w:r>
      <w:del w:id="1099" w:author="Арслан Катеев" w:date="2018-09-17T13:15:00Z">
        <w:r w:rsidRPr="0036267B" w:rsidDel="002C1538">
          <w:rPr>
            <w:rFonts w:cs="Arial"/>
          </w:rPr>
          <w:delText>, настройки соединений со смежной БД, управления объектами БД Системы</w:delText>
        </w:r>
      </w:del>
      <w:r w:rsidRPr="0036267B">
        <w:rPr>
          <w:rFonts w:cs="Arial"/>
        </w:rPr>
        <w:t>.</w:t>
      </w:r>
    </w:p>
    <w:p w14:paraId="71D15D1A" w14:textId="77777777" w:rsidR="002B294A" w:rsidRPr="0036267B" w:rsidRDefault="00181137" w:rsidP="00F637B6">
      <w:pPr>
        <w:pStyle w:val="phlistorderedtitle"/>
      </w:pPr>
      <w:r w:rsidRPr="0036267B">
        <w:t>Подсистема должна предоставлять следующие функциональные возможности</w:t>
      </w:r>
      <w:r w:rsidR="002B294A" w:rsidRPr="0036267B">
        <w:t>:</w:t>
      </w:r>
    </w:p>
    <w:p w14:paraId="07EDA4D6" w14:textId="77777777" w:rsidR="002B294A" w:rsidRPr="0036267B" w:rsidRDefault="00B52E10" w:rsidP="00C0077A">
      <w:pPr>
        <w:pStyle w:val="phlistitemized1"/>
      </w:pPr>
      <w:r w:rsidRPr="0036267B">
        <w:t>о</w:t>
      </w:r>
      <w:r w:rsidR="002B294A" w:rsidRPr="0036267B">
        <w:t xml:space="preserve">тображение списка зарегистрированных в </w:t>
      </w:r>
      <w:r w:rsidR="00DF12E3" w:rsidRPr="0036267B">
        <w:t xml:space="preserve">Системе </w:t>
      </w:r>
      <w:r w:rsidR="002B294A" w:rsidRPr="0036267B">
        <w:t>пользователей;</w:t>
      </w:r>
    </w:p>
    <w:p w14:paraId="42D958EB" w14:textId="77777777" w:rsidR="002B294A" w:rsidRPr="0036267B" w:rsidRDefault="00B52E10" w:rsidP="00C0077A">
      <w:pPr>
        <w:pStyle w:val="phlistitemized1"/>
      </w:pPr>
      <w:r w:rsidRPr="0036267B">
        <w:t>р</w:t>
      </w:r>
      <w:r w:rsidR="002B294A" w:rsidRPr="0036267B">
        <w:t>егистрация, редактирование, удаление учетных записей пользователей;</w:t>
      </w:r>
    </w:p>
    <w:p w14:paraId="27350B89" w14:textId="77777777" w:rsidR="00FB64E8" w:rsidRPr="0036267B" w:rsidRDefault="00B52E10" w:rsidP="00C0077A">
      <w:pPr>
        <w:pStyle w:val="phlistitemized1"/>
      </w:pPr>
      <w:r w:rsidRPr="0036267B">
        <w:t>с</w:t>
      </w:r>
      <w:r w:rsidR="00FB64E8" w:rsidRPr="0036267B">
        <w:t>оздание, редактирование, удаление ролей доступа к функциональным возможностям Системы;</w:t>
      </w:r>
    </w:p>
    <w:p w14:paraId="39084A48" w14:textId="542D1791" w:rsidR="00613086" w:rsidRPr="0036267B" w:rsidRDefault="00B52E10" w:rsidP="00C0077A">
      <w:pPr>
        <w:pStyle w:val="phlistitemized1"/>
      </w:pPr>
      <w:r w:rsidRPr="0036267B">
        <w:t>с</w:t>
      </w:r>
      <w:r w:rsidR="00613086" w:rsidRPr="0036267B">
        <w:t xml:space="preserve">оздание, редактирование, удаление ролей доступа к объектам </w:t>
      </w:r>
      <w:r w:rsidR="007A25B1" w:rsidRPr="0036267B">
        <w:t>С</w:t>
      </w:r>
      <w:r w:rsidR="002A03D6">
        <w:t>истемы</w:t>
      </w:r>
      <w:r w:rsidR="00613086" w:rsidRPr="0036267B">
        <w:t>;</w:t>
      </w:r>
    </w:p>
    <w:p w14:paraId="0E1678E3" w14:textId="77777777" w:rsidR="00613086" w:rsidRPr="0036267B" w:rsidRDefault="00B52E10" w:rsidP="00C0077A">
      <w:pPr>
        <w:pStyle w:val="phlistitemized1"/>
      </w:pPr>
      <w:r w:rsidRPr="0036267B">
        <w:t>с</w:t>
      </w:r>
      <w:r w:rsidR="00613086" w:rsidRPr="0036267B">
        <w:t>оздание, редактирование, удаление ролей доступа к данным, хранимым в Системе;</w:t>
      </w:r>
    </w:p>
    <w:p w14:paraId="0F284FF2" w14:textId="21935277" w:rsidR="002B294A" w:rsidRPr="0036267B" w:rsidRDefault="00B52E10" w:rsidP="00C0077A">
      <w:pPr>
        <w:pStyle w:val="phlistitemized1"/>
      </w:pPr>
      <w:r w:rsidRPr="0036267B">
        <w:lastRenderedPageBreak/>
        <w:t>у</w:t>
      </w:r>
      <w:r w:rsidR="002B294A" w:rsidRPr="0036267B">
        <w:t>казание настроек подключения к БД</w:t>
      </w:r>
      <w:r w:rsidR="005E3E1B">
        <w:t xml:space="preserve"> (в том числе и к сторонней БД)</w:t>
      </w:r>
      <w:r w:rsidR="002B294A" w:rsidRPr="0036267B">
        <w:t xml:space="preserve"> – прямому источнику данных;</w:t>
      </w:r>
    </w:p>
    <w:p w14:paraId="47078974" w14:textId="3F63293E" w:rsidR="00231A64" w:rsidRPr="00281B2D" w:rsidRDefault="00B52E10" w:rsidP="00C0077A">
      <w:pPr>
        <w:pStyle w:val="phlistitemized1"/>
        <w:rPr>
          <w:lang w:val="x-none"/>
        </w:rPr>
      </w:pPr>
      <w:bookmarkStart w:id="1100" w:name="_Toc335810541"/>
      <w:bookmarkStart w:id="1101" w:name="_Toc336356941"/>
      <w:r w:rsidRPr="0036267B">
        <w:t>м</w:t>
      </w:r>
      <w:r w:rsidR="00231A64" w:rsidRPr="0036267B">
        <w:t xml:space="preserve">ониторинг логирования </w:t>
      </w:r>
      <w:del w:id="1102" w:author="Арслан Катеев" w:date="2018-09-17T13:15:00Z">
        <w:r w:rsidRPr="0036267B" w:rsidDel="002C1538">
          <w:delText xml:space="preserve">системных </w:delText>
        </w:r>
      </w:del>
      <w:ins w:id="1103" w:author="Арслан Катеев" w:date="2018-09-17T13:15:00Z">
        <w:r w:rsidR="002C1538">
          <w:t>вхо</w:t>
        </w:r>
      </w:ins>
      <w:ins w:id="1104" w:author="Арслан Катеев" w:date="2018-09-17T13:16:00Z">
        <w:r w:rsidR="002C1538">
          <w:t>да и выхода пользователей</w:t>
        </w:r>
      </w:ins>
      <w:del w:id="1105" w:author="Арслан Катеев" w:date="2018-09-17T13:16:00Z">
        <w:r w:rsidRPr="0036267B" w:rsidDel="002C1538">
          <w:delText>ошибок</w:delText>
        </w:r>
      </w:del>
      <w:r w:rsidR="00F73967">
        <w:t>.</w:t>
      </w:r>
    </w:p>
    <w:p w14:paraId="0BD5EF7D" w14:textId="2AA4B521" w:rsidR="00281B2D" w:rsidDel="00B03EA9" w:rsidRDefault="00281B2D" w:rsidP="00281B2D">
      <w:pPr>
        <w:pStyle w:val="34"/>
        <w:rPr>
          <w:del w:id="1106" w:author="Арслан Катеев" w:date="2018-09-17T13:10:00Z"/>
          <w:rFonts w:eastAsia="Calibri"/>
        </w:rPr>
      </w:pPr>
      <w:bookmarkStart w:id="1107" w:name="_Toc522869214"/>
      <w:del w:id="1108" w:author="Арслан Катеев" w:date="2018-09-17T13:10:00Z">
        <w:r w:rsidDel="00B03EA9">
          <w:rPr>
            <w:rFonts w:eastAsia="Calibri"/>
          </w:rPr>
          <w:delText>Требования к подсистеме «Центр управления сервером»</w:delText>
        </w:r>
        <w:bookmarkEnd w:id="1107"/>
      </w:del>
    </w:p>
    <w:p w14:paraId="71275FB6" w14:textId="3995C84B" w:rsidR="00281B2D" w:rsidDel="00B03EA9" w:rsidRDefault="003A15B4" w:rsidP="00281B2D">
      <w:pPr>
        <w:pStyle w:val="phnormal"/>
        <w:rPr>
          <w:del w:id="1109" w:author="Арслан Катеев" w:date="2018-09-17T13:10:00Z"/>
        </w:rPr>
      </w:pPr>
      <w:del w:id="1110" w:author="Арслан Катеев" w:date="2018-09-17T13:10:00Z">
        <w:r w:rsidDel="00B03EA9">
          <w:delText>Центр управления сервером должен предусматривать следующие возможности:</w:delText>
        </w:r>
      </w:del>
    </w:p>
    <w:p w14:paraId="720D779B" w14:textId="3D49AD7E" w:rsidR="003A15B4" w:rsidDel="00B03EA9" w:rsidRDefault="003A15B4" w:rsidP="00C0077A">
      <w:pPr>
        <w:pStyle w:val="phlistitemized1"/>
        <w:rPr>
          <w:del w:id="1111" w:author="Арслан Катеев" w:date="2018-09-17T13:10:00Z"/>
        </w:rPr>
      </w:pPr>
      <w:del w:id="1112" w:author="Арслан Катеев" w:date="2018-09-17T13:10:00Z">
        <w:r w:rsidDel="00B03EA9">
          <w:delText>установк</w:delText>
        </w:r>
        <w:r w:rsidR="00BC2DEE" w:rsidDel="00B03EA9">
          <w:delText>у</w:delText>
        </w:r>
        <w:r w:rsidDel="00B03EA9">
          <w:delText xml:space="preserve"> лицензии</w:delText>
        </w:r>
        <w:r w:rsidR="007B6B98" w:rsidDel="00B03EA9">
          <w:delText xml:space="preserve"> (лицензионных ключей)</w:delText>
        </w:r>
        <w:r w:rsidDel="00B03EA9">
          <w:delText xml:space="preserve"> Системы и просмотр сведений о лицензии (см. пункт </w:delText>
        </w:r>
        <w:r w:rsidDel="00B03EA9">
          <w:fldChar w:fldCharType="begin"/>
        </w:r>
        <w:r w:rsidDel="00B03EA9">
          <w:delInstrText xml:space="preserve"> REF _Ref522201603 \n \h </w:delInstrText>
        </w:r>
        <w:r w:rsidDel="00B03EA9">
          <w:fldChar w:fldCharType="separate"/>
        </w:r>
        <w:r w:rsidR="00843557" w:rsidDel="00B03EA9">
          <w:delText>4.1.8</w:delText>
        </w:r>
        <w:r w:rsidDel="00B03EA9">
          <w:fldChar w:fldCharType="end"/>
        </w:r>
        <w:r w:rsidDel="00B03EA9">
          <w:delText>);</w:delText>
        </w:r>
      </w:del>
    </w:p>
    <w:p w14:paraId="63359556" w14:textId="4E9180D5" w:rsidR="00BC2DEE" w:rsidDel="00B03EA9" w:rsidRDefault="00BC2DEE" w:rsidP="00C0077A">
      <w:pPr>
        <w:pStyle w:val="phlistitemized1"/>
        <w:rPr>
          <w:del w:id="1113" w:author="Арслан Катеев" w:date="2018-09-17T13:10:00Z"/>
        </w:rPr>
      </w:pPr>
      <w:del w:id="1114" w:author="Арслан Катеев" w:date="2018-09-17T13:10:00Z">
        <w:r w:rsidDel="00B03EA9">
          <w:delText>загрузку архивов обновлений Системы;</w:delText>
        </w:r>
      </w:del>
    </w:p>
    <w:p w14:paraId="565DA9A2" w14:textId="44137D96" w:rsidR="003A15B4" w:rsidDel="00B03EA9" w:rsidRDefault="007B6B98" w:rsidP="00C0077A">
      <w:pPr>
        <w:pStyle w:val="phlistitemized1"/>
        <w:rPr>
          <w:del w:id="1115" w:author="Арслан Катеев" w:date="2018-09-17T13:10:00Z"/>
        </w:rPr>
      </w:pPr>
      <w:del w:id="1116" w:author="Арслан Катеев" w:date="2018-09-17T13:10:00Z">
        <w:r w:rsidDel="00B03EA9">
          <w:delText xml:space="preserve">проведение миграций Системы для случая обновления Системы </w:delText>
        </w:r>
        <w:r w:rsidR="00BC2DEE" w:rsidDel="00B03EA9">
          <w:delText>(</w:delText>
        </w:r>
        <w:r w:rsidDel="00B03EA9">
          <w:delText>активации лицензионного ключа</w:delText>
        </w:r>
        <w:r w:rsidR="00BC2DEE" w:rsidDel="00B03EA9">
          <w:delText>)</w:delText>
        </w:r>
        <w:r w:rsidDel="00B03EA9">
          <w:delText>;</w:delText>
        </w:r>
      </w:del>
    </w:p>
    <w:p w14:paraId="0CE8C239" w14:textId="352AB54D" w:rsidR="007B6B98" w:rsidDel="00B03EA9" w:rsidRDefault="00BC2DEE" w:rsidP="00C0077A">
      <w:pPr>
        <w:pStyle w:val="phlistitemized1"/>
        <w:rPr>
          <w:del w:id="1117" w:author="Арслан Катеев" w:date="2018-09-17T13:10:00Z"/>
        </w:rPr>
      </w:pPr>
      <w:del w:id="1118" w:author="Арслан Катеев" w:date="2018-09-17T13:10:00Z">
        <w:r w:rsidDel="00B03EA9">
          <w:delText xml:space="preserve">просмотр информации о версии Системы и глобальных настройках </w:delText>
        </w:r>
        <w:r w:rsidR="00E86613" w:rsidDel="00B03EA9">
          <w:rPr>
            <w:lang w:val="en-US"/>
          </w:rPr>
          <w:delText>web</w:delText>
        </w:r>
        <w:r w:rsidR="00E86613" w:rsidRPr="00E86613" w:rsidDel="00B03EA9">
          <w:delText>-</w:delText>
        </w:r>
        <w:r w:rsidDel="00B03EA9">
          <w:delText xml:space="preserve">приложения, таких как: </w:delText>
        </w:r>
        <w:r w:rsidR="00E86613" w:rsidDel="00B03EA9">
          <w:delText>хост, порт, тип базы данных</w:delText>
        </w:r>
        <w:r w:rsidDel="00B03EA9">
          <w:delText>, адрес сервера базы данных</w:delText>
        </w:r>
        <w:r w:rsidR="00024AAF" w:rsidDel="00B03EA9">
          <w:delText>;</w:delText>
        </w:r>
      </w:del>
    </w:p>
    <w:p w14:paraId="74599B25" w14:textId="618A20C0" w:rsidR="00024AAF" w:rsidDel="00B03EA9" w:rsidRDefault="00024AAF" w:rsidP="00C0077A">
      <w:pPr>
        <w:pStyle w:val="phlistitemized1"/>
        <w:rPr>
          <w:del w:id="1119" w:author="Арслан Катеев" w:date="2018-09-17T13:10:00Z"/>
        </w:rPr>
      </w:pPr>
      <w:del w:id="1120" w:author="Арслан Катеев" w:date="2018-09-17T13:10:00Z">
        <w:r w:rsidDel="00B03EA9">
          <w:delText>просмотр протокола системных ошибок (в случае возникновения таких событий);</w:delText>
        </w:r>
      </w:del>
    </w:p>
    <w:p w14:paraId="26F5BE2E" w14:textId="00E96CCC" w:rsidR="00256DD2" w:rsidRPr="00F53076" w:rsidDel="00B03EA9" w:rsidRDefault="00E86613" w:rsidP="00C0077A">
      <w:pPr>
        <w:pStyle w:val="phlistitemized1"/>
        <w:rPr>
          <w:del w:id="1121" w:author="Арслан Катеев" w:date="2018-09-17T13:10:00Z"/>
        </w:rPr>
      </w:pPr>
      <w:del w:id="1122" w:author="Арслан Катеев" w:date="2018-09-17T13:10:00Z">
        <w:r w:rsidRPr="00F53076" w:rsidDel="00B03EA9">
          <w:delText xml:space="preserve">перезапуск всего </w:delText>
        </w:r>
        <w:r w:rsidRPr="00F53076" w:rsidDel="00B03EA9">
          <w:rPr>
            <w:lang w:val="en-US"/>
          </w:rPr>
          <w:delText>web</w:delText>
        </w:r>
        <w:r w:rsidRPr="00F53076" w:rsidDel="00B03EA9">
          <w:delText>-приложения Системы.</w:delText>
        </w:r>
      </w:del>
    </w:p>
    <w:p w14:paraId="3413D0FB" w14:textId="77777777" w:rsidR="00F11F70" w:rsidRPr="0036267B" w:rsidRDefault="00F11F70" w:rsidP="00F25ED2">
      <w:pPr>
        <w:pStyle w:val="22"/>
      </w:pPr>
      <w:bookmarkStart w:id="1123" w:name="_Toc513739428"/>
      <w:bookmarkStart w:id="1124" w:name="_Toc513802214"/>
      <w:bookmarkStart w:id="1125" w:name="_Toc513810699"/>
      <w:bookmarkStart w:id="1126" w:name="_Toc513811287"/>
      <w:bookmarkStart w:id="1127" w:name="_Toc513739434"/>
      <w:bookmarkStart w:id="1128" w:name="_Toc513802220"/>
      <w:bookmarkStart w:id="1129" w:name="_Toc513810705"/>
      <w:bookmarkStart w:id="1130" w:name="_Toc513811293"/>
      <w:bookmarkStart w:id="1131" w:name="_Toc513739435"/>
      <w:bookmarkStart w:id="1132" w:name="_Toc513802221"/>
      <w:bookmarkStart w:id="1133" w:name="_Toc513810706"/>
      <w:bookmarkStart w:id="1134" w:name="_Toc513811294"/>
      <w:bookmarkStart w:id="1135" w:name="_Toc513739436"/>
      <w:bookmarkStart w:id="1136" w:name="_Toc513802222"/>
      <w:bookmarkStart w:id="1137" w:name="_Toc513810707"/>
      <w:bookmarkStart w:id="1138" w:name="_Toc513811295"/>
      <w:bookmarkStart w:id="1139" w:name="_Toc513739437"/>
      <w:bookmarkStart w:id="1140" w:name="_Toc513802223"/>
      <w:bookmarkStart w:id="1141" w:name="_Toc513810708"/>
      <w:bookmarkStart w:id="1142" w:name="_Toc513811296"/>
      <w:bookmarkStart w:id="1143" w:name="_Toc513739438"/>
      <w:bookmarkStart w:id="1144" w:name="_Toc513802224"/>
      <w:bookmarkStart w:id="1145" w:name="_Toc513810709"/>
      <w:bookmarkStart w:id="1146" w:name="_Toc513811297"/>
      <w:bookmarkStart w:id="1147" w:name="_Toc522869215"/>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r w:rsidRPr="0036267B">
        <w:t>Требования к видам обеспечения</w:t>
      </w:r>
      <w:bookmarkEnd w:id="1100"/>
      <w:bookmarkEnd w:id="1101"/>
      <w:bookmarkEnd w:id="1147"/>
    </w:p>
    <w:p w14:paraId="7744F3D7" w14:textId="2EB17D84" w:rsidR="00F11F70" w:rsidRPr="0036267B" w:rsidDel="009B5707" w:rsidRDefault="00F11F70" w:rsidP="00F25ED2">
      <w:pPr>
        <w:pStyle w:val="34"/>
        <w:rPr>
          <w:del w:id="1148" w:author="Арслан Катеев" w:date="2018-09-17T13:22:00Z"/>
        </w:rPr>
      </w:pPr>
      <w:bookmarkStart w:id="1149" w:name="_Toc522869216"/>
      <w:bookmarkStart w:id="1150" w:name="_Toc335810542"/>
      <w:del w:id="1151" w:author="Арслан Катеев" w:date="2018-09-17T13:22:00Z">
        <w:r w:rsidRPr="0036267B" w:rsidDel="009B5707">
          <w:delText>Требования к информационному обеспечению</w:delText>
        </w:r>
        <w:bookmarkEnd w:id="1149"/>
        <w:r w:rsidRPr="0036267B" w:rsidDel="009B5707">
          <w:delText xml:space="preserve"> </w:delText>
        </w:r>
      </w:del>
    </w:p>
    <w:p w14:paraId="2B4B63F6" w14:textId="42312F32" w:rsidR="00F11F70" w:rsidRPr="0036267B" w:rsidDel="009B5707" w:rsidRDefault="00F11F70" w:rsidP="0099599D">
      <w:pPr>
        <w:pStyle w:val="phnormal"/>
        <w:rPr>
          <w:del w:id="1152" w:author="Арслан Катеев" w:date="2018-09-17T13:22:00Z"/>
          <w:rFonts w:cs="Arial"/>
        </w:rPr>
      </w:pPr>
      <w:bookmarkStart w:id="1153" w:name="_Toc333853833"/>
      <w:del w:id="1154" w:author="Арслан Катеев" w:date="2018-09-17T13:22:00Z">
        <w:r w:rsidRPr="0036267B" w:rsidDel="009B5707">
          <w:rPr>
            <w:rFonts w:cs="Arial"/>
          </w:rPr>
          <w:delText>В Системе должны быть предусмотрены необходимые меры по контролю и обновлению данных в информационных массивах Системы, восстановлению массивов после отказа каких-либо технических средств, а также контролю ссылочной целостности информации в базах данных.</w:delText>
        </w:r>
        <w:bookmarkEnd w:id="1153"/>
      </w:del>
    </w:p>
    <w:p w14:paraId="06469ABB" w14:textId="21A2C2CB" w:rsidR="00F11F70" w:rsidRPr="0036267B" w:rsidDel="009B5707" w:rsidRDefault="00F11F70" w:rsidP="007C0544">
      <w:pPr>
        <w:pStyle w:val="phnormal"/>
        <w:rPr>
          <w:del w:id="1155" w:author="Арслан Катеев" w:date="2018-09-17T13:22:00Z"/>
          <w:rFonts w:cs="Arial"/>
        </w:rPr>
      </w:pPr>
      <w:bookmarkStart w:id="1156" w:name="_Toc333853835"/>
      <w:del w:id="1157" w:author="Арслан Катеев" w:date="2018-09-17T13:22:00Z">
        <w:r w:rsidRPr="0036267B" w:rsidDel="009B5707">
          <w:rPr>
            <w:rFonts w:cs="Arial"/>
          </w:rPr>
          <w:delText xml:space="preserve">Внутримашинные хранилища информации Системы должны обеспечивать хранение </w:delText>
        </w:r>
        <w:bookmarkStart w:id="1158" w:name="_Toc333853837"/>
        <w:bookmarkEnd w:id="1156"/>
        <w:r w:rsidR="007C0544" w:rsidRPr="0036267B" w:rsidDel="009B5707">
          <w:rPr>
            <w:rFonts w:cs="Arial"/>
          </w:rPr>
          <w:delText>п</w:delText>
        </w:r>
        <w:r w:rsidRPr="0036267B" w:rsidDel="009B5707">
          <w:rPr>
            <w:rFonts w:cs="Arial"/>
          </w:rPr>
          <w:delText xml:space="preserve">роизвольных файловых объектов, в т.ч. графических файлов, являющихся приложением к структурированным документам, обрабатываемым в </w:delText>
        </w:r>
        <w:r w:rsidR="005A0926" w:rsidRPr="0036267B" w:rsidDel="009B5707">
          <w:rPr>
            <w:rFonts w:cs="Arial"/>
          </w:rPr>
          <w:delText>С</w:delText>
        </w:r>
        <w:r w:rsidRPr="0036267B" w:rsidDel="009B5707">
          <w:rPr>
            <w:rFonts w:cs="Arial"/>
          </w:rPr>
          <w:delText>истеме.</w:delText>
        </w:r>
        <w:bookmarkEnd w:id="1158"/>
      </w:del>
    </w:p>
    <w:p w14:paraId="5DAA9A8D" w14:textId="77777777" w:rsidR="00F11F70" w:rsidRPr="0036267B" w:rsidRDefault="00F11F70" w:rsidP="00F25ED2">
      <w:pPr>
        <w:pStyle w:val="34"/>
      </w:pPr>
      <w:bookmarkStart w:id="1159" w:name="_Toc522869217"/>
      <w:r w:rsidRPr="0036267B">
        <w:t>Требования к лингвистическому обеспечению</w:t>
      </w:r>
      <w:bookmarkEnd w:id="1159"/>
      <w:r w:rsidRPr="0036267B">
        <w:t xml:space="preserve"> </w:t>
      </w:r>
    </w:p>
    <w:p w14:paraId="74F7E9E9" w14:textId="77777777" w:rsidR="00F11F70" w:rsidRPr="0036267B" w:rsidRDefault="00F11F70" w:rsidP="00F11F70">
      <w:pPr>
        <w:pStyle w:val="phnormal"/>
        <w:rPr>
          <w:rFonts w:cs="Arial"/>
        </w:rPr>
      </w:pPr>
      <w:r w:rsidRPr="0036267B">
        <w:rPr>
          <w:rFonts w:cs="Arial"/>
        </w:rPr>
        <w:t xml:space="preserve">Все документы </w:t>
      </w:r>
      <w:r w:rsidR="00DF12E3" w:rsidRPr="0036267B">
        <w:rPr>
          <w:rFonts w:cs="Arial"/>
        </w:rPr>
        <w:t xml:space="preserve">Системы </w:t>
      </w:r>
      <w:r w:rsidRPr="0036267B">
        <w:rPr>
          <w:rFonts w:cs="Arial"/>
        </w:rPr>
        <w:t>должны готовиться и предоставляться пользователю на русском языке.</w:t>
      </w:r>
    </w:p>
    <w:p w14:paraId="65D595EA" w14:textId="2D3AA75D" w:rsidR="00F11F70" w:rsidRPr="0036267B" w:rsidDel="009B5707" w:rsidRDefault="00F11F70" w:rsidP="00F11F70">
      <w:pPr>
        <w:pStyle w:val="phnormal"/>
        <w:rPr>
          <w:del w:id="1160" w:author="Арслан Катеев" w:date="2018-09-17T13:22:00Z"/>
          <w:rFonts w:cs="Arial"/>
        </w:rPr>
      </w:pPr>
      <w:del w:id="1161" w:author="Арслан Катеев" w:date="2018-09-17T13:22:00Z">
        <w:r w:rsidRPr="0036267B" w:rsidDel="009B5707">
          <w:rPr>
            <w:rFonts w:cs="Arial"/>
          </w:rPr>
          <w:delText xml:space="preserve">При публикации документов должна обеспечиваться возможность чтения документов потребителями информации в кодировке </w:delText>
        </w:r>
        <w:r w:rsidR="0035130A" w:rsidRPr="0036267B" w:rsidDel="009B5707">
          <w:rPr>
            <w:rFonts w:cs="Arial"/>
            <w:lang w:val="en-US"/>
          </w:rPr>
          <w:delText>U</w:delText>
        </w:r>
        <w:r w:rsidRPr="0036267B" w:rsidDel="009B5707">
          <w:rPr>
            <w:rFonts w:cs="Arial"/>
          </w:rPr>
          <w:delText>TF-8.</w:delText>
        </w:r>
      </w:del>
    </w:p>
    <w:p w14:paraId="4DE51F07" w14:textId="77777777" w:rsidR="00F11F70" w:rsidRPr="0036267B" w:rsidRDefault="00F11F70" w:rsidP="00F25ED2">
      <w:pPr>
        <w:pStyle w:val="34"/>
      </w:pPr>
      <w:bookmarkStart w:id="1162" w:name="_Ref416189127"/>
      <w:bookmarkStart w:id="1163" w:name="_Toc177034222"/>
      <w:bookmarkStart w:id="1164" w:name="_Toc326657779"/>
      <w:bookmarkStart w:id="1165" w:name="_Toc334695952"/>
      <w:bookmarkStart w:id="1166" w:name="_Toc522869218"/>
      <w:bookmarkEnd w:id="1150"/>
      <w:r w:rsidRPr="0036267B">
        <w:t>Требования к программному обеспечению</w:t>
      </w:r>
      <w:bookmarkEnd w:id="1162"/>
      <w:r w:rsidRPr="0036267B">
        <w:t xml:space="preserve"> </w:t>
      </w:r>
      <w:bookmarkEnd w:id="1163"/>
      <w:bookmarkEnd w:id="1164"/>
      <w:bookmarkEnd w:id="1165"/>
      <w:bookmarkEnd w:id="1166"/>
    </w:p>
    <w:p w14:paraId="69E43465" w14:textId="41DA0CDB" w:rsidR="0006435F" w:rsidRPr="0036267B" w:rsidRDefault="00F11F70" w:rsidP="0006435F">
      <w:pPr>
        <w:pStyle w:val="phnormal"/>
        <w:rPr>
          <w:rFonts w:eastAsia="Calibri" w:cs="Arial"/>
        </w:rPr>
      </w:pPr>
      <w:r w:rsidRPr="0036267B">
        <w:rPr>
          <w:rFonts w:eastAsia="Calibri" w:cs="Arial"/>
        </w:rPr>
        <w:t xml:space="preserve">Должно быть обеспечено </w:t>
      </w:r>
      <w:r w:rsidR="0006435F" w:rsidRPr="0036267B">
        <w:rPr>
          <w:rFonts w:eastAsia="Calibri" w:cs="Arial"/>
        </w:rPr>
        <w:t xml:space="preserve">кроссплатформенное использование серверных частей БД </w:t>
      </w:r>
      <w:r w:rsidR="00D66D9C">
        <w:rPr>
          <w:rFonts w:eastAsia="Calibri" w:cs="Arial"/>
        </w:rPr>
        <w:t>–</w:t>
      </w:r>
      <w:r w:rsidR="00D66D9C" w:rsidRPr="0036267B">
        <w:rPr>
          <w:rFonts w:eastAsia="Calibri" w:cs="Arial"/>
        </w:rPr>
        <w:t xml:space="preserve"> </w:t>
      </w:r>
      <w:r w:rsidR="0006435F" w:rsidRPr="0036267B">
        <w:rPr>
          <w:rFonts w:eastAsia="Calibri" w:cs="Arial"/>
        </w:rPr>
        <w:t xml:space="preserve">Microsoft </w:t>
      </w:r>
      <w:r w:rsidR="0006435F" w:rsidRPr="00932812">
        <w:rPr>
          <w:rFonts w:eastAsia="Calibri" w:cs="Arial"/>
          <w:lang w:val="en-US"/>
        </w:rPr>
        <w:t>Windows</w:t>
      </w:r>
      <w:r w:rsidR="0006435F" w:rsidRPr="0036267B">
        <w:rPr>
          <w:rFonts w:eastAsia="Calibri" w:cs="Arial"/>
        </w:rPr>
        <w:t xml:space="preserve">, Linux (64-разрядные архитектуры). </w:t>
      </w:r>
    </w:p>
    <w:p w14:paraId="72BAF342" w14:textId="77777777" w:rsidR="0006435F" w:rsidRPr="0036267B" w:rsidRDefault="0006435F" w:rsidP="0006435F">
      <w:pPr>
        <w:pStyle w:val="phnormal"/>
        <w:rPr>
          <w:rFonts w:eastAsia="Calibri" w:cs="Arial"/>
        </w:rPr>
      </w:pPr>
      <w:r w:rsidRPr="0036267B">
        <w:rPr>
          <w:rFonts w:eastAsia="Calibri" w:cs="Arial"/>
        </w:rPr>
        <w:t>Должно быть обеспечено соответствие серверов баз данных всех подсистем стандарту ANSI SQL92. Серверы баз данных должны обладать транзакционными механизмами, обеспечивать декларативную ссылочную целостность, иметь встроенные средства восстановления данных после аварии, позволять наращивать производительность путем увеличения вычислительной мощности без изменений на прикладном уровне.</w:t>
      </w:r>
    </w:p>
    <w:p w14:paraId="091332C0" w14:textId="1A5A0E9B" w:rsidR="0006435F" w:rsidRPr="0036267B" w:rsidRDefault="0006435F" w:rsidP="0006435F">
      <w:pPr>
        <w:pStyle w:val="phnormal"/>
        <w:rPr>
          <w:rFonts w:eastAsia="Calibri" w:cs="Arial"/>
        </w:rPr>
      </w:pPr>
      <w:r w:rsidRPr="0036267B">
        <w:rPr>
          <w:rFonts w:eastAsia="Calibri" w:cs="Arial"/>
        </w:rPr>
        <w:t xml:space="preserve">Должна быть обеспечена совместимость с </w:t>
      </w:r>
      <w:r w:rsidR="007A5E39" w:rsidRPr="0036267B">
        <w:rPr>
          <w:rFonts w:eastAsia="Calibri" w:cs="Arial"/>
          <w:lang w:val="en-US"/>
        </w:rPr>
        <w:t>web</w:t>
      </w:r>
      <w:r w:rsidRPr="0036267B">
        <w:rPr>
          <w:rFonts w:eastAsia="Calibri" w:cs="Arial"/>
        </w:rPr>
        <w:t>-браузерами, указанными в п</w:t>
      </w:r>
      <w:r w:rsidR="00900498">
        <w:rPr>
          <w:rFonts w:eastAsia="Calibri" w:cs="Arial"/>
        </w:rPr>
        <w:t>ункте</w:t>
      </w:r>
      <w:r w:rsidRPr="0036267B">
        <w:rPr>
          <w:rFonts w:eastAsia="Calibri" w:cs="Arial"/>
        </w:rPr>
        <w:t> </w:t>
      </w:r>
      <w:r w:rsidRPr="0036267B">
        <w:rPr>
          <w:rFonts w:eastAsia="Calibri" w:cs="Arial"/>
        </w:rPr>
        <w:fldChar w:fldCharType="begin"/>
      </w:r>
      <w:r w:rsidRPr="0036267B">
        <w:rPr>
          <w:rFonts w:eastAsia="Calibri" w:cs="Arial"/>
        </w:rPr>
        <w:instrText xml:space="preserve"> REF _Ref448134726 \n \h </w:instrText>
      </w:r>
      <w:r w:rsidR="0036267B">
        <w:rPr>
          <w:rFonts w:eastAsia="Calibri" w:cs="Arial"/>
        </w:rPr>
        <w:instrText xml:space="preserve"> \* MERGEFORMAT </w:instrText>
      </w:r>
      <w:r w:rsidRPr="0036267B">
        <w:rPr>
          <w:rFonts w:eastAsia="Calibri" w:cs="Arial"/>
        </w:rPr>
      </w:r>
      <w:r w:rsidRPr="0036267B">
        <w:rPr>
          <w:rFonts w:eastAsia="Calibri" w:cs="Arial"/>
        </w:rPr>
        <w:fldChar w:fldCharType="separate"/>
      </w:r>
      <w:r w:rsidR="00843557">
        <w:rPr>
          <w:rFonts w:eastAsia="Calibri" w:cs="Arial"/>
        </w:rPr>
        <w:t>4.3.3.2</w:t>
      </w:r>
      <w:r w:rsidRPr="0036267B">
        <w:rPr>
          <w:rFonts w:eastAsia="Calibri" w:cs="Arial"/>
        </w:rPr>
        <w:fldChar w:fldCharType="end"/>
      </w:r>
      <w:r w:rsidRPr="0036267B">
        <w:rPr>
          <w:rFonts w:eastAsia="Calibri" w:cs="Arial"/>
        </w:rPr>
        <w:t xml:space="preserve"> настоящего документа.</w:t>
      </w:r>
    </w:p>
    <w:p w14:paraId="3BDC30F3" w14:textId="00984FC0" w:rsidR="0010703D" w:rsidRDefault="0006435F" w:rsidP="0006435F">
      <w:pPr>
        <w:pStyle w:val="phnormal"/>
        <w:rPr>
          <w:rFonts w:cs="Arial"/>
        </w:rPr>
      </w:pPr>
      <w:r w:rsidRPr="0036267B">
        <w:rPr>
          <w:rFonts w:cs="Arial"/>
        </w:rPr>
        <w:t>Программное обеспечение, указанное в п</w:t>
      </w:r>
      <w:r w:rsidR="0040654A">
        <w:rPr>
          <w:rFonts w:cs="Arial"/>
        </w:rPr>
        <w:t>ункт</w:t>
      </w:r>
      <w:r w:rsidR="00900498">
        <w:rPr>
          <w:rFonts w:cs="Arial"/>
        </w:rPr>
        <w:t>ах</w:t>
      </w:r>
      <w:r w:rsidR="00E05E04">
        <w:rPr>
          <w:rFonts w:cs="Arial"/>
        </w:rPr>
        <w:t> </w:t>
      </w:r>
      <w:r w:rsidR="008A0BB9">
        <w:rPr>
          <w:rFonts w:cs="Arial"/>
        </w:rPr>
        <w:fldChar w:fldCharType="begin"/>
      </w:r>
      <w:r w:rsidR="008A0BB9">
        <w:rPr>
          <w:rFonts w:cs="Arial"/>
        </w:rPr>
        <w:instrText xml:space="preserve"> REF _Ref479785058 \n \h </w:instrText>
      </w:r>
      <w:r w:rsidR="008A0BB9">
        <w:rPr>
          <w:rFonts w:cs="Arial"/>
        </w:rPr>
      </w:r>
      <w:r w:rsidR="008A0BB9">
        <w:rPr>
          <w:rFonts w:cs="Arial"/>
        </w:rPr>
        <w:fldChar w:fldCharType="separate"/>
      </w:r>
      <w:r w:rsidR="00843557">
        <w:rPr>
          <w:rFonts w:cs="Arial"/>
        </w:rPr>
        <w:t>4.3.3.1</w:t>
      </w:r>
      <w:r w:rsidR="008A0BB9">
        <w:rPr>
          <w:rFonts w:cs="Arial"/>
        </w:rPr>
        <w:fldChar w:fldCharType="end"/>
      </w:r>
      <w:r w:rsidR="008A0BB9">
        <w:rPr>
          <w:rFonts w:cs="Arial"/>
        </w:rPr>
        <w:t xml:space="preserve"> </w:t>
      </w:r>
      <w:r w:rsidR="00D66D9C">
        <w:rPr>
          <w:rFonts w:cs="Arial"/>
        </w:rPr>
        <w:t>–</w:t>
      </w:r>
      <w:r w:rsidR="008A0BB9">
        <w:rPr>
          <w:rFonts w:cs="Arial"/>
        </w:rPr>
        <w:t xml:space="preserve"> </w:t>
      </w:r>
      <w:r w:rsidRPr="0036267B">
        <w:rPr>
          <w:rFonts w:cs="Arial"/>
        </w:rPr>
        <w:fldChar w:fldCharType="begin"/>
      </w:r>
      <w:r w:rsidRPr="0036267B">
        <w:rPr>
          <w:rFonts w:cs="Arial"/>
        </w:rPr>
        <w:instrText xml:space="preserve"> REF _Ref448134726 \n \h </w:instrText>
      </w:r>
      <w:r w:rsidR="0036267B">
        <w:rPr>
          <w:rFonts w:cs="Arial"/>
        </w:rPr>
        <w:instrText xml:space="preserve"> \* MERGEFORMAT </w:instrText>
      </w:r>
      <w:r w:rsidRPr="0036267B">
        <w:rPr>
          <w:rFonts w:cs="Arial"/>
        </w:rPr>
      </w:r>
      <w:r w:rsidRPr="0036267B">
        <w:rPr>
          <w:rFonts w:cs="Arial"/>
        </w:rPr>
        <w:fldChar w:fldCharType="separate"/>
      </w:r>
      <w:r w:rsidR="00843557">
        <w:rPr>
          <w:rFonts w:cs="Arial"/>
        </w:rPr>
        <w:t>4.3.3.2</w:t>
      </w:r>
      <w:r w:rsidRPr="0036267B">
        <w:rPr>
          <w:rFonts w:cs="Arial"/>
        </w:rPr>
        <w:fldChar w:fldCharType="end"/>
      </w:r>
      <w:r w:rsidRPr="0036267B">
        <w:rPr>
          <w:rFonts w:cs="Arial"/>
        </w:rPr>
        <w:t>, обеспечивается Заказчиком.</w:t>
      </w:r>
    </w:p>
    <w:p w14:paraId="094EA7FB" w14:textId="77777777" w:rsidR="00C605D5" w:rsidRDefault="00C605D5" w:rsidP="00C605D5">
      <w:pPr>
        <w:pStyle w:val="42"/>
        <w:rPr>
          <w:rFonts w:eastAsia="Calibri"/>
        </w:rPr>
      </w:pPr>
      <w:bookmarkStart w:id="1167" w:name="_Ref479785058"/>
      <w:r>
        <w:rPr>
          <w:rFonts w:eastAsia="Calibri"/>
        </w:rPr>
        <w:t>Требования к программному обеспечению Системы</w:t>
      </w:r>
      <w:bookmarkEnd w:id="1167"/>
    </w:p>
    <w:p w14:paraId="298F0986" w14:textId="77777777" w:rsidR="00C605D5" w:rsidRDefault="00C605D5" w:rsidP="00C605D5">
      <w:pPr>
        <w:pStyle w:val="phnormal"/>
        <w:rPr>
          <w:rFonts w:eastAsia="Calibri"/>
        </w:rPr>
      </w:pPr>
      <w:r>
        <w:rPr>
          <w:rFonts w:eastAsia="Calibri"/>
        </w:rPr>
        <w:t>Требуемое программное обеспечение:</w:t>
      </w:r>
    </w:p>
    <w:p w14:paraId="57B7E434" w14:textId="77777777" w:rsidR="00C605D5" w:rsidRPr="00E54C71" w:rsidRDefault="00C605D5" w:rsidP="00F25ED2">
      <w:pPr>
        <w:pStyle w:val="phlistordereda"/>
      </w:pPr>
      <w:r w:rsidRPr="00E54C71">
        <w:t>сервер РСУБД:</w:t>
      </w:r>
    </w:p>
    <w:p w14:paraId="44BA859E" w14:textId="1286FEAA" w:rsidR="00C605D5" w:rsidRPr="005D46B0" w:rsidRDefault="00C605D5" w:rsidP="00C0077A">
      <w:pPr>
        <w:pStyle w:val="phlistitemized1"/>
        <w:rPr>
          <w:rFonts w:eastAsia="Calibri" w:cs="Times New Roman"/>
        </w:rPr>
      </w:pPr>
      <w:r>
        <w:t xml:space="preserve">СУБД </w:t>
      </w:r>
      <w:r w:rsidRPr="0036267B">
        <w:rPr>
          <w:lang w:val="en-US"/>
        </w:rPr>
        <w:t>PostgreSQL</w:t>
      </w:r>
      <w:r>
        <w:t xml:space="preserve"> версии </w:t>
      </w:r>
      <w:r w:rsidR="00F70FB1">
        <w:t>10</w:t>
      </w:r>
      <w:r>
        <w:t xml:space="preserve"> и</w:t>
      </w:r>
      <w:r w:rsidR="00F70FB1">
        <w:t>ли</w:t>
      </w:r>
      <w:r>
        <w:t xml:space="preserve"> выше;</w:t>
      </w:r>
    </w:p>
    <w:p w14:paraId="42A4D95D" w14:textId="22FA657A" w:rsidR="00C605D5" w:rsidRPr="005D46B0" w:rsidRDefault="00C605D5" w:rsidP="00C0077A">
      <w:pPr>
        <w:pStyle w:val="phlistitemized1"/>
        <w:rPr>
          <w:rFonts w:eastAsia="Calibri" w:cs="Times New Roman"/>
        </w:rPr>
      </w:pPr>
      <w:r>
        <w:t>о</w:t>
      </w:r>
      <w:r w:rsidR="005B23CD">
        <w:t>дна из следующих операционных систем</w:t>
      </w:r>
      <w:r>
        <w:t>:</w:t>
      </w:r>
    </w:p>
    <w:p w14:paraId="598A9221" w14:textId="6B1EB2B9" w:rsidR="00C605D5" w:rsidRPr="005D46B0" w:rsidRDefault="00C605D5" w:rsidP="004C211D">
      <w:pPr>
        <w:pStyle w:val="phlistitemized2"/>
        <w:rPr>
          <w:rFonts w:eastAsia="Calibri"/>
          <w:lang w:val="en-US"/>
        </w:rPr>
      </w:pPr>
      <w:r w:rsidRPr="005C671A">
        <w:rPr>
          <w:lang w:val="en-US"/>
        </w:rPr>
        <w:t>Windows</w:t>
      </w:r>
      <w:r w:rsidRPr="005D46B0">
        <w:rPr>
          <w:lang w:val="en-US"/>
        </w:rPr>
        <w:t xml:space="preserve"> </w:t>
      </w:r>
      <w:r w:rsidRPr="005C671A">
        <w:rPr>
          <w:lang w:val="en-US"/>
        </w:rPr>
        <w:t>Server</w:t>
      </w:r>
      <w:r w:rsidRPr="005D46B0">
        <w:rPr>
          <w:lang w:val="en-US"/>
        </w:rPr>
        <w:t xml:space="preserve"> 2008</w:t>
      </w:r>
      <w:r w:rsidRPr="005C671A">
        <w:rPr>
          <w:lang w:val="en-US"/>
        </w:rPr>
        <w:t>R</w:t>
      </w:r>
      <w:r w:rsidRPr="005D46B0">
        <w:rPr>
          <w:lang w:val="en-US"/>
        </w:rPr>
        <w:t xml:space="preserve">2 </w:t>
      </w:r>
      <w:r>
        <w:t>или</w:t>
      </w:r>
      <w:r w:rsidR="007A52D5" w:rsidRPr="007A52D5">
        <w:rPr>
          <w:lang w:val="en-US"/>
        </w:rPr>
        <w:t xml:space="preserve"> </w:t>
      </w:r>
      <w:r w:rsidR="007A52D5">
        <w:t>выше</w:t>
      </w:r>
      <w:r w:rsidR="007A52D5" w:rsidRPr="007A52D5">
        <w:rPr>
          <w:lang w:val="en-US"/>
        </w:rPr>
        <w:t xml:space="preserve"> (</w:t>
      </w:r>
      <w:r w:rsidR="007A52D5">
        <w:t>например</w:t>
      </w:r>
      <w:r w:rsidR="007A52D5" w:rsidRPr="007A52D5">
        <w:rPr>
          <w:lang w:val="en-US"/>
        </w:rPr>
        <w:t>,</w:t>
      </w:r>
      <w:r w:rsidRPr="005D46B0">
        <w:rPr>
          <w:lang w:val="en-US"/>
        </w:rPr>
        <w:t xml:space="preserve"> </w:t>
      </w:r>
      <w:r w:rsidRPr="005C671A">
        <w:rPr>
          <w:lang w:val="en-US"/>
        </w:rPr>
        <w:t>Windows</w:t>
      </w:r>
      <w:r w:rsidRPr="005D46B0">
        <w:rPr>
          <w:lang w:val="en-US"/>
        </w:rPr>
        <w:t xml:space="preserve"> </w:t>
      </w:r>
      <w:r w:rsidRPr="005C671A">
        <w:rPr>
          <w:lang w:val="en-US"/>
        </w:rPr>
        <w:t>Server</w:t>
      </w:r>
      <w:r w:rsidRPr="005D46B0">
        <w:rPr>
          <w:lang w:val="en-US"/>
        </w:rPr>
        <w:t xml:space="preserve"> 2012</w:t>
      </w:r>
      <w:r w:rsidRPr="005C671A">
        <w:rPr>
          <w:lang w:val="en-US"/>
        </w:rPr>
        <w:t>R</w:t>
      </w:r>
      <w:r w:rsidRPr="005D46B0">
        <w:rPr>
          <w:lang w:val="en-US"/>
        </w:rPr>
        <w:t>2</w:t>
      </w:r>
      <w:r w:rsidR="007A52D5" w:rsidRPr="007A52D5">
        <w:rPr>
          <w:lang w:val="en-US"/>
        </w:rPr>
        <w:t>)</w:t>
      </w:r>
      <w:r w:rsidRPr="005D46B0">
        <w:rPr>
          <w:lang w:val="en-US"/>
        </w:rPr>
        <w:t>;</w:t>
      </w:r>
    </w:p>
    <w:p w14:paraId="63190A41" w14:textId="77777777" w:rsidR="007A52D5" w:rsidRPr="007A52D5" w:rsidRDefault="007A52D5" w:rsidP="004C211D">
      <w:pPr>
        <w:pStyle w:val="phlistitemized2"/>
        <w:rPr>
          <w:rFonts w:eastAsia="Calibri"/>
          <w:lang w:val="en-US"/>
        </w:rPr>
      </w:pPr>
      <w:r w:rsidRPr="007A52D5">
        <w:rPr>
          <w:lang w:val="en-US"/>
        </w:rPr>
        <w:t>Linu</w:t>
      </w:r>
      <w:r>
        <w:rPr>
          <w:lang w:val="en-US"/>
        </w:rPr>
        <w:t>x (все последние дистрибутивы)</w:t>
      </w:r>
      <w:r>
        <w:t>;</w:t>
      </w:r>
    </w:p>
    <w:p w14:paraId="7C3755CB" w14:textId="77777777" w:rsidR="007A52D5" w:rsidRPr="007A52D5" w:rsidRDefault="007A52D5" w:rsidP="004C211D">
      <w:pPr>
        <w:pStyle w:val="phlistitemized2"/>
        <w:rPr>
          <w:rFonts w:eastAsia="Calibri"/>
          <w:lang w:val="en-US"/>
        </w:rPr>
      </w:pPr>
      <w:r w:rsidRPr="007A52D5">
        <w:rPr>
          <w:lang w:val="en-US"/>
        </w:rPr>
        <w:t>FreeBSD</w:t>
      </w:r>
      <w:r>
        <w:t>;</w:t>
      </w:r>
    </w:p>
    <w:p w14:paraId="25AFCAA5" w14:textId="77777777" w:rsidR="007A52D5" w:rsidRPr="007A52D5" w:rsidRDefault="007A52D5" w:rsidP="004C211D">
      <w:pPr>
        <w:pStyle w:val="phlistitemized2"/>
        <w:rPr>
          <w:rFonts w:eastAsia="Calibri"/>
          <w:lang w:val="en-US"/>
        </w:rPr>
      </w:pPr>
      <w:r w:rsidRPr="007A52D5">
        <w:rPr>
          <w:lang w:val="en-US"/>
        </w:rPr>
        <w:t>OpenBSD</w:t>
      </w:r>
      <w:r>
        <w:t>;</w:t>
      </w:r>
    </w:p>
    <w:p w14:paraId="27B471BC" w14:textId="77777777" w:rsidR="007A52D5" w:rsidRPr="007A52D5" w:rsidRDefault="007A52D5" w:rsidP="004C211D">
      <w:pPr>
        <w:pStyle w:val="phlistitemized2"/>
        <w:rPr>
          <w:rFonts w:eastAsia="Calibri"/>
          <w:lang w:val="en-US"/>
        </w:rPr>
      </w:pPr>
      <w:r w:rsidRPr="007A52D5">
        <w:rPr>
          <w:lang w:val="en-US"/>
        </w:rPr>
        <w:t>NetBSD</w:t>
      </w:r>
      <w:r>
        <w:t>;</w:t>
      </w:r>
    </w:p>
    <w:p w14:paraId="797746BA" w14:textId="77777777" w:rsidR="007A52D5" w:rsidRPr="007A52D5" w:rsidRDefault="007A52D5" w:rsidP="004C211D">
      <w:pPr>
        <w:pStyle w:val="phlistitemized2"/>
        <w:rPr>
          <w:rFonts w:eastAsia="Calibri"/>
          <w:lang w:val="en-US"/>
        </w:rPr>
      </w:pPr>
      <w:r w:rsidRPr="007A52D5">
        <w:rPr>
          <w:lang w:val="en-US"/>
        </w:rPr>
        <w:lastRenderedPageBreak/>
        <w:t>MacOS</w:t>
      </w:r>
      <w:r>
        <w:t>;</w:t>
      </w:r>
    </w:p>
    <w:p w14:paraId="6692E7D7" w14:textId="77777777" w:rsidR="007A52D5" w:rsidRPr="007A52D5" w:rsidRDefault="007A52D5" w:rsidP="004C211D">
      <w:pPr>
        <w:pStyle w:val="phlistitemized2"/>
        <w:rPr>
          <w:rFonts w:eastAsia="Calibri"/>
          <w:lang w:val="en-US"/>
        </w:rPr>
      </w:pPr>
      <w:r w:rsidRPr="007A52D5">
        <w:rPr>
          <w:lang w:val="en-US"/>
        </w:rPr>
        <w:t>AIX</w:t>
      </w:r>
      <w:r>
        <w:t>;</w:t>
      </w:r>
    </w:p>
    <w:p w14:paraId="5497912A" w14:textId="66FE417E" w:rsidR="007A52D5" w:rsidRPr="007A52D5" w:rsidRDefault="007A52D5" w:rsidP="004C211D">
      <w:pPr>
        <w:pStyle w:val="phlistitemized2"/>
        <w:rPr>
          <w:rFonts w:eastAsia="Calibri"/>
          <w:lang w:val="en-US"/>
        </w:rPr>
      </w:pPr>
      <w:r w:rsidRPr="007A52D5">
        <w:rPr>
          <w:lang w:val="en-US"/>
        </w:rPr>
        <w:t>HP/ UX</w:t>
      </w:r>
      <w:r>
        <w:t>;</w:t>
      </w:r>
    </w:p>
    <w:p w14:paraId="1D760209" w14:textId="55A8E281" w:rsidR="00C605D5" w:rsidRPr="005D46B0" w:rsidRDefault="007A52D5" w:rsidP="004C211D">
      <w:pPr>
        <w:pStyle w:val="phlistitemized2"/>
        <w:rPr>
          <w:rFonts w:eastAsia="Calibri"/>
          <w:lang w:val="en-US"/>
        </w:rPr>
      </w:pPr>
      <w:r w:rsidRPr="007A52D5">
        <w:rPr>
          <w:lang w:val="en-US"/>
        </w:rPr>
        <w:t>Solaris</w:t>
      </w:r>
      <w:r w:rsidR="00C605D5" w:rsidRPr="007A52D5">
        <w:rPr>
          <w:lang w:val="en-US"/>
        </w:rPr>
        <w:t>.</w:t>
      </w:r>
    </w:p>
    <w:p w14:paraId="5338DD13" w14:textId="4BD262A1" w:rsidR="00C605D5" w:rsidRPr="003B739B" w:rsidRDefault="00C605D5" w:rsidP="00C2215E">
      <w:pPr>
        <w:pStyle w:val="phlistordereda"/>
        <w:keepNext/>
        <w:ind w:left="1276" w:hanging="425"/>
      </w:pPr>
      <w:r w:rsidRPr="008E4FB2">
        <w:t>сервер</w:t>
      </w:r>
      <w:r w:rsidR="003B739B" w:rsidRPr="00C2215E">
        <w:t xml:space="preserve"> </w:t>
      </w:r>
      <w:r w:rsidR="003B739B" w:rsidRPr="003B739B">
        <w:rPr>
          <w:lang w:val="en-US"/>
        </w:rPr>
        <w:t>web</w:t>
      </w:r>
      <w:r w:rsidR="003B739B" w:rsidRPr="00C2215E">
        <w:t>-</w:t>
      </w:r>
      <w:r w:rsidR="003B739B">
        <w:t>приложения</w:t>
      </w:r>
      <w:r w:rsidR="00C2215E">
        <w:t xml:space="preserve"> – п</w:t>
      </w:r>
      <w:r w:rsidR="003B739B">
        <w:t>рограммное обеспечение зависит от выбора операционной системы:</w:t>
      </w:r>
    </w:p>
    <w:p w14:paraId="6BD0B1C1" w14:textId="750567BE" w:rsidR="00C605D5" w:rsidRPr="003B739B" w:rsidRDefault="003B739B" w:rsidP="00C0077A">
      <w:pPr>
        <w:pStyle w:val="phlistitemized1"/>
        <w:rPr>
          <w:rFonts w:eastAsia="Calibri"/>
        </w:rPr>
      </w:pPr>
      <w:r>
        <w:t xml:space="preserve">для операционной системы </w:t>
      </w:r>
      <w:r w:rsidR="00C605D5" w:rsidRPr="002D41EF">
        <w:rPr>
          <w:lang w:val="en-US"/>
        </w:rPr>
        <w:t>Windows</w:t>
      </w:r>
      <w:r w:rsidR="00C605D5" w:rsidRPr="003B739B">
        <w:t xml:space="preserve"> </w:t>
      </w:r>
      <w:r w:rsidR="00C605D5" w:rsidRPr="002D41EF">
        <w:rPr>
          <w:lang w:val="en-US"/>
        </w:rPr>
        <w:t>Server</w:t>
      </w:r>
      <w:r w:rsidR="00C605D5" w:rsidRPr="003B739B">
        <w:t xml:space="preserve"> 2008</w:t>
      </w:r>
      <w:r w:rsidR="00C605D5" w:rsidRPr="002D41EF">
        <w:rPr>
          <w:lang w:val="en-US"/>
        </w:rPr>
        <w:t>R</w:t>
      </w:r>
      <w:r w:rsidR="00C605D5" w:rsidRPr="003B739B">
        <w:t xml:space="preserve">2 </w:t>
      </w:r>
      <w:r w:rsidR="00C605D5">
        <w:t>или</w:t>
      </w:r>
      <w:r w:rsidR="00C605D5" w:rsidRPr="003B739B">
        <w:t xml:space="preserve"> </w:t>
      </w:r>
      <w:r w:rsidR="00D21586">
        <w:t>выше</w:t>
      </w:r>
      <w:r w:rsidR="00D21586" w:rsidRPr="003B739B">
        <w:t xml:space="preserve"> (</w:t>
      </w:r>
      <w:r w:rsidR="00D21586">
        <w:t>например</w:t>
      </w:r>
      <w:r w:rsidR="00D21586" w:rsidRPr="003B739B">
        <w:t xml:space="preserve">, </w:t>
      </w:r>
      <w:r w:rsidR="00C605D5" w:rsidRPr="002D41EF">
        <w:rPr>
          <w:lang w:val="en-US"/>
        </w:rPr>
        <w:t>Windows</w:t>
      </w:r>
      <w:r w:rsidR="00C605D5" w:rsidRPr="003B739B">
        <w:t xml:space="preserve"> </w:t>
      </w:r>
      <w:r w:rsidR="00C605D5" w:rsidRPr="002D41EF">
        <w:rPr>
          <w:lang w:val="en-US"/>
        </w:rPr>
        <w:t>Server</w:t>
      </w:r>
      <w:r w:rsidR="00C605D5" w:rsidRPr="003B739B">
        <w:t xml:space="preserve"> 2012</w:t>
      </w:r>
      <w:r w:rsidR="00C605D5" w:rsidRPr="002D41EF">
        <w:rPr>
          <w:lang w:val="en-US"/>
        </w:rPr>
        <w:t>R</w:t>
      </w:r>
      <w:r w:rsidR="00C605D5" w:rsidRPr="003B739B">
        <w:t>2</w:t>
      </w:r>
      <w:r w:rsidR="00D21586" w:rsidRPr="003B739B">
        <w:t>)</w:t>
      </w:r>
      <w:r>
        <w:t xml:space="preserve"> необходимы:</w:t>
      </w:r>
    </w:p>
    <w:p w14:paraId="7FEC9C7A" w14:textId="73DE024A" w:rsidR="003B739B" w:rsidRDefault="003B739B" w:rsidP="004C211D">
      <w:pPr>
        <w:pStyle w:val="phlistitemized2"/>
        <w:rPr>
          <w:rFonts w:eastAsia="Calibri"/>
        </w:rPr>
      </w:pPr>
      <w:r>
        <w:rPr>
          <w:rFonts w:eastAsia="Calibri"/>
        </w:rPr>
        <w:t>ф</w:t>
      </w:r>
      <w:r w:rsidRPr="00CC24EC">
        <w:rPr>
          <w:rFonts w:eastAsia="Calibri"/>
        </w:rPr>
        <w:t>реймворк</w:t>
      </w:r>
      <w:r w:rsidRPr="00876988">
        <w:rPr>
          <w:rFonts w:eastAsia="Calibri"/>
          <w:lang w:val="en-US"/>
        </w:rPr>
        <w:t xml:space="preserve"> </w:t>
      </w:r>
      <w:r w:rsidRPr="00CC24EC">
        <w:rPr>
          <w:rFonts w:eastAsia="Calibri"/>
          <w:lang w:val="en-US"/>
        </w:rPr>
        <w:t xml:space="preserve">Microsoft .Net </w:t>
      </w:r>
      <w:r w:rsidR="00F90F55">
        <w:rPr>
          <w:rFonts w:eastAsia="Calibri"/>
          <w:lang w:val="en-US"/>
        </w:rPr>
        <w:t>4.6</w:t>
      </w:r>
      <w:r>
        <w:rPr>
          <w:rFonts w:eastAsia="Calibri"/>
        </w:rPr>
        <w:t>;</w:t>
      </w:r>
    </w:p>
    <w:p w14:paraId="4BC3CD54" w14:textId="03F7B085" w:rsidR="003B739B" w:rsidRPr="003B739B" w:rsidRDefault="003B739B" w:rsidP="004C211D">
      <w:pPr>
        <w:pStyle w:val="phlistitemized2"/>
        <w:rPr>
          <w:rFonts w:eastAsia="Calibri"/>
        </w:rPr>
      </w:pPr>
      <w:r>
        <w:rPr>
          <w:rFonts w:eastAsia="Calibri"/>
          <w:lang w:val="en-US"/>
        </w:rPr>
        <w:t>web</w:t>
      </w:r>
      <w:r w:rsidRPr="00C718D9">
        <w:rPr>
          <w:rFonts w:eastAsia="Calibri"/>
        </w:rPr>
        <w:t>-</w:t>
      </w:r>
      <w:r>
        <w:rPr>
          <w:rFonts w:eastAsia="Calibri"/>
        </w:rPr>
        <w:t xml:space="preserve">сервер </w:t>
      </w:r>
      <w:r w:rsidRPr="00EC6E25">
        <w:t>Internet</w:t>
      </w:r>
      <w:r w:rsidRPr="00532D95">
        <w:t xml:space="preserve"> </w:t>
      </w:r>
      <w:r w:rsidRPr="00EC6E25">
        <w:t>Information</w:t>
      </w:r>
      <w:r w:rsidRPr="00532D95">
        <w:t xml:space="preserve"> </w:t>
      </w:r>
      <w:r w:rsidRPr="00EC6E25">
        <w:t>Service</w:t>
      </w:r>
      <w:r w:rsidRPr="00532D95">
        <w:t xml:space="preserve"> версии 7 или выше (например, версии 8.5)</w:t>
      </w:r>
      <w:r>
        <w:t>.</w:t>
      </w:r>
    </w:p>
    <w:p w14:paraId="76C1D9C3" w14:textId="015AAA38" w:rsidR="00C605D5" w:rsidRPr="003B739B" w:rsidRDefault="003B739B" w:rsidP="00C0077A">
      <w:pPr>
        <w:pStyle w:val="phlistitemized1"/>
        <w:rPr>
          <w:rFonts w:eastAsia="Calibri"/>
        </w:rPr>
      </w:pPr>
      <w:r>
        <w:t xml:space="preserve">для </w:t>
      </w:r>
      <w:r w:rsidR="00D21586" w:rsidRPr="00C718D9">
        <w:rPr>
          <w:lang w:val="en-US"/>
        </w:rPr>
        <w:t>Unix</w:t>
      </w:r>
      <w:r w:rsidR="00D21586" w:rsidRPr="003B739B">
        <w:t>-</w:t>
      </w:r>
      <w:r w:rsidR="00D21586" w:rsidRPr="00D21586">
        <w:t>подобны</w:t>
      </w:r>
      <w:r>
        <w:t>х</w:t>
      </w:r>
      <w:r w:rsidR="00D21586" w:rsidRPr="003B739B">
        <w:t xml:space="preserve"> </w:t>
      </w:r>
      <w:r w:rsidR="000831B3">
        <w:t>операционны</w:t>
      </w:r>
      <w:r>
        <w:t>х</w:t>
      </w:r>
      <w:r w:rsidR="000831B3" w:rsidRPr="003B739B">
        <w:t xml:space="preserve"> </w:t>
      </w:r>
      <w:r w:rsidR="000831B3">
        <w:t>систем</w:t>
      </w:r>
      <w:r w:rsidR="00D21586" w:rsidRPr="003B739B">
        <w:t xml:space="preserve"> (</w:t>
      </w:r>
      <w:r w:rsidR="00D21586" w:rsidRPr="00C718D9">
        <w:rPr>
          <w:lang w:val="en-US"/>
        </w:rPr>
        <w:t>Debian</w:t>
      </w:r>
      <w:r w:rsidR="00D21586" w:rsidRPr="003B739B">
        <w:t xml:space="preserve">, </w:t>
      </w:r>
      <w:r w:rsidR="00D21586" w:rsidRPr="00C718D9">
        <w:rPr>
          <w:lang w:val="en-US"/>
        </w:rPr>
        <w:t>Ubuntu</w:t>
      </w:r>
      <w:r w:rsidR="00D21586" w:rsidRPr="003B739B">
        <w:t xml:space="preserve">, </w:t>
      </w:r>
      <w:r w:rsidR="00D21586" w:rsidRPr="00C718D9">
        <w:rPr>
          <w:lang w:val="en-US"/>
        </w:rPr>
        <w:t>Astra</w:t>
      </w:r>
      <w:r w:rsidR="00D21586" w:rsidRPr="003B739B">
        <w:t xml:space="preserve"> </w:t>
      </w:r>
      <w:r w:rsidR="00D21586" w:rsidRPr="00C718D9">
        <w:rPr>
          <w:lang w:val="en-US"/>
        </w:rPr>
        <w:t>Linux</w:t>
      </w:r>
      <w:r w:rsidR="00D21586" w:rsidRPr="003B739B">
        <w:t xml:space="preserve">, </w:t>
      </w:r>
      <w:r w:rsidR="00D21586" w:rsidRPr="00C718D9">
        <w:rPr>
          <w:lang w:val="en-US"/>
        </w:rPr>
        <w:t>Red</w:t>
      </w:r>
      <w:r w:rsidR="00D21586" w:rsidRPr="003B739B">
        <w:t xml:space="preserve"> </w:t>
      </w:r>
      <w:r w:rsidR="00D21586" w:rsidRPr="00C718D9">
        <w:rPr>
          <w:lang w:val="en-US"/>
        </w:rPr>
        <w:t>Hat</w:t>
      </w:r>
      <w:r w:rsidR="00D21586" w:rsidRPr="003B739B">
        <w:t xml:space="preserve"> </w:t>
      </w:r>
      <w:r w:rsidR="00D21586" w:rsidRPr="00C718D9">
        <w:rPr>
          <w:lang w:val="en-US"/>
        </w:rPr>
        <w:t>Enterprise</w:t>
      </w:r>
      <w:r w:rsidR="00D21586" w:rsidRPr="003B739B">
        <w:t xml:space="preserve"> </w:t>
      </w:r>
      <w:r w:rsidR="00D21586" w:rsidRPr="00C718D9">
        <w:rPr>
          <w:lang w:val="en-US"/>
        </w:rPr>
        <w:t>Linux</w:t>
      </w:r>
      <w:r w:rsidR="00D21586" w:rsidRPr="003B739B">
        <w:t xml:space="preserve">, </w:t>
      </w:r>
      <w:r w:rsidR="00D21586" w:rsidRPr="00C718D9">
        <w:rPr>
          <w:lang w:val="en-US"/>
        </w:rPr>
        <w:t>CentOS</w:t>
      </w:r>
      <w:r w:rsidR="00D21586" w:rsidRPr="003B739B">
        <w:t xml:space="preserve">, </w:t>
      </w:r>
      <w:r w:rsidR="00D21586" w:rsidRPr="00C718D9">
        <w:rPr>
          <w:lang w:val="en-US"/>
        </w:rPr>
        <w:t>Fedora</w:t>
      </w:r>
      <w:r w:rsidR="00D21586" w:rsidRPr="003B739B">
        <w:t xml:space="preserve">, </w:t>
      </w:r>
      <w:r w:rsidR="00D21586" w:rsidRPr="00D21586">
        <w:t>ОСь</w:t>
      </w:r>
      <w:r>
        <w:t>) необходимы:</w:t>
      </w:r>
    </w:p>
    <w:p w14:paraId="79D1D163" w14:textId="18BC8965" w:rsidR="003B739B" w:rsidRDefault="003B739B" w:rsidP="004C211D">
      <w:pPr>
        <w:pStyle w:val="phlistitemized2"/>
        <w:rPr>
          <w:rFonts w:eastAsia="Calibri"/>
        </w:rPr>
      </w:pPr>
      <w:r>
        <w:rPr>
          <w:rFonts w:eastAsia="Calibri"/>
        </w:rPr>
        <w:t>ф</w:t>
      </w:r>
      <w:r w:rsidRPr="00CC24EC">
        <w:rPr>
          <w:rFonts w:eastAsia="Calibri"/>
        </w:rPr>
        <w:t>реймворк</w:t>
      </w:r>
      <w:r>
        <w:rPr>
          <w:rFonts w:eastAsia="Calibri"/>
        </w:rPr>
        <w:t xml:space="preserve"> </w:t>
      </w:r>
      <w:r w:rsidRPr="00876988">
        <w:rPr>
          <w:rFonts w:eastAsia="Calibri"/>
          <w:lang w:val="en-US"/>
        </w:rPr>
        <w:t>Mono 5.</w:t>
      </w:r>
      <w:r>
        <w:rPr>
          <w:rFonts w:eastAsia="Calibri"/>
        </w:rPr>
        <w:t>8.0.</w:t>
      </w:r>
      <w:r w:rsidRPr="00876988">
        <w:rPr>
          <w:rFonts w:eastAsia="Calibri"/>
          <w:lang w:val="en-US"/>
        </w:rPr>
        <w:t>0</w:t>
      </w:r>
      <w:r>
        <w:rPr>
          <w:rFonts w:eastAsia="Calibri"/>
        </w:rPr>
        <w:t xml:space="preserve"> или выше;</w:t>
      </w:r>
    </w:p>
    <w:p w14:paraId="066CD88F" w14:textId="270AD6A2" w:rsidR="003B739B" w:rsidRPr="003B739B" w:rsidRDefault="003B739B" w:rsidP="004C211D">
      <w:pPr>
        <w:pStyle w:val="phlistitemized2"/>
        <w:rPr>
          <w:rFonts w:eastAsia="Calibri"/>
        </w:rPr>
      </w:pPr>
      <w:r w:rsidRPr="00CC24EC">
        <w:t>Apache</w:t>
      </w:r>
      <w:r w:rsidRPr="00532D95">
        <w:t xml:space="preserve"> версии 2.2.22</w:t>
      </w:r>
      <w:r w:rsidRPr="00532D95">
        <w:rPr>
          <w:rFonts w:eastAsia="Calibri"/>
        </w:rPr>
        <w:t xml:space="preserve"> и ПО для настройки </w:t>
      </w:r>
      <w:r w:rsidRPr="00CC24EC">
        <w:t>Apache</w:t>
      </w:r>
      <w:r w:rsidRPr="00532D95">
        <w:rPr>
          <w:rFonts w:eastAsia="Calibri"/>
        </w:rPr>
        <w:t xml:space="preserve"> – </w:t>
      </w:r>
      <w:r w:rsidRPr="00CC24EC">
        <w:rPr>
          <w:rFonts w:eastAsia="Calibri"/>
        </w:rPr>
        <w:t>mod</w:t>
      </w:r>
      <w:r w:rsidRPr="00532D95">
        <w:rPr>
          <w:rFonts w:eastAsia="Calibri"/>
        </w:rPr>
        <w:t>_</w:t>
      </w:r>
      <w:r w:rsidRPr="00CC24EC">
        <w:rPr>
          <w:rFonts w:eastAsia="Calibri"/>
        </w:rPr>
        <w:t>mono</w:t>
      </w:r>
      <w:r w:rsidR="00F90F55">
        <w:rPr>
          <w:rFonts w:eastAsia="Calibri"/>
        </w:rPr>
        <w:t>;</w:t>
      </w:r>
    </w:p>
    <w:p w14:paraId="26365D67" w14:textId="2BEBB84C" w:rsidR="00196BBD" w:rsidRPr="00CC24EC" w:rsidRDefault="00196BBD" w:rsidP="004C211D">
      <w:pPr>
        <w:pStyle w:val="phlistitemized2"/>
        <w:rPr>
          <w:rFonts w:eastAsia="Calibri"/>
        </w:rPr>
      </w:pPr>
      <w:r>
        <w:rPr>
          <w:lang w:val="en-US"/>
        </w:rPr>
        <w:t>XSP.</w:t>
      </w:r>
    </w:p>
    <w:p w14:paraId="54EFDB5E" w14:textId="75697E22" w:rsidR="00C605D5" w:rsidRPr="00E54C71" w:rsidDel="009B5707" w:rsidRDefault="00C605D5" w:rsidP="00F25ED2">
      <w:pPr>
        <w:pStyle w:val="phlistordereda"/>
        <w:rPr>
          <w:del w:id="1168" w:author="Арслан Катеев" w:date="2018-09-17T13:22:00Z"/>
          <w:lang w:val="en-US"/>
        </w:rPr>
      </w:pPr>
      <w:del w:id="1169" w:author="Арслан Катеев" w:date="2018-09-17T13:22:00Z">
        <w:r w:rsidRPr="008E4FB2" w:rsidDel="009B5707">
          <w:delText>OLAP</w:delText>
        </w:r>
        <w:r w:rsidRPr="00E54C71" w:rsidDel="009B5707">
          <w:delText>-сервер:</w:delText>
        </w:r>
      </w:del>
    </w:p>
    <w:p w14:paraId="10BF8F06" w14:textId="1CA58733" w:rsidR="00C605D5" w:rsidRPr="005D5BDE" w:rsidDel="009B5707" w:rsidRDefault="00C605D5" w:rsidP="00C0077A">
      <w:pPr>
        <w:pStyle w:val="phlistitemized1"/>
        <w:rPr>
          <w:del w:id="1170" w:author="Арслан Катеев" w:date="2018-09-17T13:22:00Z"/>
          <w:rFonts w:eastAsia="Calibri"/>
          <w:lang w:val="en-US"/>
        </w:rPr>
      </w:pPr>
      <w:del w:id="1171" w:author="Арслан Катеев" w:date="2018-09-17T13:22:00Z">
        <w:r w:rsidRPr="005D5BDE" w:rsidDel="009B5707">
          <w:rPr>
            <w:rFonts w:eastAsia="Calibri"/>
          </w:rPr>
          <w:delText>Mondrian</w:delText>
        </w:r>
        <w:r w:rsidR="00970134" w:rsidRPr="005D5BDE" w:rsidDel="009B5707">
          <w:rPr>
            <w:rFonts w:eastAsia="Calibri"/>
          </w:rPr>
          <w:delText xml:space="preserve"> 3.1</w:delText>
        </w:r>
        <w:r w:rsidR="003B739B" w:rsidDel="009B5707">
          <w:rPr>
            <w:rFonts w:eastAsia="Calibri"/>
          </w:rPr>
          <w:delText>5</w:delText>
        </w:r>
        <w:r w:rsidRPr="005D5BDE" w:rsidDel="009B5707">
          <w:rPr>
            <w:rFonts w:eastAsia="Calibri"/>
          </w:rPr>
          <w:delText>;</w:delText>
        </w:r>
      </w:del>
    </w:p>
    <w:p w14:paraId="1FDEA5E9" w14:textId="33E4B934" w:rsidR="00C605D5" w:rsidRPr="000A0332" w:rsidDel="009B5707" w:rsidRDefault="00C605D5" w:rsidP="00C0077A">
      <w:pPr>
        <w:pStyle w:val="phlistitemized1"/>
        <w:rPr>
          <w:del w:id="1172" w:author="Арслан Катеев" w:date="2018-09-17T13:22:00Z"/>
          <w:rFonts w:eastAsia="Calibri"/>
        </w:rPr>
      </w:pPr>
      <w:del w:id="1173" w:author="Арслан Катеев" w:date="2018-09-17T13:22:00Z">
        <w:r w:rsidDel="009B5707">
          <w:rPr>
            <w:rFonts w:eastAsia="Calibri"/>
          </w:rPr>
          <w:delText xml:space="preserve">одна из следующих </w:delText>
        </w:r>
        <w:r w:rsidR="005B23CD" w:rsidDel="009B5707">
          <w:delText>операционных систем</w:delText>
        </w:r>
        <w:r w:rsidDel="009B5707">
          <w:rPr>
            <w:rFonts w:eastAsia="Calibri"/>
          </w:rPr>
          <w:delText>:</w:delText>
        </w:r>
      </w:del>
    </w:p>
    <w:p w14:paraId="11F80D60" w14:textId="1BC85E81" w:rsidR="00970134" w:rsidRPr="002D41EF" w:rsidDel="009B5707" w:rsidRDefault="00970134" w:rsidP="004C211D">
      <w:pPr>
        <w:pStyle w:val="phlistitemized2"/>
        <w:rPr>
          <w:del w:id="1174" w:author="Арслан Катеев" w:date="2018-09-17T13:22:00Z"/>
          <w:rFonts w:eastAsia="Calibri"/>
          <w:lang w:val="en-US"/>
        </w:rPr>
      </w:pPr>
      <w:del w:id="1175" w:author="Арслан Катеев" w:date="2018-09-17T13:22:00Z">
        <w:r w:rsidRPr="002D41EF" w:rsidDel="009B5707">
          <w:rPr>
            <w:lang w:val="en-US"/>
          </w:rPr>
          <w:delText xml:space="preserve">Windows Server 2008R2 </w:delText>
        </w:r>
        <w:r w:rsidDel="009B5707">
          <w:delText>или</w:delText>
        </w:r>
        <w:r w:rsidRPr="002D41EF" w:rsidDel="009B5707">
          <w:rPr>
            <w:lang w:val="en-US"/>
          </w:rPr>
          <w:delText xml:space="preserve"> </w:delText>
        </w:r>
        <w:r w:rsidDel="009B5707">
          <w:delText>выше</w:delText>
        </w:r>
        <w:r w:rsidRPr="00D21586" w:rsidDel="009B5707">
          <w:rPr>
            <w:lang w:val="en-US"/>
          </w:rPr>
          <w:delText xml:space="preserve"> (</w:delText>
        </w:r>
        <w:r w:rsidDel="009B5707">
          <w:delText>например</w:delText>
        </w:r>
        <w:r w:rsidRPr="00D21586" w:rsidDel="009B5707">
          <w:rPr>
            <w:lang w:val="en-US"/>
          </w:rPr>
          <w:delText xml:space="preserve">, </w:delText>
        </w:r>
        <w:r w:rsidRPr="002D41EF" w:rsidDel="009B5707">
          <w:rPr>
            <w:lang w:val="en-US"/>
          </w:rPr>
          <w:delText>Windows Server 2012R2</w:delText>
        </w:r>
        <w:r w:rsidRPr="00D21586" w:rsidDel="009B5707">
          <w:rPr>
            <w:lang w:val="en-US"/>
          </w:rPr>
          <w:delText>)</w:delText>
        </w:r>
        <w:r w:rsidRPr="002D41EF" w:rsidDel="009B5707">
          <w:rPr>
            <w:lang w:val="en-US"/>
          </w:rPr>
          <w:delText>;</w:delText>
        </w:r>
      </w:del>
    </w:p>
    <w:p w14:paraId="12583F35" w14:textId="06F9084A" w:rsidR="00C605D5" w:rsidRPr="00970134" w:rsidDel="009B5707" w:rsidRDefault="00970134" w:rsidP="004C211D">
      <w:pPr>
        <w:pStyle w:val="phlistitemized2"/>
        <w:rPr>
          <w:del w:id="1176" w:author="Арслан Катеев" w:date="2018-09-17T13:22:00Z"/>
          <w:rFonts w:eastAsia="Calibri"/>
          <w:lang w:val="en-US"/>
        </w:rPr>
      </w:pPr>
      <w:del w:id="1177" w:author="Арслан Катеев" w:date="2018-09-17T13:22:00Z">
        <w:r w:rsidRPr="00C718D9" w:rsidDel="009B5707">
          <w:rPr>
            <w:lang w:val="en-US"/>
          </w:rPr>
          <w:delText>Unix-</w:delText>
        </w:r>
        <w:r w:rsidRPr="00D21586" w:rsidDel="009B5707">
          <w:delText>подобные</w:delText>
        </w:r>
        <w:r w:rsidRPr="00C718D9" w:rsidDel="009B5707">
          <w:rPr>
            <w:lang w:val="en-US"/>
          </w:rPr>
          <w:delText xml:space="preserve"> </w:delText>
        </w:r>
        <w:r w:rsidR="005B23CD" w:rsidDel="009B5707">
          <w:delText>операционные</w:delText>
        </w:r>
        <w:r w:rsidR="005B23CD" w:rsidRPr="005B23CD" w:rsidDel="009B5707">
          <w:rPr>
            <w:lang w:val="en-US"/>
          </w:rPr>
          <w:delText xml:space="preserve"> </w:delText>
        </w:r>
        <w:r w:rsidR="005B23CD" w:rsidDel="009B5707">
          <w:delText>системы</w:delText>
        </w:r>
        <w:r w:rsidRPr="00C718D9" w:rsidDel="009B5707">
          <w:rPr>
            <w:lang w:val="en-US"/>
          </w:rPr>
          <w:delText xml:space="preserve"> (Debian, Ubuntu, Astra Linux, Red Hat Enterprise Linux, CentOS, Fedora, </w:delText>
        </w:r>
        <w:r w:rsidRPr="00D21586" w:rsidDel="009B5707">
          <w:delText>ОСь</w:delText>
        </w:r>
        <w:r w:rsidRPr="00C718D9" w:rsidDel="009B5707">
          <w:rPr>
            <w:lang w:val="en-US"/>
          </w:rPr>
          <w:delText>)</w:delText>
        </w:r>
        <w:r w:rsidR="00F73967" w:rsidRPr="00F73967" w:rsidDel="009B5707">
          <w:rPr>
            <w:lang w:val="en-US"/>
          </w:rPr>
          <w:delText>.</w:delText>
        </w:r>
      </w:del>
    </w:p>
    <w:p w14:paraId="5E7DA001" w14:textId="10F5EA94" w:rsidR="00C605D5" w:rsidDel="009B5707" w:rsidRDefault="00C605D5" w:rsidP="00C0077A">
      <w:pPr>
        <w:pStyle w:val="phlistitemized1"/>
        <w:rPr>
          <w:del w:id="1178" w:author="Арслан Катеев" w:date="2018-09-17T13:22:00Z"/>
          <w:rFonts w:eastAsia="Calibri"/>
        </w:rPr>
      </w:pPr>
      <w:del w:id="1179" w:author="Арслан Катеев" w:date="2018-09-17T13:22:00Z">
        <w:r w:rsidRPr="00C605D5" w:rsidDel="009B5707">
          <w:rPr>
            <w:rFonts w:eastAsia="Calibri"/>
            <w:lang w:val="en-US"/>
          </w:rPr>
          <w:delText>web</w:delText>
        </w:r>
        <w:r w:rsidRPr="00C605D5" w:rsidDel="009B5707">
          <w:rPr>
            <w:rFonts w:eastAsia="Calibri"/>
          </w:rPr>
          <w:delText xml:space="preserve">-сервер </w:delText>
        </w:r>
        <w:r w:rsidR="0071299F" w:rsidDel="009B5707">
          <w:rPr>
            <w:rFonts w:eastAsia="Calibri"/>
            <w:lang w:val="en-US"/>
          </w:rPr>
          <w:delText>Apache</w:delText>
        </w:r>
        <w:r w:rsidR="0071299F" w:rsidRPr="0071299F" w:rsidDel="009B5707">
          <w:rPr>
            <w:rFonts w:eastAsia="Calibri"/>
          </w:rPr>
          <w:delText xml:space="preserve"> </w:delText>
        </w:r>
        <w:r w:rsidRPr="00C605D5" w:rsidDel="009B5707">
          <w:rPr>
            <w:rFonts w:eastAsia="Calibri"/>
          </w:rPr>
          <w:delText>Tomcat версии 8</w:delText>
        </w:r>
        <w:r w:rsidR="00970134" w:rsidDel="009B5707">
          <w:rPr>
            <w:rFonts w:eastAsia="Calibri"/>
          </w:rPr>
          <w:delText>.5</w:delText>
        </w:r>
        <w:r w:rsidR="0071299F" w:rsidRPr="0071299F" w:rsidDel="009B5707">
          <w:rPr>
            <w:rFonts w:eastAsia="Calibri"/>
          </w:rPr>
          <w:delText xml:space="preserve"> </w:delText>
        </w:r>
        <w:r w:rsidR="0071299F" w:rsidDel="009B5707">
          <w:rPr>
            <w:rFonts w:eastAsia="Calibri"/>
          </w:rPr>
          <w:delText>или выше</w:delText>
        </w:r>
        <w:r w:rsidRPr="00C605D5" w:rsidDel="009B5707">
          <w:rPr>
            <w:rFonts w:eastAsia="Calibri"/>
          </w:rPr>
          <w:delText>;</w:delText>
        </w:r>
      </w:del>
    </w:p>
    <w:p w14:paraId="147038B5" w14:textId="7095878D" w:rsidR="00C605D5" w:rsidDel="009B5707" w:rsidRDefault="00C605D5" w:rsidP="00C0077A">
      <w:pPr>
        <w:pStyle w:val="phlistitemized1"/>
        <w:rPr>
          <w:del w:id="1180" w:author="Арслан Катеев" w:date="2018-09-17T13:22:00Z"/>
          <w:rFonts w:eastAsia="Calibri"/>
        </w:rPr>
      </w:pPr>
      <w:del w:id="1181" w:author="Арслан Катеев" w:date="2018-09-17T13:22:00Z">
        <w:r w:rsidRPr="00C605D5" w:rsidDel="009B5707">
          <w:rPr>
            <w:rFonts w:eastAsia="Calibri"/>
          </w:rPr>
          <w:delText>рабочая среда для Tomcat – Java 8 (</w:delText>
        </w:r>
        <w:r w:rsidRPr="00C605D5" w:rsidDel="009B5707">
          <w:rPr>
            <w:rFonts w:eastAsia="Calibri"/>
            <w:lang w:val="en-US"/>
          </w:rPr>
          <w:delText>JRE</w:delText>
        </w:r>
        <w:r w:rsidRPr="00C605D5" w:rsidDel="009B5707">
          <w:rPr>
            <w:rFonts w:eastAsia="Calibri"/>
          </w:rPr>
          <w:delText>).</w:delText>
        </w:r>
      </w:del>
    </w:p>
    <w:p w14:paraId="303C3246" w14:textId="07F74051" w:rsidR="00C605D5" w:rsidRPr="008E4FB2" w:rsidDel="009B5707" w:rsidRDefault="00C605D5" w:rsidP="00F25ED2">
      <w:pPr>
        <w:pStyle w:val="phlistordereda"/>
        <w:rPr>
          <w:del w:id="1182" w:author="Арслан Катеев" w:date="2018-09-17T13:22:00Z"/>
        </w:rPr>
      </w:pPr>
      <w:del w:id="1183" w:author="Арслан Катеев" w:date="2018-09-17T13:22:00Z">
        <w:r w:rsidRPr="007A61FC" w:rsidDel="009B5707">
          <w:delText>сервер</w:delText>
        </w:r>
        <w:r w:rsidRPr="008E4FB2" w:rsidDel="009B5707">
          <w:delText xml:space="preserve"> балансировки (в случае применения нескольких web-приложений):</w:delText>
        </w:r>
      </w:del>
    </w:p>
    <w:p w14:paraId="37C240A5" w14:textId="0D59140F" w:rsidR="002362AB" w:rsidRPr="002362AB" w:rsidDel="009B5707" w:rsidRDefault="002362AB" w:rsidP="00C0077A">
      <w:pPr>
        <w:pStyle w:val="phlistitemized1"/>
        <w:rPr>
          <w:del w:id="1184" w:author="Арслан Катеев" w:date="2018-09-17T13:22:00Z"/>
          <w:rFonts w:eastAsia="Calibri"/>
        </w:rPr>
      </w:pPr>
      <w:del w:id="1185" w:author="Арслан Катеев" w:date="2018-09-17T13:22:00Z">
        <w:r w:rsidRPr="002362AB" w:rsidDel="009B5707">
          <w:rPr>
            <w:rFonts w:eastAsia="Calibri"/>
          </w:rPr>
          <w:delText xml:space="preserve">балансировщик: </w:delText>
        </w:r>
        <w:r w:rsidR="00DD5D9C" w:rsidRPr="002362AB" w:rsidDel="009B5707">
          <w:rPr>
            <w:rFonts w:eastAsia="Calibri"/>
            <w:lang w:val="en-US"/>
          </w:rPr>
          <w:delText>nginx</w:delText>
        </w:r>
        <w:r w:rsidR="00DD5D9C" w:rsidRPr="002362AB" w:rsidDel="009B5707">
          <w:rPr>
            <w:rFonts w:eastAsia="Calibri"/>
          </w:rPr>
          <w:delText xml:space="preserve"> </w:delText>
        </w:r>
        <w:r w:rsidRPr="002362AB" w:rsidDel="009B5707">
          <w:rPr>
            <w:rFonts w:eastAsia="Calibri"/>
          </w:rPr>
          <w:delText>(</w:delText>
        </w:r>
        <w:r w:rsidR="00DD5D9C" w:rsidRPr="002362AB" w:rsidDel="009B5707">
          <w:rPr>
            <w:rFonts w:eastAsia="Calibri"/>
          </w:rPr>
          <w:delText>версии 1.9.7 или выше</w:delText>
        </w:r>
        <w:r w:rsidRPr="002362AB" w:rsidDel="009B5707">
          <w:rPr>
            <w:rFonts w:eastAsia="Calibri"/>
          </w:rPr>
          <w:delText>) и/</w:delText>
        </w:r>
        <w:r w:rsidR="009310F6" w:rsidDel="009B5707">
          <w:rPr>
            <w:rFonts w:eastAsia="Calibri"/>
          </w:rPr>
          <w:delText xml:space="preserve"> </w:delText>
        </w:r>
        <w:r w:rsidRPr="002362AB" w:rsidDel="009B5707">
          <w:rPr>
            <w:rFonts w:eastAsia="Calibri"/>
          </w:rPr>
          <w:delText>или HAProxy (версии 1.5.18 или выше)</w:delText>
        </w:r>
        <w:r w:rsidDel="009B5707">
          <w:rPr>
            <w:rFonts w:eastAsia="Calibri"/>
          </w:rPr>
          <w:delText>;</w:delText>
        </w:r>
      </w:del>
    </w:p>
    <w:p w14:paraId="715D9752" w14:textId="1CDCA5D5" w:rsidR="00DD5D9C" w:rsidDel="009B5707" w:rsidRDefault="00C605D5" w:rsidP="00C0077A">
      <w:pPr>
        <w:pStyle w:val="phlistitemized1"/>
        <w:rPr>
          <w:del w:id="1186" w:author="Арслан Катеев" w:date="2018-09-17T13:22:00Z"/>
          <w:color w:val="000000"/>
          <w:sz w:val="27"/>
          <w:szCs w:val="27"/>
        </w:rPr>
      </w:pPr>
      <w:del w:id="1187" w:author="Арслан Катеев" w:date="2018-09-17T13:22:00Z">
        <w:r w:rsidRPr="00DD5D9C" w:rsidDel="009B5707">
          <w:rPr>
            <w:rFonts w:eastAsia="Calibri"/>
          </w:rPr>
          <w:delText xml:space="preserve">одна из следующих </w:delText>
        </w:r>
        <w:r w:rsidR="005B23CD" w:rsidDel="009B5707">
          <w:delText>операционных систем</w:delText>
        </w:r>
        <w:r w:rsidRPr="00DD5D9C" w:rsidDel="009B5707">
          <w:rPr>
            <w:rFonts w:eastAsia="Calibri"/>
          </w:rPr>
          <w:delText>:</w:delText>
        </w:r>
        <w:r w:rsidR="00EF506E" w:rsidRPr="00DD5D9C" w:rsidDel="009B5707">
          <w:rPr>
            <w:rFonts w:eastAsia="Calibri"/>
          </w:rPr>
          <w:delText xml:space="preserve"> </w:delText>
        </w:r>
      </w:del>
    </w:p>
    <w:p w14:paraId="42FD20D4" w14:textId="18903EF5" w:rsidR="00DD5D9C" w:rsidRPr="00F73967" w:rsidDel="009B5707" w:rsidRDefault="00DD5D9C" w:rsidP="004C211D">
      <w:pPr>
        <w:pStyle w:val="phlistitemized2"/>
        <w:rPr>
          <w:del w:id="1188" w:author="Арслан Катеев" w:date="2018-09-17T13:22:00Z"/>
        </w:rPr>
      </w:pPr>
      <w:del w:id="1189" w:author="Арслан Катеев" w:date="2018-09-17T13:22:00Z">
        <w:r w:rsidRPr="00F73967" w:rsidDel="009B5707">
          <w:delText>FreeBSD 3 </w:delText>
        </w:r>
        <w:r w:rsidR="00D57BF4" w:rsidDel="009B5707">
          <w:delText>–</w:delText>
        </w:r>
        <w:r w:rsidRPr="00F73967" w:rsidDel="009B5707">
          <w:delText xml:space="preserve"> 11 / i386; FreeBSD 5 </w:delText>
        </w:r>
        <w:r w:rsidR="00D57BF4" w:rsidDel="009B5707">
          <w:delText>–</w:delText>
        </w:r>
        <w:r w:rsidRPr="00F73967" w:rsidDel="009B5707">
          <w:delText xml:space="preserve"> 11 / amd64;</w:delText>
        </w:r>
      </w:del>
    </w:p>
    <w:p w14:paraId="03E1302C" w14:textId="0D2839DB" w:rsidR="00DD5D9C" w:rsidRPr="00D57BF4" w:rsidDel="009B5707" w:rsidRDefault="00DD5D9C" w:rsidP="004C211D">
      <w:pPr>
        <w:pStyle w:val="phlistitemized2"/>
        <w:rPr>
          <w:del w:id="1190" w:author="Арслан Катеев" w:date="2018-09-17T13:22:00Z"/>
          <w:lang w:val="en-US"/>
        </w:rPr>
      </w:pPr>
      <w:del w:id="1191" w:author="Арслан Катеев" w:date="2018-09-17T13:22:00Z">
        <w:r w:rsidRPr="00D57BF4" w:rsidDel="009B5707">
          <w:rPr>
            <w:lang w:val="en-US"/>
          </w:rPr>
          <w:delText>Linux 2.2 </w:delText>
        </w:r>
        <w:r w:rsidR="00D57BF4" w:rsidRPr="00D57BF4" w:rsidDel="009B5707">
          <w:rPr>
            <w:lang w:val="en-US"/>
          </w:rPr>
          <w:delText>–</w:delText>
        </w:r>
        <w:r w:rsidRPr="00D57BF4" w:rsidDel="009B5707">
          <w:rPr>
            <w:lang w:val="en-US"/>
          </w:rPr>
          <w:delText xml:space="preserve"> 4 / i386; Linux 2.6 </w:delText>
        </w:r>
        <w:r w:rsidR="00D57BF4" w:rsidRPr="00D57BF4" w:rsidDel="009B5707">
          <w:rPr>
            <w:lang w:val="en-US"/>
          </w:rPr>
          <w:delText>–</w:delText>
        </w:r>
        <w:r w:rsidRPr="00D57BF4" w:rsidDel="009B5707">
          <w:rPr>
            <w:lang w:val="en-US"/>
          </w:rPr>
          <w:delText xml:space="preserve"> 4 / amd64; Linux 3 </w:delText>
        </w:r>
        <w:r w:rsidR="00D57BF4" w:rsidRPr="00D57BF4" w:rsidDel="009B5707">
          <w:rPr>
            <w:lang w:val="en-US"/>
          </w:rPr>
          <w:delText>–</w:delText>
        </w:r>
        <w:r w:rsidRPr="00D57BF4" w:rsidDel="009B5707">
          <w:rPr>
            <w:lang w:val="en-US"/>
          </w:rPr>
          <w:delText xml:space="preserve"> 4 / armv6l, armv7l, aarch64, ppc64le;</w:delText>
        </w:r>
      </w:del>
    </w:p>
    <w:p w14:paraId="7101C293" w14:textId="4B9D2A51" w:rsidR="00DD5D9C" w:rsidRPr="00B65721" w:rsidDel="009B5707" w:rsidRDefault="00DD5D9C" w:rsidP="004C211D">
      <w:pPr>
        <w:pStyle w:val="phlistitemized2"/>
        <w:rPr>
          <w:del w:id="1192" w:author="Арслан Катеев" w:date="2018-09-17T13:22:00Z"/>
          <w:lang w:val="en-US"/>
        </w:rPr>
      </w:pPr>
      <w:del w:id="1193" w:author="Арслан Катеев" w:date="2018-09-17T13:22:00Z">
        <w:r w:rsidRPr="00B65721" w:rsidDel="009B5707">
          <w:rPr>
            <w:lang w:val="en-US"/>
          </w:rPr>
          <w:delText>Solaris 9 / i386, sun4u; Solaris 10 / i386, amd64, sun4v;</w:delText>
        </w:r>
      </w:del>
    </w:p>
    <w:p w14:paraId="6B928340" w14:textId="676D5332" w:rsidR="00DD5D9C" w:rsidRPr="00F73967" w:rsidDel="009B5707" w:rsidRDefault="00DD5D9C" w:rsidP="004C211D">
      <w:pPr>
        <w:pStyle w:val="phlistitemized2"/>
        <w:rPr>
          <w:del w:id="1194" w:author="Арслан Катеев" w:date="2018-09-17T13:22:00Z"/>
        </w:rPr>
      </w:pPr>
      <w:del w:id="1195" w:author="Арслан Катеев" w:date="2018-09-17T13:22:00Z">
        <w:r w:rsidRPr="00F73967" w:rsidDel="009B5707">
          <w:delText>AIX 7.1 / powerpc;</w:delText>
        </w:r>
      </w:del>
    </w:p>
    <w:p w14:paraId="6EC22635" w14:textId="681D82F9" w:rsidR="00DD5D9C" w:rsidRPr="00F73967" w:rsidDel="009B5707" w:rsidRDefault="00DD5D9C" w:rsidP="004C211D">
      <w:pPr>
        <w:pStyle w:val="phlistitemized2"/>
        <w:rPr>
          <w:del w:id="1196" w:author="Арслан Катеев" w:date="2018-09-17T13:22:00Z"/>
        </w:rPr>
      </w:pPr>
      <w:del w:id="1197" w:author="Арслан Катеев" w:date="2018-09-17T13:22:00Z">
        <w:r w:rsidRPr="00F73967" w:rsidDel="009B5707">
          <w:delText>HP-UX 11.31 / ia64;</w:delText>
        </w:r>
      </w:del>
    </w:p>
    <w:p w14:paraId="2940B81D" w14:textId="10A6381C" w:rsidR="00DD5D9C" w:rsidRPr="00F73967" w:rsidDel="009B5707" w:rsidRDefault="00DD5D9C" w:rsidP="009B5707">
      <w:pPr>
        <w:pStyle w:val="phlistitemized2"/>
        <w:numPr>
          <w:ilvl w:val="0"/>
          <w:numId w:val="0"/>
        </w:numPr>
        <w:ind w:left="1560" w:hanging="342"/>
        <w:rPr>
          <w:del w:id="1198" w:author="Арслан Катеев" w:date="2018-09-17T13:22:00Z"/>
        </w:rPr>
        <w:pPrChange w:id="1199" w:author="Арслан Катеев" w:date="2018-09-17T13:22:00Z">
          <w:pPr>
            <w:pStyle w:val="phlistitemized2"/>
          </w:pPr>
        </w:pPrChange>
      </w:pPr>
      <w:del w:id="1200" w:author="Арслан Катеев" w:date="2018-09-17T13:22:00Z">
        <w:r w:rsidRPr="00F73967" w:rsidDel="009B5707">
          <w:delText>macOS / ppc, i386;</w:delText>
        </w:r>
      </w:del>
    </w:p>
    <w:p w14:paraId="32E409ED" w14:textId="06DB5B8E" w:rsidR="00DD5D9C" w:rsidRDefault="00DD5D9C" w:rsidP="009B5707">
      <w:pPr>
        <w:pStyle w:val="phlistitemized2"/>
        <w:numPr>
          <w:ilvl w:val="0"/>
          <w:numId w:val="0"/>
        </w:numPr>
        <w:ind w:left="1560" w:hanging="342"/>
        <w:pPrChange w:id="1201" w:author="Арслан Катеев" w:date="2018-09-17T13:22:00Z">
          <w:pPr>
            <w:pStyle w:val="phlistitemized2"/>
          </w:pPr>
        </w:pPrChange>
      </w:pPr>
      <w:del w:id="1202" w:author="Арслан Катеев" w:date="2018-09-17T13:22:00Z">
        <w:r w:rsidRPr="00F73967" w:rsidDel="009B5707">
          <w:delText>Windows XP, Windows Server 2003</w:delText>
        </w:r>
        <w:r w:rsidDel="009B5707">
          <w:delText>.</w:delText>
        </w:r>
      </w:del>
    </w:p>
    <w:p w14:paraId="00786D06" w14:textId="77777777" w:rsidR="00F11F70" w:rsidRPr="00DD5D9C" w:rsidRDefault="00F11F70" w:rsidP="00F73967">
      <w:pPr>
        <w:pStyle w:val="42"/>
      </w:pPr>
      <w:bookmarkStart w:id="1203" w:name="_Ref448134726"/>
      <w:r w:rsidRPr="00DD5D9C">
        <w:t>Требования к обеспечению клиентских рабочих мест</w:t>
      </w:r>
      <w:bookmarkEnd w:id="1203"/>
    </w:p>
    <w:p w14:paraId="26FB1DAD" w14:textId="77777777" w:rsidR="0006435F" w:rsidRPr="0036267B" w:rsidRDefault="0006435F" w:rsidP="008E4FB2">
      <w:pPr>
        <w:pStyle w:val="phlistorderedtitle"/>
      </w:pPr>
      <w:r w:rsidRPr="0036267B">
        <w:t>К обеспечению клиентских рабочих мест предъявляются требования:</w:t>
      </w:r>
    </w:p>
    <w:p w14:paraId="0AAE4CEB" w14:textId="77777777" w:rsidR="0006435F" w:rsidRPr="004F034E" w:rsidRDefault="007A5E39" w:rsidP="00F25ED2">
      <w:pPr>
        <w:pStyle w:val="phlistordereda"/>
        <w:numPr>
          <w:ilvl w:val="0"/>
          <w:numId w:val="38"/>
        </w:numPr>
        <w:ind w:left="1260" w:hanging="409"/>
      </w:pPr>
      <w:r w:rsidRPr="004F034E">
        <w:t>web</w:t>
      </w:r>
      <w:r w:rsidR="0006435F" w:rsidRPr="004F034E">
        <w:t>-браузеры:</w:t>
      </w:r>
    </w:p>
    <w:p w14:paraId="4C1A3D37" w14:textId="7D0F70E7" w:rsidR="00970134" w:rsidRDefault="00970134" w:rsidP="00C0077A">
      <w:pPr>
        <w:pStyle w:val="phlistitemized1"/>
      </w:pPr>
      <w:r>
        <w:t xml:space="preserve">Microsoft Edge </w:t>
      </w:r>
      <w:r w:rsidR="005E4885">
        <w:t xml:space="preserve">версии </w:t>
      </w:r>
      <w:r>
        <w:t>12</w:t>
      </w:r>
      <w:r w:rsidR="005E4885">
        <w:t xml:space="preserve"> или выше;</w:t>
      </w:r>
    </w:p>
    <w:p w14:paraId="25AB5188" w14:textId="1354F9B7" w:rsidR="00970134" w:rsidRPr="005E4885" w:rsidRDefault="00970134" w:rsidP="00C0077A">
      <w:pPr>
        <w:pStyle w:val="phlistitemized1"/>
        <w:rPr>
          <w:lang w:val="en-US"/>
        </w:rPr>
      </w:pPr>
      <w:r w:rsidRPr="005E4885">
        <w:rPr>
          <w:lang w:val="en-US"/>
        </w:rPr>
        <w:t xml:space="preserve">Internet Explorer </w:t>
      </w:r>
      <w:r w:rsidR="005E4885">
        <w:t>версии</w:t>
      </w:r>
      <w:r w:rsidR="005E4885" w:rsidRPr="005E4885">
        <w:rPr>
          <w:lang w:val="en-US"/>
        </w:rPr>
        <w:t xml:space="preserve"> 1</w:t>
      </w:r>
      <w:r w:rsidR="0081310A" w:rsidRPr="0081310A">
        <w:rPr>
          <w:lang w:val="en-US"/>
        </w:rPr>
        <w:t>1</w:t>
      </w:r>
      <w:r w:rsidR="005E4885" w:rsidRPr="005E4885">
        <w:rPr>
          <w:lang w:val="en-US"/>
        </w:rPr>
        <w:t xml:space="preserve"> </w:t>
      </w:r>
      <w:r w:rsidR="005E4885">
        <w:t>или</w:t>
      </w:r>
      <w:r w:rsidR="005E4885" w:rsidRPr="005E4885">
        <w:rPr>
          <w:lang w:val="en-US"/>
        </w:rPr>
        <w:t xml:space="preserve"> </w:t>
      </w:r>
      <w:r w:rsidR="005E4885">
        <w:t>выше</w:t>
      </w:r>
      <w:r w:rsidR="005E4885" w:rsidRPr="005E4885">
        <w:rPr>
          <w:lang w:val="en-US"/>
        </w:rPr>
        <w:t>;</w:t>
      </w:r>
    </w:p>
    <w:p w14:paraId="38638D1F" w14:textId="4E372C91" w:rsidR="00970134" w:rsidRDefault="005E4885" w:rsidP="00C0077A">
      <w:pPr>
        <w:pStyle w:val="phlistitemized1"/>
      </w:pPr>
      <w:r>
        <w:rPr>
          <w:lang w:val="en-US"/>
        </w:rPr>
        <w:t>Google</w:t>
      </w:r>
      <w:r w:rsidRPr="005E4885">
        <w:t xml:space="preserve"> </w:t>
      </w:r>
      <w:r w:rsidR="00970134">
        <w:t xml:space="preserve">Chrome </w:t>
      </w:r>
      <w:r>
        <w:t>версии 6</w:t>
      </w:r>
      <w:r w:rsidR="0081310A">
        <w:t>4</w:t>
      </w:r>
      <w:r>
        <w:t xml:space="preserve"> или выше;</w:t>
      </w:r>
    </w:p>
    <w:p w14:paraId="5E29B95F" w14:textId="14BD1C1D" w:rsidR="00970134" w:rsidRDefault="005E4885" w:rsidP="00C0077A">
      <w:pPr>
        <w:pStyle w:val="phlistitemized1"/>
      </w:pPr>
      <w:r>
        <w:rPr>
          <w:lang w:val="en-US"/>
        </w:rPr>
        <w:t>Mozilla</w:t>
      </w:r>
      <w:r w:rsidRPr="005E4885">
        <w:t xml:space="preserve"> </w:t>
      </w:r>
      <w:r w:rsidR="00970134">
        <w:t xml:space="preserve">Firefox </w:t>
      </w:r>
      <w:r>
        <w:t xml:space="preserve">версии </w:t>
      </w:r>
      <w:r w:rsidRPr="005E4885">
        <w:t>5</w:t>
      </w:r>
      <w:r>
        <w:t>2 или выше;</w:t>
      </w:r>
    </w:p>
    <w:p w14:paraId="01B96CEC" w14:textId="79E4C678" w:rsidR="00970134" w:rsidRDefault="00970134" w:rsidP="00C0077A">
      <w:pPr>
        <w:pStyle w:val="phlistitemized1"/>
      </w:pPr>
      <w:r>
        <w:t xml:space="preserve">Safari </w:t>
      </w:r>
      <w:r w:rsidR="005E4885">
        <w:t>версии 1</w:t>
      </w:r>
      <w:r w:rsidR="005E4885">
        <w:rPr>
          <w:lang w:val="en-US"/>
        </w:rPr>
        <w:t>1</w:t>
      </w:r>
      <w:r w:rsidR="005E4885">
        <w:t xml:space="preserve"> или выше;</w:t>
      </w:r>
    </w:p>
    <w:p w14:paraId="0DB4B3ED" w14:textId="3CA67CD4" w:rsidR="0006435F" w:rsidRPr="00970134" w:rsidRDefault="00970134" w:rsidP="00C0077A">
      <w:pPr>
        <w:pStyle w:val="phlistitemized1"/>
      </w:pPr>
      <w:r>
        <w:t xml:space="preserve">Opera </w:t>
      </w:r>
      <w:r w:rsidR="005E4885">
        <w:t xml:space="preserve">версии </w:t>
      </w:r>
      <w:r w:rsidR="005E4885">
        <w:rPr>
          <w:lang w:val="en-US"/>
        </w:rPr>
        <w:t>43</w:t>
      </w:r>
      <w:r w:rsidR="005E4885">
        <w:t xml:space="preserve"> или выше</w:t>
      </w:r>
      <w:r w:rsidR="0006435F" w:rsidRPr="00970134">
        <w:t>.</w:t>
      </w:r>
    </w:p>
    <w:p w14:paraId="68673D99" w14:textId="4C7795C0" w:rsidR="00BD6084" w:rsidRPr="00E01863" w:rsidRDefault="00CA2805" w:rsidP="00F25ED2">
      <w:pPr>
        <w:pStyle w:val="phlistordereda"/>
        <w:rPr>
          <w:rFonts w:cs="Arial"/>
        </w:rPr>
      </w:pPr>
      <w:r w:rsidRPr="00EF506E">
        <w:rPr>
          <w:rFonts w:eastAsia="Calibri"/>
        </w:rPr>
        <w:t xml:space="preserve">одна из следующих </w:t>
      </w:r>
      <w:r>
        <w:t>операционных систем:</w:t>
      </w:r>
      <w:r w:rsidR="0006435F" w:rsidRPr="0036267B">
        <w:t xml:space="preserve"> Microsoft </w:t>
      </w:r>
      <w:r w:rsidR="0006435F" w:rsidRPr="008A0BB9">
        <w:rPr>
          <w:lang w:val="en-US"/>
        </w:rPr>
        <w:t>Windows</w:t>
      </w:r>
      <w:r w:rsidR="0006435F" w:rsidRPr="0036267B">
        <w:t>, Linux (Unix), MacOS, IOS и др., поддерживающи</w:t>
      </w:r>
      <w:r>
        <w:t>х</w:t>
      </w:r>
      <w:r w:rsidR="0006435F" w:rsidRPr="0036267B">
        <w:t xml:space="preserve"> работу указанных </w:t>
      </w:r>
      <w:r w:rsidR="007A5E39" w:rsidRPr="008A0BB9">
        <w:rPr>
          <w:lang w:val="en-US"/>
        </w:rPr>
        <w:t>web</w:t>
      </w:r>
      <w:r w:rsidR="0006435F" w:rsidRPr="0036267B">
        <w:t>-браузеров.</w:t>
      </w:r>
    </w:p>
    <w:p w14:paraId="5BB300C1" w14:textId="0AB2F5D3" w:rsidR="00F11F70" w:rsidRPr="0036267B" w:rsidDel="009B5707" w:rsidRDefault="00F11F70" w:rsidP="00F25ED2">
      <w:pPr>
        <w:pStyle w:val="34"/>
        <w:rPr>
          <w:del w:id="1204" w:author="Арслан Катеев" w:date="2018-09-17T13:22:00Z"/>
        </w:rPr>
      </w:pPr>
      <w:bookmarkStart w:id="1205" w:name="_Toc177034223"/>
      <w:bookmarkStart w:id="1206" w:name="_Toc326657780"/>
      <w:bookmarkStart w:id="1207" w:name="_Toc334695953"/>
      <w:bookmarkStart w:id="1208" w:name="_Toc522869219"/>
      <w:del w:id="1209" w:author="Арслан Катеев" w:date="2018-09-17T13:22:00Z">
        <w:r w:rsidRPr="0036267B" w:rsidDel="009B5707">
          <w:delText>Требования к техническому обеспечению</w:delText>
        </w:r>
        <w:bookmarkEnd w:id="1205"/>
        <w:bookmarkEnd w:id="1206"/>
        <w:bookmarkEnd w:id="1207"/>
        <w:bookmarkEnd w:id="1208"/>
      </w:del>
    </w:p>
    <w:p w14:paraId="7D30D4B6" w14:textId="3A2E7D9D" w:rsidR="003E0C4D" w:rsidRPr="0036267B" w:rsidDel="009B5707" w:rsidRDefault="004553CD" w:rsidP="003E0C4D">
      <w:pPr>
        <w:pStyle w:val="phnormal"/>
        <w:rPr>
          <w:del w:id="1210" w:author="Арслан Катеев" w:date="2018-09-17T13:22:00Z"/>
          <w:rFonts w:cs="Arial"/>
        </w:rPr>
      </w:pPr>
      <w:del w:id="1211" w:author="Арслан Катеев" w:date="2018-09-17T13:22:00Z">
        <w:r w:rsidRPr="0036267B" w:rsidDel="009B5707">
          <w:rPr>
            <w:rFonts w:cs="Arial"/>
          </w:rPr>
          <w:delText xml:space="preserve">Аппаратное </w:delText>
        </w:r>
        <w:r w:rsidR="003E0C4D" w:rsidRPr="0036267B" w:rsidDel="009B5707">
          <w:rPr>
            <w:rFonts w:cs="Arial"/>
          </w:rPr>
          <w:delText>обеспечение и каналы связи, указанные в п</w:delText>
        </w:r>
        <w:r w:rsidR="00900498" w:rsidDel="009B5707">
          <w:rPr>
            <w:rFonts w:cs="Arial"/>
          </w:rPr>
          <w:delText>унктах</w:delText>
        </w:r>
        <w:r w:rsidR="003E0C4D" w:rsidRPr="0036267B" w:rsidDel="009B5707">
          <w:rPr>
            <w:rFonts w:cs="Arial"/>
          </w:rPr>
          <w:delText xml:space="preserve"> </w:delText>
        </w:r>
        <w:r w:rsidR="003E0C4D" w:rsidRPr="0036267B" w:rsidDel="009B5707">
          <w:rPr>
            <w:rFonts w:cs="Arial"/>
          </w:rPr>
          <w:fldChar w:fldCharType="begin"/>
        </w:r>
        <w:r w:rsidR="003E0C4D" w:rsidRPr="0036267B" w:rsidDel="009B5707">
          <w:rPr>
            <w:rFonts w:cs="Arial"/>
          </w:rPr>
          <w:delInstrText xml:space="preserve"> REF _Ref448135138 \n \h </w:delInstrText>
        </w:r>
        <w:r w:rsidR="0036267B" w:rsidDel="009B5707">
          <w:rPr>
            <w:rFonts w:cs="Arial"/>
          </w:rPr>
          <w:delInstrText xml:space="preserve"> \* MERGEFORMAT </w:delInstrText>
        </w:r>
        <w:r w:rsidR="003E0C4D" w:rsidRPr="0036267B" w:rsidDel="009B5707">
          <w:rPr>
            <w:rFonts w:cs="Arial"/>
          </w:rPr>
        </w:r>
        <w:r w:rsidR="003E0C4D" w:rsidRPr="0036267B" w:rsidDel="009B5707">
          <w:rPr>
            <w:rFonts w:cs="Arial"/>
          </w:rPr>
          <w:fldChar w:fldCharType="separate"/>
        </w:r>
        <w:r w:rsidR="00843557" w:rsidDel="009B5707">
          <w:rPr>
            <w:rFonts w:cs="Arial"/>
          </w:rPr>
          <w:delText>4.3.4.1</w:delText>
        </w:r>
        <w:r w:rsidR="003E0C4D" w:rsidRPr="0036267B" w:rsidDel="009B5707">
          <w:rPr>
            <w:rFonts w:cs="Arial"/>
          </w:rPr>
          <w:fldChar w:fldCharType="end"/>
        </w:r>
        <w:r w:rsidR="003E0C4D" w:rsidRPr="0036267B" w:rsidDel="009B5707">
          <w:rPr>
            <w:rFonts w:cs="Arial"/>
          </w:rPr>
          <w:delText xml:space="preserve"> </w:delText>
        </w:r>
        <w:r w:rsidR="00D66D9C" w:rsidDel="009B5707">
          <w:rPr>
            <w:rFonts w:cs="Arial"/>
          </w:rPr>
          <w:delText>–</w:delText>
        </w:r>
        <w:r w:rsidR="003E0C4D" w:rsidRPr="0036267B" w:rsidDel="009B5707">
          <w:rPr>
            <w:rFonts w:cs="Arial"/>
          </w:rPr>
          <w:delText xml:space="preserve"> </w:delText>
        </w:r>
        <w:r w:rsidR="003E0C4D" w:rsidRPr="0036267B" w:rsidDel="009B5707">
          <w:rPr>
            <w:rFonts w:cs="Arial"/>
          </w:rPr>
          <w:fldChar w:fldCharType="begin"/>
        </w:r>
        <w:r w:rsidR="003E0C4D" w:rsidRPr="0036267B" w:rsidDel="009B5707">
          <w:rPr>
            <w:rFonts w:cs="Arial"/>
          </w:rPr>
          <w:delInstrText xml:space="preserve"> REF _Ref448135144 \n \h </w:delInstrText>
        </w:r>
        <w:r w:rsidR="0036267B" w:rsidDel="009B5707">
          <w:rPr>
            <w:rFonts w:cs="Arial"/>
          </w:rPr>
          <w:delInstrText xml:space="preserve"> \* MERGEFORMAT </w:delInstrText>
        </w:r>
        <w:r w:rsidR="003E0C4D" w:rsidRPr="0036267B" w:rsidDel="009B5707">
          <w:rPr>
            <w:rFonts w:cs="Arial"/>
          </w:rPr>
        </w:r>
        <w:r w:rsidR="003E0C4D" w:rsidRPr="0036267B" w:rsidDel="009B5707">
          <w:rPr>
            <w:rFonts w:cs="Arial"/>
          </w:rPr>
          <w:fldChar w:fldCharType="separate"/>
        </w:r>
        <w:r w:rsidR="00843557" w:rsidDel="009B5707">
          <w:rPr>
            <w:rFonts w:cs="Arial"/>
          </w:rPr>
          <w:delText>4.3.4.2</w:delText>
        </w:r>
        <w:r w:rsidR="003E0C4D" w:rsidRPr="0036267B" w:rsidDel="009B5707">
          <w:rPr>
            <w:rFonts w:cs="Arial"/>
          </w:rPr>
          <w:fldChar w:fldCharType="end"/>
        </w:r>
        <w:r w:rsidR="003E0C4D" w:rsidRPr="0036267B" w:rsidDel="009B5707">
          <w:rPr>
            <w:rFonts w:cs="Arial"/>
          </w:rPr>
          <w:delText xml:space="preserve"> настоящего документа, предоставляются Заказчиком.</w:delText>
        </w:r>
      </w:del>
    </w:p>
    <w:p w14:paraId="555D39D6" w14:textId="2C2F425D" w:rsidR="004553CD" w:rsidRPr="0036267B" w:rsidDel="009B5707" w:rsidRDefault="003E0C4D" w:rsidP="003E0C4D">
      <w:pPr>
        <w:pStyle w:val="phnormal"/>
        <w:rPr>
          <w:del w:id="1212" w:author="Арслан Катеев" w:date="2018-09-17T13:22:00Z"/>
          <w:rFonts w:cs="Arial"/>
        </w:rPr>
      </w:pPr>
      <w:del w:id="1213" w:author="Арслан Катеев" w:date="2018-09-17T13:22:00Z">
        <w:r w:rsidRPr="0036267B" w:rsidDel="009B5707">
          <w:rPr>
            <w:rFonts w:cs="Arial"/>
          </w:rPr>
          <w:delText xml:space="preserve">Сервер </w:delText>
        </w:r>
        <w:r w:rsidR="00B03455" w:rsidRPr="0036267B" w:rsidDel="009B5707">
          <w:rPr>
            <w:rFonts w:cs="Arial"/>
          </w:rPr>
          <w:delText>w</w:delText>
        </w:r>
        <w:r w:rsidRPr="0036267B" w:rsidDel="009B5707">
          <w:rPr>
            <w:rFonts w:cs="Arial"/>
          </w:rPr>
          <w:delText xml:space="preserve">eb-приложения, сервер баз данных и удаленный доступ к ним предоставляются Заказчиком в </w:delText>
        </w:r>
        <w:r w:rsidRPr="008930D5" w:rsidDel="009B5707">
          <w:rPr>
            <w:rFonts w:cs="Arial"/>
            <w:highlight w:val="yellow"/>
          </w:rPr>
          <w:delText>течение трех рабочих дней после получения запроса от Исполнителя</w:delText>
        </w:r>
        <w:r w:rsidRPr="0036267B" w:rsidDel="009B5707">
          <w:rPr>
            <w:rFonts w:cs="Arial"/>
          </w:rPr>
          <w:delText>.</w:delText>
        </w:r>
      </w:del>
    </w:p>
    <w:p w14:paraId="748099FC" w14:textId="3DAAC3E8" w:rsidR="000C0DE0" w:rsidRPr="0036267B" w:rsidDel="009B5707" w:rsidRDefault="00DC0A2F" w:rsidP="003E0C4D">
      <w:pPr>
        <w:pStyle w:val="42"/>
        <w:rPr>
          <w:del w:id="1214" w:author="Арслан Катеев" w:date="2018-09-17T13:22:00Z"/>
          <w:rFonts w:cs="Arial"/>
        </w:rPr>
      </w:pPr>
      <w:bookmarkStart w:id="1215" w:name="_Ref448135138"/>
      <w:bookmarkStart w:id="1216" w:name="_Toc333853829"/>
      <w:del w:id="1217" w:author="Арслан Катеев" w:date="2018-09-17T13:22:00Z">
        <w:r w:rsidRPr="0036267B" w:rsidDel="009B5707">
          <w:rPr>
            <w:rFonts w:cs="Arial"/>
          </w:rPr>
          <w:delText>А</w:delText>
        </w:r>
        <w:r w:rsidR="000C0DE0" w:rsidRPr="0036267B" w:rsidDel="009B5707">
          <w:rPr>
            <w:rFonts w:cs="Arial"/>
          </w:rPr>
          <w:delText>ппаратные требования по размещению Системы</w:delText>
        </w:r>
        <w:bookmarkEnd w:id="1215"/>
      </w:del>
    </w:p>
    <w:p w14:paraId="04A0512F" w14:textId="7B05A840" w:rsidR="00F11F70" w:rsidRPr="0036267B" w:rsidDel="009B5707" w:rsidRDefault="00F11F70" w:rsidP="008E4FB2">
      <w:pPr>
        <w:pStyle w:val="phlistorderedtitle"/>
        <w:rPr>
          <w:del w:id="1218" w:author="Арслан Катеев" w:date="2018-09-17T13:22:00Z"/>
        </w:rPr>
      </w:pPr>
      <w:del w:id="1219" w:author="Арслан Катеев" w:date="2018-09-17T13:22:00Z">
        <w:r w:rsidRPr="0036267B" w:rsidDel="009B5707">
          <w:delText xml:space="preserve">Заданные показатели назначения и надежности Системы должны осуществляться при условии выполнения описанных ниже </w:delText>
        </w:r>
        <w:r w:rsidR="00DC0A2F" w:rsidRPr="0036267B" w:rsidDel="009B5707">
          <w:delText>а</w:delText>
        </w:r>
        <w:r w:rsidRPr="0036267B" w:rsidDel="009B5707">
          <w:delText>ппаратных требований по размещению Системы</w:delText>
        </w:r>
        <w:bookmarkEnd w:id="1216"/>
        <w:r w:rsidR="00105C18" w:rsidRPr="0036267B" w:rsidDel="009B5707">
          <w:delText>:</w:delText>
        </w:r>
      </w:del>
    </w:p>
    <w:p w14:paraId="1E986462" w14:textId="4C52E66F" w:rsidR="00DF6A2C" w:rsidRPr="00DF6A2C" w:rsidDel="009B5707" w:rsidRDefault="00DF6A2C" w:rsidP="00C0077A">
      <w:pPr>
        <w:pStyle w:val="phlistitemized1"/>
        <w:rPr>
          <w:del w:id="1220" w:author="Арслан Катеев" w:date="2018-09-17T13:22:00Z"/>
        </w:rPr>
      </w:pPr>
      <w:del w:id="1221" w:author="Арслан Катеев" w:date="2018-09-17T13:22:00Z">
        <w:r w:rsidRPr="00DF6A2C" w:rsidDel="009B5707">
          <w:delText xml:space="preserve">сервер БД: ОЗУ </w:delText>
        </w:r>
        <w:r w:rsidR="00DD5D9C" w:rsidDel="009B5707">
          <w:delText>16</w:delText>
        </w:r>
        <w:r w:rsidR="00B201B6" w:rsidDel="009B5707">
          <w:rPr>
            <w:lang w:val="en-US"/>
          </w:rPr>
          <w:delText> </w:delText>
        </w:r>
        <w:r w:rsidRPr="00DF6A2C" w:rsidDel="009B5707">
          <w:delText xml:space="preserve">ГБ, </w:delText>
        </w:r>
        <w:r w:rsidRPr="00DF6A2C" w:rsidDel="009B5707">
          <w:rPr>
            <w:lang w:val="en-US"/>
          </w:rPr>
          <w:delText>CPU</w:delText>
        </w:r>
        <w:r w:rsidRPr="00DF6A2C" w:rsidDel="009B5707">
          <w:delText xml:space="preserve"> 8-</w:delText>
        </w:r>
        <w:r w:rsidRPr="00DF6A2C" w:rsidDel="009B5707">
          <w:rPr>
            <w:lang w:val="en-US"/>
          </w:rPr>
          <w:delText>core</w:delText>
        </w:r>
        <w:r w:rsidRPr="00DF6A2C" w:rsidDel="009B5707">
          <w:delText xml:space="preserve">, </w:delText>
        </w:r>
        <w:r w:rsidRPr="00DF6A2C" w:rsidDel="009B5707">
          <w:rPr>
            <w:lang w:val="en-US"/>
          </w:rPr>
          <w:delText>HDD</w:delText>
        </w:r>
        <w:r w:rsidRPr="00DF6A2C" w:rsidDel="009B5707">
          <w:delText xml:space="preserve"> </w:delText>
        </w:r>
        <w:r w:rsidR="00B201B6" w:rsidRPr="00DF6A2C" w:rsidDel="009B5707">
          <w:delText>500</w:delText>
        </w:r>
        <w:r w:rsidR="00B201B6" w:rsidDel="009B5707">
          <w:delText> ГБ;</w:delText>
        </w:r>
      </w:del>
    </w:p>
    <w:p w14:paraId="574FB5E1" w14:textId="5A1DD47C" w:rsidR="00DF6A2C" w:rsidRPr="00DF6A2C" w:rsidDel="009B5707" w:rsidRDefault="00DF6A2C" w:rsidP="00C0077A">
      <w:pPr>
        <w:pStyle w:val="phlistitemized1"/>
        <w:rPr>
          <w:del w:id="1222" w:author="Арслан Катеев" w:date="2018-09-17T13:22:00Z"/>
        </w:rPr>
      </w:pPr>
      <w:del w:id="1223" w:author="Арслан Катеев" w:date="2018-09-17T13:22:00Z">
        <w:r w:rsidRPr="00DF6A2C" w:rsidDel="009B5707">
          <w:delText>сервер приложени</w:delText>
        </w:r>
        <w:r w:rsidDel="009B5707">
          <w:delText>я</w:delText>
        </w:r>
        <w:r w:rsidRPr="00DF6A2C" w:rsidDel="009B5707">
          <w:delText xml:space="preserve">: ОЗУ </w:delText>
        </w:r>
        <w:r w:rsidR="00DD5D9C" w:rsidDel="009B5707">
          <w:delText>16</w:delText>
        </w:r>
        <w:r w:rsidR="00B201B6" w:rsidDel="009B5707">
          <w:rPr>
            <w:lang w:val="en-US"/>
          </w:rPr>
          <w:delText> </w:delText>
        </w:r>
        <w:r w:rsidRPr="00DF6A2C" w:rsidDel="009B5707">
          <w:delText xml:space="preserve">ГБ, </w:delText>
        </w:r>
        <w:r w:rsidRPr="00DF6A2C" w:rsidDel="009B5707">
          <w:rPr>
            <w:lang w:val="en-US"/>
          </w:rPr>
          <w:delText>CPU</w:delText>
        </w:r>
        <w:r w:rsidRPr="00DF6A2C" w:rsidDel="009B5707">
          <w:delText xml:space="preserve"> 8-</w:delText>
        </w:r>
        <w:r w:rsidRPr="00DF6A2C" w:rsidDel="009B5707">
          <w:rPr>
            <w:lang w:val="en-US"/>
          </w:rPr>
          <w:delText>core</w:delText>
        </w:r>
        <w:r w:rsidRPr="00DF6A2C" w:rsidDel="009B5707">
          <w:delText xml:space="preserve">, </w:delText>
        </w:r>
        <w:r w:rsidRPr="00DF6A2C" w:rsidDel="009B5707">
          <w:rPr>
            <w:lang w:val="en-US"/>
          </w:rPr>
          <w:delText>HDD</w:delText>
        </w:r>
        <w:r w:rsidRPr="00DF6A2C" w:rsidDel="009B5707">
          <w:delText xml:space="preserve"> </w:delText>
        </w:r>
        <w:r w:rsidR="00B201B6" w:rsidRPr="00DF6A2C" w:rsidDel="009B5707">
          <w:delText>500</w:delText>
        </w:r>
        <w:r w:rsidR="00B201B6" w:rsidDel="009B5707">
          <w:delText> ГБ;</w:delText>
        </w:r>
        <w:r w:rsidRPr="00DF6A2C" w:rsidDel="009B5707">
          <w:delText xml:space="preserve">  </w:delText>
        </w:r>
      </w:del>
    </w:p>
    <w:p w14:paraId="28014E02" w14:textId="35B844A4" w:rsidR="00DF6A2C" w:rsidRPr="00DF6A2C" w:rsidDel="009B5707" w:rsidRDefault="00B201B6" w:rsidP="00C0077A">
      <w:pPr>
        <w:pStyle w:val="phlistitemized1"/>
        <w:rPr>
          <w:del w:id="1224" w:author="Арслан Катеев" w:date="2018-09-17T13:22:00Z"/>
        </w:rPr>
      </w:pPr>
      <w:del w:id="1225" w:author="Арслан Катеев" w:date="2018-09-17T13:22:00Z">
        <w:r w:rsidDel="009B5707">
          <w:rPr>
            <w:lang w:val="en-US"/>
          </w:rPr>
          <w:delText>OLAP</w:delText>
        </w:r>
        <w:r w:rsidRPr="004A419E" w:rsidDel="009B5707">
          <w:delText>-</w:delText>
        </w:r>
        <w:r w:rsidR="00DF6A2C" w:rsidRPr="00DF6A2C" w:rsidDel="009B5707">
          <w:delText xml:space="preserve">сервер: ОЗУ </w:delText>
        </w:r>
        <w:r w:rsidR="00DD5D9C" w:rsidDel="009B5707">
          <w:delText>16</w:delText>
        </w:r>
        <w:r w:rsidDel="009B5707">
          <w:rPr>
            <w:lang w:val="en-US"/>
          </w:rPr>
          <w:delText> </w:delText>
        </w:r>
        <w:r w:rsidR="00DF6A2C" w:rsidRPr="00DF6A2C" w:rsidDel="009B5707">
          <w:delText xml:space="preserve">ГБ, </w:delText>
        </w:r>
        <w:r w:rsidR="00DF6A2C" w:rsidRPr="00DF6A2C" w:rsidDel="009B5707">
          <w:rPr>
            <w:lang w:val="en-US"/>
          </w:rPr>
          <w:delText>CPU</w:delText>
        </w:r>
        <w:r w:rsidR="00DF6A2C" w:rsidRPr="00DF6A2C" w:rsidDel="009B5707">
          <w:delText xml:space="preserve"> 8-</w:delText>
        </w:r>
        <w:r w:rsidR="00DF6A2C" w:rsidRPr="00DF6A2C" w:rsidDel="009B5707">
          <w:rPr>
            <w:lang w:val="en-US"/>
          </w:rPr>
          <w:delText>core</w:delText>
        </w:r>
        <w:r w:rsidR="00DF6A2C" w:rsidRPr="00DF6A2C" w:rsidDel="009B5707">
          <w:delText xml:space="preserve">, </w:delText>
        </w:r>
        <w:r w:rsidR="00DF6A2C" w:rsidRPr="00DF6A2C" w:rsidDel="009B5707">
          <w:rPr>
            <w:lang w:val="en-US"/>
          </w:rPr>
          <w:delText>HDD</w:delText>
        </w:r>
        <w:r w:rsidR="00DF6A2C" w:rsidRPr="00DF6A2C" w:rsidDel="009B5707">
          <w:delText xml:space="preserve"> </w:delText>
        </w:r>
        <w:r w:rsidRPr="00DF6A2C" w:rsidDel="009B5707">
          <w:delText>500</w:delText>
        </w:r>
        <w:r w:rsidDel="009B5707">
          <w:delText> ГБ</w:delText>
        </w:r>
        <w:r w:rsidR="00DF6A2C" w:rsidRPr="00DF6A2C" w:rsidDel="009B5707">
          <w:delText xml:space="preserve">.  </w:delText>
        </w:r>
      </w:del>
    </w:p>
    <w:p w14:paraId="685626A6" w14:textId="4381F779" w:rsidR="00105C18" w:rsidRPr="0036267B" w:rsidDel="009B5707" w:rsidRDefault="007D7EBD" w:rsidP="007D7EBD">
      <w:pPr>
        <w:pStyle w:val="phnormal"/>
        <w:rPr>
          <w:del w:id="1226" w:author="Арслан Катеев" w:date="2018-09-17T13:22:00Z"/>
          <w:rFonts w:cs="Arial"/>
        </w:rPr>
      </w:pPr>
      <w:del w:id="1227" w:author="Арслан Катеев" w:date="2018-09-17T13:22:00Z">
        <w:r w:rsidRPr="0036267B" w:rsidDel="009B5707">
          <w:rPr>
            <w:rFonts w:cs="Arial"/>
            <w:b/>
          </w:rPr>
          <w:delText>Примечание</w:delText>
        </w:r>
        <w:r w:rsidRPr="0036267B" w:rsidDel="009B5707">
          <w:rPr>
            <w:rFonts w:cs="Arial"/>
          </w:rPr>
          <w:delText xml:space="preserve"> </w:delText>
        </w:r>
        <w:r w:rsidR="00B201B6" w:rsidDel="009B5707">
          <w:rPr>
            <w:rFonts w:cs="Arial"/>
          </w:rPr>
          <w:delText>–</w:delText>
        </w:r>
        <w:r w:rsidRPr="0036267B" w:rsidDel="009B5707">
          <w:rPr>
            <w:rFonts w:cs="Arial"/>
          </w:rPr>
          <w:delText xml:space="preserve"> Требования указаны из расчета на 100 одновременно работающих пользователей, данные показатели являются атомарными. Общее количество пользователей указанно в п</w:delText>
        </w:r>
        <w:r w:rsidR="0040654A" w:rsidDel="009B5707">
          <w:rPr>
            <w:rFonts w:cs="Arial"/>
          </w:rPr>
          <w:delText>ункте </w:delText>
        </w:r>
        <w:r w:rsidRPr="0036267B" w:rsidDel="009B5707">
          <w:rPr>
            <w:rFonts w:cs="Arial"/>
          </w:rPr>
          <w:fldChar w:fldCharType="begin"/>
        </w:r>
        <w:r w:rsidRPr="0036267B" w:rsidDel="009B5707">
          <w:rPr>
            <w:rFonts w:cs="Arial"/>
          </w:rPr>
          <w:delInstrText xml:space="preserve"> REF _Ref435793782 \n \h </w:delInstrText>
        </w:r>
        <w:r w:rsidR="0036267B" w:rsidDel="009B5707">
          <w:rPr>
            <w:rFonts w:cs="Arial"/>
          </w:rPr>
          <w:delInstrText xml:space="preserve"> \* MERGEFORMAT </w:delInstrText>
        </w:r>
        <w:r w:rsidRPr="0036267B" w:rsidDel="009B5707">
          <w:rPr>
            <w:rFonts w:cs="Arial"/>
          </w:rPr>
        </w:r>
        <w:r w:rsidRPr="0036267B" w:rsidDel="009B5707">
          <w:rPr>
            <w:rFonts w:cs="Arial"/>
          </w:rPr>
          <w:fldChar w:fldCharType="separate"/>
        </w:r>
        <w:r w:rsidR="00843557" w:rsidDel="009B5707">
          <w:rPr>
            <w:rFonts w:cs="Arial"/>
          </w:rPr>
          <w:delText>5.1</w:delText>
        </w:r>
        <w:r w:rsidRPr="0036267B" w:rsidDel="009B5707">
          <w:rPr>
            <w:rFonts w:cs="Arial"/>
          </w:rPr>
          <w:fldChar w:fldCharType="end"/>
        </w:r>
        <w:r w:rsidRPr="0036267B" w:rsidDel="009B5707">
          <w:rPr>
            <w:rFonts w:cs="Arial"/>
          </w:rPr>
          <w:delText xml:space="preserve"> настоящего документа.</w:delText>
        </w:r>
      </w:del>
    </w:p>
    <w:p w14:paraId="4C15AB96" w14:textId="38868D71" w:rsidR="00F11F70" w:rsidRPr="0036267B" w:rsidDel="009B5707" w:rsidRDefault="00F11F70" w:rsidP="003E0C4D">
      <w:pPr>
        <w:pStyle w:val="42"/>
        <w:rPr>
          <w:del w:id="1228" w:author="Арслан Катеев" w:date="2018-09-17T13:22:00Z"/>
          <w:rFonts w:cs="Arial"/>
        </w:rPr>
      </w:pPr>
      <w:bookmarkStart w:id="1229" w:name="_Ref448135144"/>
      <w:del w:id="1230" w:author="Арслан Катеев" w:date="2018-09-17T13:22:00Z">
        <w:r w:rsidRPr="0036267B" w:rsidDel="009B5707">
          <w:rPr>
            <w:rFonts w:cs="Arial"/>
          </w:rPr>
          <w:delText xml:space="preserve">Требования к обеспечению </w:delText>
        </w:r>
        <w:r w:rsidR="0035362A" w:rsidRPr="0036267B" w:rsidDel="009B5707">
          <w:rPr>
            <w:rFonts w:cs="Arial"/>
          </w:rPr>
          <w:delText>каналами связи</w:delText>
        </w:r>
        <w:bookmarkEnd w:id="1229"/>
      </w:del>
    </w:p>
    <w:p w14:paraId="766467F0" w14:textId="07F75286" w:rsidR="008B2FC3" w:rsidRPr="0036267B" w:rsidDel="009B5707" w:rsidRDefault="00FC46D5" w:rsidP="008B2FC3">
      <w:pPr>
        <w:pStyle w:val="phnormal"/>
        <w:rPr>
          <w:del w:id="1231" w:author="Арслан Катеев" w:date="2018-09-17T13:22:00Z"/>
          <w:rFonts w:cs="Arial"/>
        </w:rPr>
      </w:pPr>
      <w:del w:id="1232" w:author="Арслан Катеев" w:date="2018-09-17T13:22:00Z">
        <w:r w:rsidRPr="0036267B" w:rsidDel="009B5707">
          <w:rPr>
            <w:rFonts w:cs="Arial"/>
          </w:rPr>
          <w:delText>Требования к каналам связи представлены ниже</w:delText>
        </w:r>
        <w:r w:rsidR="008B2FC3" w:rsidRPr="0036267B" w:rsidDel="009B5707">
          <w:rPr>
            <w:rFonts w:cs="Arial"/>
          </w:rPr>
          <w:delText xml:space="preserve"> (</w:delText>
        </w:r>
        <w:r w:rsidR="001014DD" w:rsidRPr="0036267B" w:rsidDel="009B5707">
          <w:rPr>
            <w:rFonts w:cs="Arial"/>
          </w:rPr>
          <w:fldChar w:fldCharType="begin"/>
        </w:r>
        <w:r w:rsidR="008B2FC3" w:rsidRPr="0036267B" w:rsidDel="009B5707">
          <w:rPr>
            <w:rFonts w:cs="Arial"/>
          </w:rPr>
          <w:delInstrText xml:space="preserve"> REF _Ref414953908 \h </w:delInstrText>
        </w:r>
        <w:r w:rsidR="0036267B" w:rsidDel="009B5707">
          <w:rPr>
            <w:rFonts w:cs="Arial"/>
          </w:rPr>
          <w:delInstrText xml:space="preserve"> \* MERGEFORMAT </w:delInstrText>
        </w:r>
        <w:r w:rsidR="001014DD" w:rsidRPr="0036267B" w:rsidDel="009B5707">
          <w:rPr>
            <w:rFonts w:cs="Arial"/>
          </w:rPr>
        </w:r>
        <w:r w:rsidR="001014DD" w:rsidRPr="0036267B" w:rsidDel="009B5707">
          <w:rPr>
            <w:rFonts w:cs="Arial"/>
          </w:rPr>
          <w:fldChar w:fldCharType="separate"/>
        </w:r>
        <w:r w:rsidR="00843557" w:rsidRPr="0036267B" w:rsidDel="009B5707">
          <w:rPr>
            <w:rFonts w:cs="Arial"/>
          </w:rPr>
          <w:delText xml:space="preserve">Таблица </w:delText>
        </w:r>
        <w:r w:rsidR="00843557" w:rsidDel="009B5707">
          <w:rPr>
            <w:rFonts w:cs="Arial"/>
            <w:noProof/>
          </w:rPr>
          <w:delText>3</w:delText>
        </w:r>
        <w:r w:rsidR="001014DD" w:rsidRPr="0036267B" w:rsidDel="009B5707">
          <w:rPr>
            <w:rFonts w:cs="Arial"/>
          </w:rPr>
          <w:fldChar w:fldCharType="end"/>
        </w:r>
        <w:r w:rsidR="008B2FC3" w:rsidRPr="0036267B" w:rsidDel="009B5707">
          <w:rPr>
            <w:rFonts w:cs="Arial"/>
          </w:rPr>
          <w:delText>).</w:delText>
        </w:r>
      </w:del>
    </w:p>
    <w:p w14:paraId="04F46936" w14:textId="4228DDF8" w:rsidR="008B2FC3" w:rsidRPr="0036267B" w:rsidDel="009B5707" w:rsidRDefault="008B2FC3" w:rsidP="008B2FC3">
      <w:pPr>
        <w:pStyle w:val="phtabletitle"/>
        <w:rPr>
          <w:del w:id="1233" w:author="Арслан Катеев" w:date="2018-09-17T13:22:00Z"/>
          <w:rFonts w:cs="Arial"/>
        </w:rPr>
      </w:pPr>
      <w:bookmarkStart w:id="1234" w:name="_Ref414953908"/>
      <w:del w:id="1235" w:author="Арслан Катеев" w:date="2018-09-17T13:22:00Z">
        <w:r w:rsidRPr="0036267B" w:rsidDel="009B5707">
          <w:rPr>
            <w:rFonts w:cs="Arial"/>
          </w:rPr>
          <w:delText xml:space="preserve">Таблица </w:delText>
        </w:r>
        <w:r w:rsidR="001014DD" w:rsidRPr="0036267B" w:rsidDel="009B5707">
          <w:rPr>
            <w:rFonts w:cs="Arial"/>
          </w:rPr>
          <w:fldChar w:fldCharType="begin"/>
        </w:r>
        <w:r w:rsidR="00D07BD0" w:rsidRPr="0036267B" w:rsidDel="009B5707">
          <w:rPr>
            <w:rFonts w:cs="Arial"/>
          </w:rPr>
          <w:delInstrText xml:space="preserve"> SEQ Таблица \* ARABIC </w:delInstrText>
        </w:r>
        <w:r w:rsidR="001014DD" w:rsidRPr="0036267B" w:rsidDel="009B5707">
          <w:rPr>
            <w:rFonts w:cs="Arial"/>
          </w:rPr>
          <w:fldChar w:fldCharType="separate"/>
        </w:r>
        <w:r w:rsidR="00843557" w:rsidDel="009B5707">
          <w:rPr>
            <w:rFonts w:cs="Arial"/>
            <w:noProof/>
          </w:rPr>
          <w:delText>3</w:delText>
        </w:r>
        <w:r w:rsidR="001014DD" w:rsidRPr="0036267B" w:rsidDel="009B5707">
          <w:rPr>
            <w:rFonts w:cs="Arial"/>
            <w:noProof/>
          </w:rPr>
          <w:fldChar w:fldCharType="end"/>
        </w:r>
        <w:bookmarkEnd w:id="1234"/>
        <w:r w:rsidRPr="0036267B" w:rsidDel="009B5707">
          <w:rPr>
            <w:rFonts w:cs="Arial"/>
          </w:rPr>
          <w:delText xml:space="preserve"> </w:delText>
        </w:r>
        <w:r w:rsidR="00371B47" w:rsidDel="009B5707">
          <w:rPr>
            <w:rFonts w:cs="Arial"/>
          </w:rPr>
          <w:delText>–</w:delText>
        </w:r>
        <w:r w:rsidRPr="0036267B" w:rsidDel="009B5707">
          <w:rPr>
            <w:rFonts w:cs="Arial"/>
          </w:rPr>
          <w:delText xml:space="preserve"> Каналы связи</w:delText>
        </w:r>
      </w:del>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5244"/>
      </w:tblGrid>
      <w:tr w:rsidR="008B2FC3" w:rsidRPr="0036267B" w:rsidDel="009B5707" w14:paraId="2CEA9DCA" w14:textId="61087AC1" w:rsidTr="00294191">
        <w:trPr>
          <w:trHeight w:val="454"/>
          <w:tblHeader/>
          <w:del w:id="1236" w:author="Арслан Катеев" w:date="2018-09-17T13:22:00Z"/>
        </w:trPr>
        <w:tc>
          <w:tcPr>
            <w:tcW w:w="4962" w:type="dxa"/>
            <w:vAlign w:val="center"/>
          </w:tcPr>
          <w:p w14:paraId="2F74FC62" w14:textId="69683A5B" w:rsidR="008B2FC3" w:rsidRPr="0036267B" w:rsidDel="009B5707" w:rsidRDefault="008B2FC3" w:rsidP="00261D9B">
            <w:pPr>
              <w:pStyle w:val="phtablecolcaption"/>
              <w:rPr>
                <w:del w:id="1237" w:author="Арслан Катеев" w:date="2018-09-17T13:22:00Z"/>
              </w:rPr>
            </w:pPr>
            <w:del w:id="1238" w:author="Арслан Катеев" w:date="2018-09-17T13:22:00Z">
              <w:r w:rsidRPr="0036267B" w:rsidDel="009B5707">
                <w:delText>Требования к количеству пользователей, подключенных к каналу связи</w:delText>
              </w:r>
            </w:del>
          </w:p>
        </w:tc>
        <w:tc>
          <w:tcPr>
            <w:tcW w:w="5244" w:type="dxa"/>
            <w:vAlign w:val="center"/>
          </w:tcPr>
          <w:p w14:paraId="3603052F" w14:textId="5E93A407" w:rsidR="008B2FC3" w:rsidRPr="0036267B" w:rsidDel="009B5707" w:rsidRDefault="008B2FC3" w:rsidP="00261D9B">
            <w:pPr>
              <w:pStyle w:val="phtablecolcaption"/>
              <w:rPr>
                <w:del w:id="1239" w:author="Арслан Катеев" w:date="2018-09-17T13:22:00Z"/>
              </w:rPr>
            </w:pPr>
            <w:del w:id="1240" w:author="Арслан Катеев" w:date="2018-09-17T13:22:00Z">
              <w:r w:rsidRPr="0036267B" w:rsidDel="009B5707">
                <w:delText>Требования к каналам связи</w:delText>
              </w:r>
            </w:del>
          </w:p>
        </w:tc>
      </w:tr>
      <w:tr w:rsidR="008B2FC3" w:rsidRPr="0036267B" w:rsidDel="009B5707" w14:paraId="56C2B7E1" w14:textId="66B08843" w:rsidTr="00294191">
        <w:trPr>
          <w:trHeight w:val="454"/>
          <w:del w:id="1241" w:author="Арслан Катеев" w:date="2018-09-17T13:22:00Z"/>
        </w:trPr>
        <w:tc>
          <w:tcPr>
            <w:tcW w:w="4962" w:type="dxa"/>
          </w:tcPr>
          <w:p w14:paraId="3FB40D53" w14:textId="1D5A32A1" w:rsidR="008B2FC3" w:rsidRPr="0036267B" w:rsidDel="009B5707" w:rsidRDefault="008B2FC3" w:rsidP="00C35D46">
            <w:pPr>
              <w:pStyle w:val="phtablecellleft"/>
              <w:rPr>
                <w:del w:id="1242" w:author="Арслан Катеев" w:date="2018-09-17T13:22:00Z"/>
              </w:rPr>
            </w:pPr>
            <w:del w:id="1243" w:author="Арслан Катеев" w:date="2018-09-17T13:22:00Z">
              <w:r w:rsidRPr="0036267B" w:rsidDel="009B5707">
                <w:delText>От 1 до 50 пользователей</w:delText>
              </w:r>
            </w:del>
          </w:p>
        </w:tc>
        <w:tc>
          <w:tcPr>
            <w:tcW w:w="5244" w:type="dxa"/>
          </w:tcPr>
          <w:p w14:paraId="796FF2CE" w14:textId="0FE1DB8E" w:rsidR="008B2FC3" w:rsidRPr="0036267B" w:rsidDel="009B5707" w:rsidRDefault="008B2FC3" w:rsidP="00C35D46">
            <w:pPr>
              <w:pStyle w:val="phtablecellleft"/>
              <w:rPr>
                <w:del w:id="1244" w:author="Арслан Катеев" w:date="2018-09-17T13:22:00Z"/>
              </w:rPr>
            </w:pPr>
            <w:del w:id="1245" w:author="Арслан Катеев" w:date="2018-09-17T13:22:00Z">
              <w:r w:rsidRPr="0036267B" w:rsidDel="009B5707">
                <w:delText>Канал связи: 1</w:delText>
              </w:r>
              <w:r w:rsidR="00252EB4" w:rsidDel="009B5707">
                <w:rPr>
                  <w:lang w:val="en-US"/>
                </w:rPr>
                <w:delText xml:space="preserve"> </w:delText>
              </w:r>
              <w:r w:rsidRPr="0036267B" w:rsidDel="009B5707">
                <w:delText>Мбит/с</w:delText>
              </w:r>
            </w:del>
          </w:p>
        </w:tc>
      </w:tr>
      <w:tr w:rsidR="008B2FC3" w:rsidRPr="0036267B" w:rsidDel="009B5707" w14:paraId="49920E25" w14:textId="31794024" w:rsidTr="00294191">
        <w:trPr>
          <w:trHeight w:val="454"/>
          <w:del w:id="1246" w:author="Арслан Катеев" w:date="2018-09-17T13:22:00Z"/>
        </w:trPr>
        <w:tc>
          <w:tcPr>
            <w:tcW w:w="4962" w:type="dxa"/>
          </w:tcPr>
          <w:p w14:paraId="07151413" w14:textId="1D685C97" w:rsidR="008B2FC3" w:rsidRPr="0036267B" w:rsidDel="009B5707" w:rsidRDefault="008B2FC3" w:rsidP="00C35D46">
            <w:pPr>
              <w:pStyle w:val="phtablecellleft"/>
              <w:rPr>
                <w:del w:id="1247" w:author="Арслан Катеев" w:date="2018-09-17T13:22:00Z"/>
              </w:rPr>
            </w:pPr>
            <w:del w:id="1248" w:author="Арслан Катеев" w:date="2018-09-17T13:22:00Z">
              <w:r w:rsidRPr="0036267B" w:rsidDel="009B5707">
                <w:delText>От 50 до 100 пользователей</w:delText>
              </w:r>
            </w:del>
          </w:p>
        </w:tc>
        <w:tc>
          <w:tcPr>
            <w:tcW w:w="5244" w:type="dxa"/>
          </w:tcPr>
          <w:p w14:paraId="4EAFCE81" w14:textId="28ED44E8" w:rsidR="008B2FC3" w:rsidRPr="0036267B" w:rsidDel="009B5707" w:rsidRDefault="008B2FC3" w:rsidP="00C35D46">
            <w:pPr>
              <w:pStyle w:val="phtablecellleft"/>
              <w:rPr>
                <w:del w:id="1249" w:author="Арслан Катеев" w:date="2018-09-17T13:22:00Z"/>
              </w:rPr>
            </w:pPr>
            <w:del w:id="1250" w:author="Арслан Катеев" w:date="2018-09-17T13:22:00Z">
              <w:r w:rsidRPr="0036267B" w:rsidDel="009B5707">
                <w:delText>Канал связи: 4</w:delText>
              </w:r>
              <w:r w:rsidR="00252EB4" w:rsidDel="009B5707">
                <w:rPr>
                  <w:lang w:val="en-US"/>
                </w:rPr>
                <w:delText xml:space="preserve"> </w:delText>
              </w:r>
              <w:r w:rsidRPr="0036267B" w:rsidDel="009B5707">
                <w:delText>Мбит/с</w:delText>
              </w:r>
            </w:del>
          </w:p>
        </w:tc>
      </w:tr>
      <w:tr w:rsidR="008B2FC3" w:rsidRPr="0036267B" w:rsidDel="009B5707" w14:paraId="499F6CAB" w14:textId="132F0629" w:rsidTr="00294191">
        <w:trPr>
          <w:trHeight w:val="454"/>
          <w:del w:id="1251" w:author="Арслан Катеев" w:date="2018-09-17T13:22:00Z"/>
        </w:trPr>
        <w:tc>
          <w:tcPr>
            <w:tcW w:w="4962" w:type="dxa"/>
          </w:tcPr>
          <w:p w14:paraId="03356EC5" w14:textId="139E5FFA" w:rsidR="008B2FC3" w:rsidRPr="0036267B" w:rsidDel="009B5707" w:rsidRDefault="008B2FC3" w:rsidP="00C35D46">
            <w:pPr>
              <w:pStyle w:val="phtablecellleft"/>
              <w:rPr>
                <w:del w:id="1252" w:author="Арслан Катеев" w:date="2018-09-17T13:22:00Z"/>
              </w:rPr>
            </w:pPr>
            <w:del w:id="1253" w:author="Арслан Катеев" w:date="2018-09-17T13:22:00Z">
              <w:r w:rsidRPr="0036267B" w:rsidDel="009B5707">
                <w:delText>От 100 до 200 пользователей</w:delText>
              </w:r>
            </w:del>
          </w:p>
        </w:tc>
        <w:tc>
          <w:tcPr>
            <w:tcW w:w="5244" w:type="dxa"/>
          </w:tcPr>
          <w:p w14:paraId="33E7406D" w14:textId="5900EA72" w:rsidR="008B2FC3" w:rsidRPr="0036267B" w:rsidDel="009B5707" w:rsidRDefault="008B2FC3" w:rsidP="00C35D46">
            <w:pPr>
              <w:pStyle w:val="phtablecellleft"/>
              <w:rPr>
                <w:del w:id="1254" w:author="Арслан Катеев" w:date="2018-09-17T13:22:00Z"/>
              </w:rPr>
            </w:pPr>
            <w:del w:id="1255" w:author="Арслан Катеев" w:date="2018-09-17T13:22:00Z">
              <w:r w:rsidRPr="0036267B" w:rsidDel="009B5707">
                <w:delText>Канал связи: 8</w:delText>
              </w:r>
              <w:r w:rsidR="00252EB4" w:rsidDel="009B5707">
                <w:rPr>
                  <w:lang w:val="en-US"/>
                </w:rPr>
                <w:delText xml:space="preserve"> </w:delText>
              </w:r>
              <w:r w:rsidRPr="0036267B" w:rsidDel="009B5707">
                <w:delText>Мбит/с</w:delText>
              </w:r>
            </w:del>
          </w:p>
        </w:tc>
      </w:tr>
      <w:tr w:rsidR="008B2FC3" w:rsidRPr="0036267B" w:rsidDel="009B5707" w14:paraId="33134DB8" w14:textId="77879EE6" w:rsidTr="00294191">
        <w:trPr>
          <w:trHeight w:val="454"/>
          <w:del w:id="1256" w:author="Арслан Катеев" w:date="2018-09-17T13:22:00Z"/>
        </w:trPr>
        <w:tc>
          <w:tcPr>
            <w:tcW w:w="4962" w:type="dxa"/>
          </w:tcPr>
          <w:p w14:paraId="0418A927" w14:textId="0E0C1835" w:rsidR="008B2FC3" w:rsidRPr="0036267B" w:rsidDel="009B5707" w:rsidRDefault="008B2FC3" w:rsidP="00C35D46">
            <w:pPr>
              <w:pStyle w:val="phtablecellleft"/>
              <w:rPr>
                <w:del w:id="1257" w:author="Арслан Катеев" w:date="2018-09-17T13:22:00Z"/>
              </w:rPr>
            </w:pPr>
            <w:del w:id="1258" w:author="Арслан Катеев" w:date="2018-09-17T13:22:00Z">
              <w:r w:rsidRPr="0036267B" w:rsidDel="009B5707">
                <w:delText>От 200 пользователей</w:delText>
              </w:r>
            </w:del>
          </w:p>
        </w:tc>
        <w:tc>
          <w:tcPr>
            <w:tcW w:w="5244" w:type="dxa"/>
          </w:tcPr>
          <w:p w14:paraId="411DE627" w14:textId="7B9E008A" w:rsidR="008B2FC3" w:rsidRPr="0036267B" w:rsidDel="009B5707" w:rsidRDefault="008B2FC3" w:rsidP="00C35D46">
            <w:pPr>
              <w:pStyle w:val="phtablecellleft"/>
              <w:rPr>
                <w:del w:id="1259" w:author="Арслан Катеев" w:date="2018-09-17T13:22:00Z"/>
              </w:rPr>
            </w:pPr>
            <w:del w:id="1260" w:author="Арслан Катеев" w:date="2018-09-17T13:22:00Z">
              <w:r w:rsidRPr="0036267B" w:rsidDel="009B5707">
                <w:delText>Канал связи: 12</w:delText>
              </w:r>
              <w:r w:rsidR="00252EB4" w:rsidDel="009B5707">
                <w:rPr>
                  <w:lang w:val="en-US"/>
                </w:rPr>
                <w:delText xml:space="preserve"> </w:delText>
              </w:r>
              <w:r w:rsidRPr="0036267B" w:rsidDel="009B5707">
                <w:delText>Мбит/с</w:delText>
              </w:r>
            </w:del>
          </w:p>
        </w:tc>
      </w:tr>
      <w:tr w:rsidR="008B2FC3" w:rsidRPr="0036267B" w:rsidDel="009B5707" w14:paraId="4606FA6F" w14:textId="4616D377" w:rsidTr="00294191">
        <w:trPr>
          <w:trHeight w:val="454"/>
          <w:del w:id="1261" w:author="Арслан Катеев" w:date="2018-09-17T13:22:00Z"/>
        </w:trPr>
        <w:tc>
          <w:tcPr>
            <w:tcW w:w="10206" w:type="dxa"/>
            <w:gridSpan w:val="2"/>
          </w:tcPr>
          <w:p w14:paraId="069966BC" w14:textId="6F23A8FD" w:rsidR="008B2FC3" w:rsidRPr="0036267B" w:rsidDel="009B5707" w:rsidRDefault="008B2FC3" w:rsidP="00C35D46">
            <w:pPr>
              <w:pStyle w:val="phtablecellleft"/>
              <w:rPr>
                <w:del w:id="1262" w:author="Арслан Катеев" w:date="2018-09-17T13:22:00Z"/>
              </w:rPr>
            </w:pPr>
            <w:del w:id="1263" w:author="Арслан Катеев" w:date="2018-09-17T13:22:00Z">
              <w:r w:rsidRPr="00B65721" w:rsidDel="009B5707">
                <w:rPr>
                  <w:b/>
                </w:rPr>
                <w:delText>Примечание</w:delText>
              </w:r>
              <w:r w:rsidRPr="0036267B" w:rsidDel="009B5707">
                <w:delText xml:space="preserve"> </w:delText>
              </w:r>
              <w:r w:rsidR="00CA6827" w:rsidDel="009B5707">
                <w:delText>–</w:delText>
              </w:r>
              <w:r w:rsidRPr="0036267B" w:rsidDel="009B5707">
                <w:delText xml:space="preserve"> Подразумевается стабильный канал связи</w:delText>
              </w:r>
            </w:del>
          </w:p>
        </w:tc>
      </w:tr>
    </w:tbl>
    <w:p w14:paraId="14C260C0" w14:textId="77777777" w:rsidR="00F11F70" w:rsidRPr="0036267B" w:rsidRDefault="00F11F70" w:rsidP="00F25ED2">
      <w:pPr>
        <w:pStyle w:val="34"/>
      </w:pPr>
      <w:bookmarkStart w:id="1264" w:name="_Toc522869220"/>
      <w:r w:rsidRPr="0036267B">
        <w:t>Требования к организационному обеспечению</w:t>
      </w:r>
      <w:bookmarkEnd w:id="1264"/>
    </w:p>
    <w:p w14:paraId="000652DC" w14:textId="151EA583" w:rsidR="00F11F70" w:rsidRPr="0036267B" w:rsidRDefault="00F11F70" w:rsidP="00A0277F">
      <w:pPr>
        <w:pStyle w:val="phnormal"/>
        <w:rPr>
          <w:rFonts w:cs="Arial"/>
        </w:rPr>
      </w:pPr>
      <w:r w:rsidRPr="0036267B">
        <w:rPr>
          <w:rFonts w:cs="Arial"/>
        </w:rPr>
        <w:t xml:space="preserve">К работе с </w:t>
      </w:r>
      <w:r w:rsidR="00427944" w:rsidRPr="0036267B">
        <w:rPr>
          <w:rFonts w:cs="Arial"/>
        </w:rPr>
        <w:t xml:space="preserve">Системой </w:t>
      </w:r>
      <w:r w:rsidRPr="0036267B">
        <w:rPr>
          <w:rFonts w:cs="Arial"/>
        </w:rPr>
        <w:t xml:space="preserve">должны допускаться сотрудники, имеющие навыки работы на персональном компьютере, ознакомленные с правилами эксплуатации и </w:t>
      </w:r>
      <w:r w:rsidR="00686211" w:rsidRPr="0036267B">
        <w:rPr>
          <w:rFonts w:cs="Arial"/>
        </w:rPr>
        <w:t xml:space="preserve">прошедшие курс </w:t>
      </w:r>
      <w:r w:rsidR="00CA6827">
        <w:rPr>
          <w:rFonts w:cs="Arial"/>
        </w:rPr>
        <w:t>подготовки</w:t>
      </w:r>
      <w:r w:rsidR="00CA6827" w:rsidRPr="0036267B">
        <w:rPr>
          <w:rFonts w:cs="Arial"/>
        </w:rPr>
        <w:t xml:space="preserve"> </w:t>
      </w:r>
      <w:r w:rsidR="00686211" w:rsidRPr="0036267B">
        <w:rPr>
          <w:rFonts w:cs="Arial"/>
        </w:rPr>
        <w:t>работе в Системе.</w:t>
      </w:r>
    </w:p>
    <w:p w14:paraId="0DA582BD" w14:textId="77777777" w:rsidR="00A0277F" w:rsidRPr="0036267B" w:rsidRDefault="00A0277F" w:rsidP="00F25ED2">
      <w:pPr>
        <w:pStyle w:val="17"/>
      </w:pPr>
      <w:bookmarkStart w:id="1265" w:name="_Toc336356942"/>
      <w:bookmarkStart w:id="1266" w:name="_Ref383164560"/>
      <w:bookmarkStart w:id="1267" w:name="_Toc522869221"/>
      <w:r w:rsidRPr="0036267B">
        <w:lastRenderedPageBreak/>
        <w:t xml:space="preserve">Состав и содержание </w:t>
      </w:r>
      <w:r w:rsidR="004A19E6" w:rsidRPr="0036267B">
        <w:t>услуг</w:t>
      </w:r>
      <w:r w:rsidRPr="0036267B">
        <w:t xml:space="preserve"> по </w:t>
      </w:r>
      <w:r w:rsidR="00427944" w:rsidRPr="0036267B">
        <w:t xml:space="preserve">разработке и внедрению </w:t>
      </w:r>
      <w:r w:rsidRPr="0036267B">
        <w:t>Системы</w:t>
      </w:r>
      <w:bookmarkEnd w:id="1265"/>
      <w:bookmarkEnd w:id="1266"/>
      <w:bookmarkEnd w:id="1267"/>
    </w:p>
    <w:p w14:paraId="219544B6" w14:textId="77777777" w:rsidR="004553CD" w:rsidRPr="0036267B" w:rsidRDefault="004553CD" w:rsidP="008E4FB2">
      <w:pPr>
        <w:pStyle w:val="phlistorderedtitle"/>
      </w:pPr>
      <w:bookmarkStart w:id="1268" w:name="_Toc333853738"/>
      <w:bookmarkStart w:id="1269" w:name="_Toc333854127"/>
      <w:bookmarkStart w:id="1270" w:name="_Toc336356943"/>
      <w:r w:rsidRPr="0036267B">
        <w:t>В рамках оказания услуг Заказчик обеспечивает:</w:t>
      </w:r>
    </w:p>
    <w:p w14:paraId="7679B627" w14:textId="77777777" w:rsidR="004553CD" w:rsidRPr="0036267B" w:rsidRDefault="00997805" w:rsidP="00C0077A">
      <w:pPr>
        <w:pStyle w:val="phlistitemized1"/>
      </w:pPr>
      <w:r w:rsidRPr="0036267B">
        <w:t>п</w:t>
      </w:r>
      <w:r w:rsidR="004553CD" w:rsidRPr="0036267B">
        <w:t>редоставление Исполнителю всей информации, необходимой для оказания услуг, в течение пяти рабочих дней с момента получения запроса;</w:t>
      </w:r>
    </w:p>
    <w:p w14:paraId="364DDB19" w14:textId="77777777" w:rsidR="004553CD" w:rsidRPr="0036267B" w:rsidRDefault="00997805" w:rsidP="00C0077A">
      <w:pPr>
        <w:pStyle w:val="phlistitemized1"/>
      </w:pPr>
      <w:r w:rsidRPr="0036267B">
        <w:t>с</w:t>
      </w:r>
      <w:r w:rsidR="004553CD" w:rsidRPr="0036267B">
        <w:t>огласование, предоставление замечаний ко всем документам, отправляемым Исполнителем, в течение пяти рабочих дней с момента получения данного документа.</w:t>
      </w:r>
    </w:p>
    <w:p w14:paraId="63DB1B55" w14:textId="2794924D" w:rsidR="00A0277F" w:rsidRPr="0036267B" w:rsidDel="009B5707" w:rsidRDefault="00427944" w:rsidP="00F25ED2">
      <w:pPr>
        <w:pStyle w:val="22"/>
        <w:rPr>
          <w:del w:id="1271" w:author="Арслан Катеев" w:date="2018-09-17T13:23:00Z"/>
        </w:rPr>
      </w:pPr>
      <w:bookmarkStart w:id="1272" w:name="_Ref435793782"/>
      <w:bookmarkStart w:id="1273" w:name="_Toc522869222"/>
      <w:del w:id="1274" w:author="Арслан Катеев" w:date="2018-09-17T13:23:00Z">
        <w:r w:rsidRPr="0036267B" w:rsidDel="009B5707">
          <w:delText>Разработка</w:delText>
        </w:r>
        <w:r w:rsidR="00A0277F" w:rsidRPr="0036267B" w:rsidDel="009B5707">
          <w:delText xml:space="preserve"> </w:delText>
        </w:r>
        <w:bookmarkEnd w:id="1268"/>
        <w:bookmarkEnd w:id="1269"/>
        <w:bookmarkEnd w:id="1270"/>
        <w:r w:rsidR="00BD7BEB" w:rsidRPr="0036267B" w:rsidDel="009B5707">
          <w:delText xml:space="preserve">и внедрение </w:delText>
        </w:r>
        <w:r w:rsidR="0098504F" w:rsidRPr="0036267B" w:rsidDel="009B5707">
          <w:delText>Системы</w:delText>
        </w:r>
        <w:bookmarkEnd w:id="1272"/>
        <w:bookmarkEnd w:id="1273"/>
      </w:del>
    </w:p>
    <w:p w14:paraId="67B47022" w14:textId="3A683409" w:rsidR="00A0277F" w:rsidRPr="0036267B" w:rsidDel="009B5707" w:rsidRDefault="0086724F" w:rsidP="008E4FB2">
      <w:pPr>
        <w:pStyle w:val="phlistorderedtitle"/>
        <w:rPr>
          <w:del w:id="1275" w:author="Арслан Катеев" w:date="2018-09-17T13:23:00Z"/>
        </w:rPr>
      </w:pPr>
      <w:bookmarkStart w:id="1276" w:name="_Toc333853739"/>
      <w:del w:id="1277" w:author="Арслан Катеев" w:date="2018-09-17T13:23:00Z">
        <w:r w:rsidRPr="0036267B" w:rsidDel="009B5707">
          <w:delText>Д</w:delText>
        </w:r>
        <w:r w:rsidR="00A0277F" w:rsidRPr="0036267B" w:rsidDel="009B5707">
          <w:delText xml:space="preserve">олжны быть </w:delText>
        </w:r>
        <w:r w:rsidR="00427944" w:rsidRPr="0036267B" w:rsidDel="009B5707">
          <w:delText xml:space="preserve">оказаны </w:delText>
        </w:r>
        <w:r w:rsidR="00A0277F" w:rsidRPr="0036267B" w:rsidDel="009B5707">
          <w:delText xml:space="preserve">следующие </w:delText>
        </w:r>
        <w:r w:rsidR="00427944" w:rsidRPr="0036267B" w:rsidDel="009B5707">
          <w:delText>услуги</w:delText>
        </w:r>
        <w:r w:rsidR="00A0277F" w:rsidRPr="0036267B" w:rsidDel="009B5707">
          <w:delText>:</w:delText>
        </w:r>
      </w:del>
    </w:p>
    <w:bookmarkEnd w:id="1276"/>
    <w:p w14:paraId="103EA38B" w14:textId="0D2B9F6C" w:rsidR="00EA067D" w:rsidRPr="00073B75" w:rsidDel="009B5707" w:rsidRDefault="00997805" w:rsidP="00C0077A">
      <w:pPr>
        <w:pStyle w:val="phlistitemized1"/>
        <w:rPr>
          <w:del w:id="1278" w:author="Арслан Катеев" w:date="2018-09-17T13:23:00Z"/>
          <w:rFonts w:eastAsia="Calibri"/>
          <w:highlight w:val="yellow"/>
        </w:rPr>
      </w:pPr>
      <w:del w:id="1279" w:author="Арслан Катеев" w:date="2018-09-17T13:23:00Z">
        <w:r w:rsidRPr="00073B75" w:rsidDel="009B5707">
          <w:rPr>
            <w:rFonts w:eastAsia="Calibri"/>
            <w:highlight w:val="yellow"/>
          </w:rPr>
          <w:delText>р</w:delText>
        </w:r>
        <w:r w:rsidR="00EA067D" w:rsidRPr="00073B75" w:rsidDel="009B5707">
          <w:rPr>
            <w:rFonts w:eastAsia="Calibri"/>
            <w:highlight w:val="yellow"/>
          </w:rPr>
          <w:delText xml:space="preserve">азработка </w:delText>
        </w:r>
        <w:r w:rsidR="00427944" w:rsidRPr="00073B75" w:rsidDel="009B5707">
          <w:rPr>
            <w:rFonts w:eastAsia="Calibri"/>
            <w:highlight w:val="yellow"/>
          </w:rPr>
          <w:delText>Системы</w:delText>
        </w:r>
        <w:r w:rsidR="00C1195B" w:rsidDel="009B5707">
          <w:rPr>
            <w:rFonts w:eastAsia="Calibri"/>
            <w:highlight w:val="yellow"/>
          </w:rPr>
          <w:delText>, включая</w:delText>
        </w:r>
        <w:r w:rsidR="00073B75" w:rsidDel="009B5707">
          <w:rPr>
            <w:rFonts w:eastAsia="Calibri"/>
            <w:highlight w:val="yellow"/>
          </w:rPr>
          <w:delText xml:space="preserve"> </w:delText>
        </w:r>
        <w:r w:rsidR="00073B75" w:rsidRPr="004E4B22" w:rsidDel="009B5707">
          <w:rPr>
            <w:rFonts w:eastAsia="Calibri"/>
            <w:highlight w:val="yellow"/>
          </w:rPr>
          <w:delText>создание</w:delText>
        </w:r>
        <w:r w:rsidR="00C1195B" w:rsidRPr="004E4B22" w:rsidDel="009B5707">
          <w:rPr>
            <w:rFonts w:eastAsia="Calibri"/>
            <w:highlight w:val="yellow"/>
          </w:rPr>
          <w:delText>:</w:delText>
        </w:r>
        <w:r w:rsidR="00C1195B" w:rsidDel="009B5707">
          <w:rPr>
            <w:rFonts w:eastAsia="Calibri"/>
            <w:highlight w:val="yellow"/>
          </w:rPr>
          <w:delText xml:space="preserve"> </w:delText>
        </w:r>
      </w:del>
    </w:p>
    <w:p w14:paraId="2B82E655" w14:textId="6AB28A57" w:rsidR="009510A9" w:rsidRPr="00C1195B" w:rsidDel="009B5707" w:rsidRDefault="00C1195B" w:rsidP="004C211D">
      <w:pPr>
        <w:pStyle w:val="phlistitemized2"/>
        <w:rPr>
          <w:del w:id="1280" w:author="Арслан Катеев" w:date="2018-09-17T13:23:00Z"/>
          <w:rFonts w:eastAsia="Calibri"/>
        </w:rPr>
      </w:pPr>
      <w:del w:id="1281" w:author="Арслан Катеев" w:date="2018-09-17T13:23:00Z">
        <w:r w:rsidDel="009B5707">
          <w:rPr>
            <w:rFonts w:eastAsia="Calibri"/>
          </w:rPr>
          <w:delText xml:space="preserve">не более ___ </w:delText>
        </w:r>
        <w:r w:rsidR="009510A9" w:rsidRPr="00C1195B" w:rsidDel="009B5707">
          <w:rPr>
            <w:rFonts w:eastAsia="Calibri"/>
          </w:rPr>
          <w:delText>реестров;</w:delText>
        </w:r>
      </w:del>
    </w:p>
    <w:p w14:paraId="1E2712D3" w14:textId="54F122BA" w:rsidR="009510A9" w:rsidRPr="00C1195B" w:rsidDel="009B5707" w:rsidRDefault="00073B75" w:rsidP="004C211D">
      <w:pPr>
        <w:pStyle w:val="phlistitemized2"/>
        <w:rPr>
          <w:del w:id="1282" w:author="Арслан Катеев" w:date="2018-09-17T13:23:00Z"/>
          <w:rFonts w:eastAsia="Calibri"/>
        </w:rPr>
      </w:pPr>
      <w:del w:id="1283" w:author="Арслан Катеев" w:date="2018-09-17T13:23:00Z">
        <w:r w:rsidDel="009B5707">
          <w:rPr>
            <w:rFonts w:eastAsia="Calibri"/>
          </w:rPr>
          <w:delText xml:space="preserve">не более ___ </w:delText>
        </w:r>
        <w:r w:rsidR="009510A9" w:rsidRPr="00C1195B" w:rsidDel="009B5707">
          <w:rPr>
            <w:rFonts w:eastAsia="Calibri"/>
          </w:rPr>
          <w:delText xml:space="preserve">объектов </w:delText>
        </w:r>
        <w:r w:rsidDel="009B5707">
          <w:rPr>
            <w:rFonts w:eastAsia="Calibri"/>
          </w:rPr>
          <w:delText xml:space="preserve">аналитического хранилища данных </w:delText>
        </w:r>
        <w:r w:rsidR="009510A9" w:rsidRPr="00C1195B" w:rsidDel="009B5707">
          <w:rPr>
            <w:rFonts w:eastAsia="Calibri"/>
          </w:rPr>
          <w:delText>(куб</w:delText>
        </w:r>
        <w:r w:rsidDel="009B5707">
          <w:rPr>
            <w:rFonts w:eastAsia="Calibri"/>
          </w:rPr>
          <w:delText>ов</w:delText>
        </w:r>
        <w:r w:rsidR="009510A9" w:rsidRPr="00C1195B" w:rsidDel="009B5707">
          <w:rPr>
            <w:rFonts w:eastAsia="Calibri"/>
          </w:rPr>
          <w:delText>, размерност</w:delText>
        </w:r>
        <w:r w:rsidDel="009B5707">
          <w:rPr>
            <w:rFonts w:eastAsia="Calibri"/>
          </w:rPr>
          <w:delText>ей</w:delText>
        </w:r>
        <w:r w:rsidR="009510A9" w:rsidRPr="00C1195B" w:rsidDel="009B5707">
          <w:rPr>
            <w:rFonts w:eastAsia="Calibri"/>
          </w:rPr>
          <w:delText>);</w:delText>
        </w:r>
      </w:del>
    </w:p>
    <w:p w14:paraId="07552577" w14:textId="17705338" w:rsidR="009510A9" w:rsidDel="009B5707" w:rsidRDefault="00073B75" w:rsidP="004C211D">
      <w:pPr>
        <w:pStyle w:val="phlistitemized2"/>
        <w:rPr>
          <w:del w:id="1284" w:author="Арслан Катеев" w:date="2018-09-17T13:23:00Z"/>
          <w:rFonts w:eastAsia="Calibri"/>
        </w:rPr>
      </w:pPr>
      <w:del w:id="1285" w:author="Арслан Катеев" w:date="2018-09-17T13:23:00Z">
        <w:r w:rsidDel="009B5707">
          <w:rPr>
            <w:rFonts w:eastAsia="Calibri"/>
          </w:rPr>
          <w:delText xml:space="preserve">не более ___ </w:delText>
        </w:r>
        <w:r w:rsidDel="009B5707">
          <w:rPr>
            <w:rFonts w:eastAsia="Calibri"/>
            <w:lang w:val="en-US"/>
          </w:rPr>
          <w:delText>ETL-</w:delText>
        </w:r>
        <w:r w:rsidR="00400FC0" w:rsidRPr="00C1195B" w:rsidDel="009B5707">
          <w:rPr>
            <w:rFonts w:eastAsia="Calibri"/>
          </w:rPr>
          <w:delText>процессов</w:delText>
        </w:r>
        <w:r w:rsidDel="009B5707">
          <w:rPr>
            <w:rFonts w:eastAsia="Calibri"/>
          </w:rPr>
          <w:delText>;</w:delText>
        </w:r>
      </w:del>
    </w:p>
    <w:p w14:paraId="68FA715A" w14:textId="2E95800B" w:rsidR="009922F4" w:rsidRPr="00C1195B" w:rsidDel="009B5707" w:rsidRDefault="009922F4" w:rsidP="004C211D">
      <w:pPr>
        <w:pStyle w:val="phlistitemized2"/>
        <w:rPr>
          <w:del w:id="1286" w:author="Арслан Катеев" w:date="2018-09-17T13:23:00Z"/>
          <w:rFonts w:eastAsia="Calibri"/>
        </w:rPr>
      </w:pPr>
      <w:del w:id="1287" w:author="Арслан Катеев" w:date="2018-09-17T13:23:00Z">
        <w:r w:rsidDel="009B5707">
          <w:rPr>
            <w:rFonts w:eastAsia="Calibri"/>
          </w:rPr>
          <w:delText>не</w:delText>
        </w:r>
        <w:r w:rsidR="00F35EB8" w:rsidDel="009B5707">
          <w:rPr>
            <w:rFonts w:eastAsia="Calibri"/>
          </w:rPr>
          <w:delText xml:space="preserve"> </w:delText>
        </w:r>
        <w:r w:rsidDel="009B5707">
          <w:rPr>
            <w:rFonts w:eastAsia="Calibri"/>
          </w:rPr>
          <w:delText>более ___ интеграционных механизмов с другими Системами;</w:delText>
        </w:r>
      </w:del>
    </w:p>
    <w:p w14:paraId="25CE58DB" w14:textId="72D095B5" w:rsidR="00400FC0" w:rsidRPr="00C1195B" w:rsidDel="009B5707" w:rsidRDefault="00073B75" w:rsidP="004C211D">
      <w:pPr>
        <w:pStyle w:val="phlistitemized2"/>
        <w:rPr>
          <w:del w:id="1288" w:author="Арслан Катеев" w:date="2018-09-17T13:23:00Z"/>
          <w:rFonts w:eastAsia="Calibri"/>
        </w:rPr>
      </w:pPr>
      <w:del w:id="1289" w:author="Арслан Катеев" w:date="2018-09-17T13:23:00Z">
        <w:r w:rsidDel="009B5707">
          <w:rPr>
            <w:rFonts w:eastAsia="Calibri"/>
          </w:rPr>
          <w:delText xml:space="preserve">не более ___ регламентных </w:delText>
        </w:r>
        <w:r w:rsidR="00400FC0" w:rsidRPr="00C1195B" w:rsidDel="009B5707">
          <w:rPr>
            <w:rFonts w:eastAsia="Calibri"/>
          </w:rPr>
          <w:delText>отчетов</w:delText>
        </w:r>
        <w:r w:rsidDel="009B5707">
          <w:rPr>
            <w:rFonts w:eastAsia="Calibri"/>
          </w:rPr>
          <w:delText>;</w:delText>
        </w:r>
      </w:del>
    </w:p>
    <w:p w14:paraId="553B8845" w14:textId="156AE6E5" w:rsidR="00400FC0" w:rsidRPr="00C1195B" w:rsidDel="009B5707" w:rsidRDefault="00073B75" w:rsidP="004C211D">
      <w:pPr>
        <w:pStyle w:val="phlistitemized2"/>
        <w:rPr>
          <w:del w:id="1290" w:author="Арслан Катеев" w:date="2018-09-17T13:23:00Z"/>
          <w:rFonts w:eastAsia="Calibri"/>
        </w:rPr>
      </w:pPr>
      <w:del w:id="1291" w:author="Арслан Катеев" w:date="2018-09-17T13:23:00Z">
        <w:r w:rsidDel="009B5707">
          <w:rPr>
            <w:rFonts w:eastAsia="Calibri"/>
          </w:rPr>
          <w:delText xml:space="preserve">не более ___ </w:delText>
        </w:r>
        <w:r w:rsidDel="009B5707">
          <w:rPr>
            <w:rFonts w:eastAsia="Calibri"/>
            <w:lang w:val="en-US"/>
          </w:rPr>
          <w:delText>OLAP-</w:delText>
        </w:r>
        <w:r w:rsidR="00400FC0" w:rsidRPr="00C1195B" w:rsidDel="009B5707">
          <w:rPr>
            <w:rFonts w:eastAsia="Calibri"/>
          </w:rPr>
          <w:delText>представлений</w:delText>
        </w:r>
        <w:r w:rsidDel="009B5707">
          <w:rPr>
            <w:rFonts w:eastAsia="Calibri"/>
          </w:rPr>
          <w:delText>;</w:delText>
        </w:r>
      </w:del>
    </w:p>
    <w:p w14:paraId="46BDC41F" w14:textId="4DAEEEDC" w:rsidR="00400FC0" w:rsidDel="009B5707" w:rsidRDefault="00073B75" w:rsidP="004C211D">
      <w:pPr>
        <w:pStyle w:val="phlistitemized2"/>
        <w:rPr>
          <w:del w:id="1292" w:author="Арслан Катеев" w:date="2018-09-17T13:23:00Z"/>
          <w:rFonts w:eastAsia="Calibri"/>
        </w:rPr>
      </w:pPr>
      <w:del w:id="1293" w:author="Арслан Катеев" w:date="2018-09-17T13:23:00Z">
        <w:r w:rsidDel="009B5707">
          <w:rPr>
            <w:rFonts w:eastAsia="Calibri"/>
          </w:rPr>
          <w:delText>не более ___ аналитических панелей;</w:delText>
        </w:r>
      </w:del>
    </w:p>
    <w:p w14:paraId="62EB81BA" w14:textId="5ECD7408" w:rsidR="003F6AC6" w:rsidRPr="00C1195B" w:rsidDel="009B5707" w:rsidRDefault="00073B75" w:rsidP="004C211D">
      <w:pPr>
        <w:pStyle w:val="phlistitemized2"/>
        <w:rPr>
          <w:del w:id="1294" w:author="Арслан Катеев" w:date="2018-09-17T13:23:00Z"/>
          <w:rFonts w:eastAsia="Calibri"/>
        </w:rPr>
      </w:pPr>
      <w:del w:id="1295" w:author="Арслан Катеев" w:date="2018-09-17T13:23:00Z">
        <w:r w:rsidDel="009B5707">
          <w:rPr>
            <w:rFonts w:eastAsia="Calibri"/>
          </w:rPr>
          <w:delText xml:space="preserve">не более ___ </w:delText>
        </w:r>
        <w:r w:rsidR="003F6AC6" w:rsidDel="009B5707">
          <w:rPr>
            <w:rFonts w:eastAsia="Calibri"/>
          </w:rPr>
          <w:delText>ролей в Системе</w:delText>
        </w:r>
        <w:r w:rsidDel="009B5707">
          <w:rPr>
            <w:rFonts w:eastAsia="Calibri"/>
          </w:rPr>
          <w:delText>.</w:delText>
        </w:r>
      </w:del>
    </w:p>
    <w:p w14:paraId="4E14C125" w14:textId="34DEF237" w:rsidR="00EA067D" w:rsidRPr="0036267B" w:rsidDel="009B5707" w:rsidRDefault="00997805" w:rsidP="00C0077A">
      <w:pPr>
        <w:pStyle w:val="phlistitemized1"/>
        <w:rPr>
          <w:del w:id="1296" w:author="Арслан Катеев" w:date="2018-09-17T13:23:00Z"/>
          <w:rFonts w:eastAsia="Calibri"/>
        </w:rPr>
      </w:pPr>
      <w:bookmarkStart w:id="1297" w:name="_Toc333853740"/>
      <w:del w:id="1298" w:author="Арслан Катеев" w:date="2018-09-17T13:23:00Z">
        <w:r w:rsidRPr="0036267B" w:rsidDel="009B5707">
          <w:rPr>
            <w:rFonts w:eastAsia="Calibri"/>
          </w:rPr>
          <w:delText>р</w:delText>
        </w:r>
        <w:r w:rsidR="00427944" w:rsidRPr="0036267B" w:rsidDel="009B5707">
          <w:rPr>
            <w:rFonts w:eastAsia="Calibri"/>
          </w:rPr>
          <w:delText>азработка</w:delText>
        </w:r>
        <w:r w:rsidR="00193D20" w:rsidDel="009B5707">
          <w:rPr>
            <w:rFonts w:eastAsia="Calibri"/>
          </w:rPr>
          <w:delText xml:space="preserve"> рабочей </w:delText>
        </w:r>
        <w:r w:rsidR="00EA067D" w:rsidRPr="0036267B" w:rsidDel="009B5707">
          <w:rPr>
            <w:rFonts w:eastAsia="Calibri"/>
          </w:rPr>
          <w:delText>документации</w:delText>
        </w:r>
        <w:r w:rsidR="00C1195B" w:rsidDel="009B5707">
          <w:rPr>
            <w:rFonts w:eastAsia="Calibri"/>
          </w:rPr>
          <w:delText xml:space="preserve"> согласно требованиям пункта </w:delText>
        </w:r>
        <w:r w:rsidR="00C1195B" w:rsidDel="009B5707">
          <w:rPr>
            <w:rFonts w:eastAsia="Calibri"/>
          </w:rPr>
          <w:fldChar w:fldCharType="begin"/>
        </w:r>
        <w:r w:rsidR="00C1195B" w:rsidDel="009B5707">
          <w:rPr>
            <w:rFonts w:eastAsia="Calibri"/>
          </w:rPr>
          <w:delInstrText xml:space="preserve"> REF _Ref521933148 \n \h </w:delInstrText>
        </w:r>
        <w:r w:rsidR="00C1195B" w:rsidDel="009B5707">
          <w:rPr>
            <w:rFonts w:eastAsia="Calibri"/>
          </w:rPr>
        </w:r>
        <w:r w:rsidR="00C1195B" w:rsidDel="009B5707">
          <w:rPr>
            <w:rFonts w:eastAsia="Calibri"/>
          </w:rPr>
          <w:fldChar w:fldCharType="separate"/>
        </w:r>
        <w:r w:rsidR="00843557" w:rsidDel="009B5707">
          <w:rPr>
            <w:rFonts w:eastAsia="Calibri"/>
          </w:rPr>
          <w:delText>8</w:delText>
        </w:r>
        <w:r w:rsidR="00C1195B" w:rsidDel="009B5707">
          <w:rPr>
            <w:rFonts w:eastAsia="Calibri"/>
          </w:rPr>
          <w:fldChar w:fldCharType="end"/>
        </w:r>
        <w:r w:rsidR="00C1195B" w:rsidDel="009B5707">
          <w:rPr>
            <w:rFonts w:eastAsia="Calibri"/>
          </w:rPr>
          <w:delText xml:space="preserve"> </w:delText>
        </w:r>
        <w:r w:rsidR="00C1195B" w:rsidRPr="0036267B" w:rsidDel="009B5707">
          <w:rPr>
            <w:rFonts w:eastAsia="Calibri"/>
          </w:rPr>
          <w:delText>настоящих технических требований</w:delText>
        </w:r>
        <w:r w:rsidR="00EA067D" w:rsidRPr="0036267B" w:rsidDel="009B5707">
          <w:rPr>
            <w:rFonts w:eastAsia="Calibri"/>
          </w:rPr>
          <w:delText>;</w:delText>
        </w:r>
        <w:bookmarkEnd w:id="1297"/>
      </w:del>
    </w:p>
    <w:p w14:paraId="0D428462" w14:textId="3AFF9E26" w:rsidR="00EA067D" w:rsidRPr="0036267B" w:rsidDel="009B5707" w:rsidRDefault="00997805" w:rsidP="00C0077A">
      <w:pPr>
        <w:pStyle w:val="phlistitemized1"/>
        <w:rPr>
          <w:del w:id="1299" w:author="Арслан Катеев" w:date="2018-09-17T13:23:00Z"/>
          <w:rFonts w:eastAsia="Calibri"/>
        </w:rPr>
      </w:pPr>
      <w:bookmarkStart w:id="1300" w:name="_Toc333853741"/>
      <w:del w:id="1301" w:author="Арслан Катеев" w:date="2018-09-17T13:23:00Z">
        <w:r w:rsidRPr="0036267B" w:rsidDel="009B5707">
          <w:rPr>
            <w:rFonts w:eastAsia="Calibri"/>
          </w:rPr>
          <w:delText>у</w:delText>
        </w:r>
        <w:r w:rsidR="00EA067D" w:rsidRPr="0036267B" w:rsidDel="009B5707">
          <w:rPr>
            <w:rFonts w:eastAsia="Calibri"/>
          </w:rPr>
          <w:delText>становка Системы и пуско-наладка на оборудовании Заказчика;</w:delText>
        </w:r>
        <w:bookmarkEnd w:id="1300"/>
      </w:del>
    </w:p>
    <w:p w14:paraId="4BDD5235" w14:textId="61063A68" w:rsidR="00EA067D" w:rsidRPr="0036267B" w:rsidDel="009B5707" w:rsidRDefault="00997805" w:rsidP="00C0077A">
      <w:pPr>
        <w:pStyle w:val="phlistitemized1"/>
        <w:rPr>
          <w:del w:id="1302" w:author="Арслан Катеев" w:date="2018-09-17T13:23:00Z"/>
          <w:rFonts w:eastAsia="Calibri"/>
        </w:rPr>
      </w:pPr>
      <w:bookmarkStart w:id="1303" w:name="_Toc333853742"/>
      <w:del w:id="1304" w:author="Арслан Катеев" w:date="2018-09-17T13:23:00Z">
        <w:r w:rsidRPr="0036267B" w:rsidDel="009B5707">
          <w:rPr>
            <w:rFonts w:eastAsia="Calibri"/>
          </w:rPr>
          <w:delText>п</w:delText>
        </w:r>
        <w:r w:rsidR="007F30FE" w:rsidRPr="0036267B" w:rsidDel="009B5707">
          <w:rPr>
            <w:rFonts w:eastAsia="Calibri"/>
          </w:rPr>
          <w:delText>редоставление инсталляционных файлов Системы на ресурсах Исполнителя с возможностью скачивания их Заказчиком</w:delText>
        </w:r>
        <w:r w:rsidR="00EA067D" w:rsidRPr="0036267B" w:rsidDel="009B5707">
          <w:rPr>
            <w:rFonts w:eastAsia="Calibri"/>
          </w:rPr>
          <w:delText>;</w:delText>
        </w:r>
        <w:bookmarkEnd w:id="1303"/>
      </w:del>
    </w:p>
    <w:p w14:paraId="04A79459" w14:textId="10CCB4F9" w:rsidR="003F05FE" w:rsidRPr="0036267B" w:rsidDel="009B5707" w:rsidRDefault="009D6CDB" w:rsidP="00C0077A">
      <w:pPr>
        <w:pStyle w:val="phlistitemized1"/>
        <w:rPr>
          <w:del w:id="1305" w:author="Арслан Катеев" w:date="2018-09-17T13:23:00Z"/>
          <w:rFonts w:eastAsia="Calibri"/>
          <w:szCs w:val="24"/>
        </w:rPr>
      </w:pPr>
      <w:bookmarkStart w:id="1306" w:name="_Toc333853743"/>
      <w:del w:id="1307" w:author="Арслан Катеев" w:date="2018-09-17T13:23:00Z">
        <w:r w:rsidDel="009B5707">
          <w:rPr>
            <w:rFonts w:eastAsia="Calibri"/>
          </w:rPr>
          <w:delText>подготовка пользователей</w:delText>
        </w:r>
        <w:r w:rsidR="003F05FE" w:rsidRPr="0036267B" w:rsidDel="009B5707">
          <w:rPr>
            <w:rFonts w:eastAsia="Calibri"/>
          </w:rPr>
          <w:delText xml:space="preserve"> </w:delText>
        </w:r>
        <w:r w:rsidR="00EA067D" w:rsidRPr="0036267B" w:rsidDel="009B5707">
          <w:rPr>
            <w:rFonts w:eastAsia="Calibri"/>
            <w:szCs w:val="24"/>
          </w:rPr>
          <w:delText>работе в Системе</w:delText>
        </w:r>
        <w:bookmarkEnd w:id="1306"/>
        <w:r w:rsidR="003F05FE" w:rsidRPr="0036267B" w:rsidDel="009B5707">
          <w:rPr>
            <w:rFonts w:eastAsia="Calibri"/>
            <w:szCs w:val="24"/>
          </w:rPr>
          <w:delText>;</w:delText>
        </w:r>
      </w:del>
    </w:p>
    <w:p w14:paraId="2BF2CCAF" w14:textId="2A45DCB2" w:rsidR="00EA067D" w:rsidRPr="0036267B" w:rsidDel="009B5707" w:rsidRDefault="00997805" w:rsidP="00C0077A">
      <w:pPr>
        <w:pStyle w:val="phlistitemized1"/>
        <w:rPr>
          <w:del w:id="1308" w:author="Арслан Катеев" w:date="2018-09-17T13:23:00Z"/>
          <w:rFonts w:eastAsia="Calibri"/>
        </w:rPr>
      </w:pPr>
      <w:del w:id="1309" w:author="Арслан Катеев" w:date="2018-09-17T13:23:00Z">
        <w:r w:rsidRPr="0036267B" w:rsidDel="009B5707">
          <w:rPr>
            <w:rFonts w:eastAsia="Calibri"/>
          </w:rPr>
          <w:delText>п</w:delText>
        </w:r>
        <w:r w:rsidR="00EA067D" w:rsidRPr="0036267B" w:rsidDel="009B5707">
          <w:rPr>
            <w:rFonts w:eastAsia="Calibri"/>
          </w:rPr>
          <w:delText>редост</w:delText>
        </w:r>
        <w:r w:rsidR="00186C5C" w:rsidRPr="0036267B" w:rsidDel="009B5707">
          <w:rPr>
            <w:rFonts w:eastAsia="Calibri"/>
          </w:rPr>
          <w:delText xml:space="preserve">авление </w:delText>
        </w:r>
        <w:r w:rsidR="00427944" w:rsidRPr="0036267B" w:rsidDel="009B5707">
          <w:delText>неисключительного права (лицензии) на использование регулярных версий Системы</w:delText>
        </w:r>
        <w:r w:rsidR="00EA067D" w:rsidRPr="0036267B" w:rsidDel="009B5707">
          <w:rPr>
            <w:rFonts w:eastAsia="Calibri"/>
          </w:rPr>
          <w:delText xml:space="preserve"> на следующее количество рабочих мест:</w:delText>
        </w:r>
        <w:r w:rsidR="00552ADF" w:rsidRPr="0036267B" w:rsidDel="009B5707">
          <w:rPr>
            <w:rFonts w:eastAsia="Calibri"/>
          </w:rPr>
          <w:delText xml:space="preserve"> </w:delText>
        </w:r>
        <w:r w:rsidR="00552ADF" w:rsidRPr="0036267B" w:rsidDel="009B5707">
          <w:rPr>
            <w:rFonts w:eastAsia="Calibri"/>
            <w:highlight w:val="yellow"/>
          </w:rPr>
          <w:delText>50</w:delText>
        </w:r>
        <w:r w:rsidR="00427944" w:rsidRPr="0036267B" w:rsidDel="009B5707">
          <w:rPr>
            <w:rFonts w:eastAsia="Calibri"/>
          </w:rPr>
          <w:delText>.</w:delText>
        </w:r>
      </w:del>
    </w:p>
    <w:p w14:paraId="1CA331D0" w14:textId="43311553" w:rsidR="00932495" w:rsidRPr="0036267B" w:rsidDel="009B5707" w:rsidRDefault="009D6CDB" w:rsidP="00F25ED2">
      <w:pPr>
        <w:pStyle w:val="22"/>
        <w:rPr>
          <w:del w:id="1310" w:author="Арслан Катеев" w:date="2018-09-17T13:23:00Z"/>
          <w:rFonts w:eastAsia="Calibri"/>
        </w:rPr>
      </w:pPr>
      <w:bookmarkStart w:id="1311" w:name="_Toc522869223"/>
      <w:del w:id="1312" w:author="Арслан Катеев" w:date="2018-09-17T13:23:00Z">
        <w:r w:rsidDel="009B5707">
          <w:rPr>
            <w:rFonts w:eastAsia="Calibri"/>
          </w:rPr>
          <w:delText>Подготовка</w:delText>
        </w:r>
        <w:r w:rsidRPr="0036267B" w:rsidDel="009B5707">
          <w:rPr>
            <w:rFonts w:eastAsia="Calibri"/>
          </w:rPr>
          <w:delText xml:space="preserve"> </w:delText>
        </w:r>
        <w:r w:rsidDel="009B5707">
          <w:rPr>
            <w:rFonts w:eastAsia="Calibri"/>
          </w:rPr>
          <w:delText>пользователей</w:delText>
        </w:r>
        <w:r w:rsidR="003F05FE" w:rsidRPr="0036267B" w:rsidDel="009B5707">
          <w:rPr>
            <w:rFonts w:eastAsia="Calibri"/>
          </w:rPr>
          <w:delText xml:space="preserve"> работе в Системе</w:delText>
        </w:r>
        <w:bookmarkEnd w:id="1311"/>
      </w:del>
    </w:p>
    <w:p w14:paraId="3BBAC30B" w14:textId="2ED3BD73" w:rsidR="006C5624" w:rsidRPr="0036267B" w:rsidDel="009B5707" w:rsidRDefault="003F05FE" w:rsidP="008E4FB2">
      <w:pPr>
        <w:pStyle w:val="phlistorderedtitle"/>
        <w:rPr>
          <w:del w:id="1313" w:author="Арслан Катеев" w:date="2018-09-17T13:23:00Z"/>
        </w:rPr>
      </w:pPr>
      <w:del w:id="1314" w:author="Арслан Катеев" w:date="2018-09-17T13:23:00Z">
        <w:r w:rsidRPr="0036267B" w:rsidDel="009B5707">
          <w:rPr>
            <w:rFonts w:eastAsia="Calibri"/>
          </w:rPr>
          <w:delText xml:space="preserve">С целью </w:delText>
        </w:r>
        <w:r w:rsidR="00F47345" w:rsidRPr="0036267B" w:rsidDel="009B5707">
          <w:rPr>
            <w:rFonts w:eastAsia="Calibri"/>
          </w:rPr>
          <w:delText>обеспечени</w:delText>
        </w:r>
        <w:r w:rsidR="008143EE" w:rsidDel="009B5707">
          <w:rPr>
            <w:rFonts w:eastAsia="Calibri"/>
          </w:rPr>
          <w:delText>я</w:delText>
        </w:r>
        <w:r w:rsidR="00F47345" w:rsidRPr="0036267B" w:rsidDel="009B5707">
          <w:rPr>
            <w:rFonts w:eastAsia="Calibri"/>
          </w:rPr>
          <w:delText xml:space="preserve"> </w:delText>
        </w:r>
        <w:r w:rsidR="00BD2CCB" w:rsidRPr="0036267B" w:rsidDel="009B5707">
          <w:rPr>
            <w:rFonts w:eastAsia="Calibri"/>
          </w:rPr>
          <w:delText xml:space="preserve">соответствующей </w:delText>
        </w:r>
        <w:r w:rsidRPr="0036267B" w:rsidDel="009B5707">
          <w:rPr>
            <w:rFonts w:eastAsia="Calibri"/>
          </w:rPr>
          <w:delText xml:space="preserve">квалификации </w:delText>
        </w:r>
        <w:r w:rsidR="00F47345" w:rsidRPr="0036267B" w:rsidDel="009B5707">
          <w:rPr>
            <w:rFonts w:eastAsia="Calibri"/>
          </w:rPr>
          <w:delText>пользователей и обслуживающего персонала</w:delText>
        </w:r>
        <w:r w:rsidR="00FA28B9" w:rsidRPr="0036267B" w:rsidDel="009B5707">
          <w:rPr>
            <w:rFonts w:eastAsia="Calibri"/>
          </w:rPr>
          <w:delText xml:space="preserve"> Заказчика Исполнителем </w:delText>
        </w:r>
        <w:r w:rsidR="00B77307" w:rsidRPr="0036267B" w:rsidDel="009B5707">
          <w:rPr>
            <w:rFonts w:eastAsia="Calibri"/>
          </w:rPr>
          <w:delText>должн</w:delText>
        </w:r>
        <w:r w:rsidR="00B77307" w:rsidDel="009B5707">
          <w:rPr>
            <w:rFonts w:eastAsia="Calibri"/>
          </w:rPr>
          <w:delText>а</w:delText>
        </w:r>
        <w:r w:rsidR="00B77307" w:rsidRPr="0036267B" w:rsidDel="009B5707">
          <w:rPr>
            <w:rFonts w:eastAsia="Calibri"/>
          </w:rPr>
          <w:delText xml:space="preserve"> </w:delText>
        </w:r>
        <w:r w:rsidR="00FA28B9" w:rsidRPr="0036267B" w:rsidDel="009B5707">
          <w:rPr>
            <w:rFonts w:eastAsia="Calibri"/>
          </w:rPr>
          <w:delText xml:space="preserve">быть </w:delText>
        </w:r>
        <w:r w:rsidR="00B77307" w:rsidRPr="0036267B" w:rsidDel="009B5707">
          <w:rPr>
            <w:rFonts w:eastAsia="Calibri"/>
          </w:rPr>
          <w:delText>проведен</w:delText>
        </w:r>
        <w:r w:rsidR="00B77307" w:rsidDel="009B5707">
          <w:rPr>
            <w:rFonts w:eastAsia="Calibri"/>
          </w:rPr>
          <w:delText>а</w:delText>
        </w:r>
        <w:r w:rsidR="00B77307" w:rsidRPr="0036267B" w:rsidDel="009B5707">
          <w:rPr>
            <w:rFonts w:eastAsia="Calibri"/>
          </w:rPr>
          <w:delText xml:space="preserve"> </w:delText>
        </w:r>
        <w:r w:rsidR="00BD2CCB" w:rsidRPr="0036267B" w:rsidDel="009B5707">
          <w:rPr>
            <w:rFonts w:eastAsia="Calibri"/>
          </w:rPr>
          <w:delText xml:space="preserve">их </w:delText>
        </w:r>
        <w:r w:rsidR="00B77307" w:rsidDel="009B5707">
          <w:rPr>
            <w:rFonts w:eastAsia="Calibri"/>
          </w:rPr>
          <w:delText xml:space="preserve">подготовка </w:delText>
        </w:r>
        <w:r w:rsidR="00F47345" w:rsidRPr="0036267B" w:rsidDel="009B5707">
          <w:rPr>
            <w:rFonts w:eastAsia="Calibri"/>
          </w:rPr>
          <w:delText>работе в Системе</w:delText>
        </w:r>
        <w:r w:rsidR="006C5624" w:rsidRPr="0036267B" w:rsidDel="009B5707">
          <w:rPr>
            <w:rFonts w:eastAsia="Calibri"/>
          </w:rPr>
          <w:delText xml:space="preserve">, </w:delText>
        </w:r>
        <w:r w:rsidR="00B77307" w:rsidRPr="0036267B" w:rsidDel="009B5707">
          <w:delText>включающ</w:delText>
        </w:r>
        <w:r w:rsidR="00B77307" w:rsidDel="009B5707">
          <w:delText>ая</w:delText>
        </w:r>
        <w:r w:rsidR="006C5624" w:rsidRPr="0036267B" w:rsidDel="009B5707">
          <w:delText>:</w:delText>
        </w:r>
      </w:del>
    </w:p>
    <w:p w14:paraId="06D9459B" w14:textId="3BC9FAEE" w:rsidR="006C5624" w:rsidRPr="0036267B" w:rsidDel="009B5707" w:rsidRDefault="00997805" w:rsidP="00C0077A">
      <w:pPr>
        <w:pStyle w:val="phlistitemized1"/>
        <w:rPr>
          <w:del w:id="1315" w:author="Арслан Катеев" w:date="2018-09-17T13:23:00Z"/>
          <w:rFonts w:eastAsia="Calibri"/>
        </w:rPr>
      </w:pPr>
      <w:del w:id="1316" w:author="Арслан Катеев" w:date="2018-09-17T13:23:00Z">
        <w:r w:rsidRPr="0036267B" w:rsidDel="009B5707">
          <w:delText>р</w:delText>
        </w:r>
        <w:r w:rsidR="006C5624" w:rsidRPr="0036267B" w:rsidDel="009B5707">
          <w:delText xml:space="preserve">азовый курс </w:delText>
        </w:r>
        <w:r w:rsidR="003935FA" w:rsidDel="009B5707">
          <w:delText>подготовки</w:delText>
        </w:r>
        <w:r w:rsidR="003935FA" w:rsidRPr="0036267B" w:rsidDel="009B5707">
          <w:delText xml:space="preserve"> </w:delText>
        </w:r>
        <w:r w:rsidR="006C5624" w:rsidRPr="0036267B" w:rsidDel="009B5707">
          <w:delText>пользователей Системы для выполнения ими своих должностных обязанностей;</w:delText>
        </w:r>
      </w:del>
    </w:p>
    <w:p w14:paraId="584FFF28" w14:textId="3AFCDB7B" w:rsidR="003F05FE" w:rsidRPr="004A419E" w:rsidDel="009B5707" w:rsidRDefault="00997805" w:rsidP="00C0077A">
      <w:pPr>
        <w:pStyle w:val="phlistitemized1"/>
        <w:rPr>
          <w:del w:id="1317" w:author="Арслан Катеев" w:date="2018-09-17T13:23:00Z"/>
          <w:rFonts w:eastAsia="Calibri"/>
        </w:rPr>
      </w:pPr>
      <w:del w:id="1318" w:author="Арслан Катеев" w:date="2018-09-17T13:23:00Z">
        <w:r w:rsidRPr="0036267B" w:rsidDel="009B5707">
          <w:delText>р</w:delText>
        </w:r>
        <w:r w:rsidR="006C5624" w:rsidRPr="0036267B" w:rsidDel="009B5707">
          <w:delText xml:space="preserve">азовый курс </w:delText>
        </w:r>
        <w:r w:rsidR="003935FA" w:rsidDel="009B5707">
          <w:delText>подготовки</w:delText>
        </w:r>
        <w:r w:rsidR="003935FA" w:rsidRPr="0036267B" w:rsidDel="009B5707">
          <w:delText xml:space="preserve"> </w:delText>
        </w:r>
        <w:r w:rsidR="006C5624" w:rsidRPr="0036267B" w:rsidDel="009B5707">
          <w:delText>администраторов установке и конфигурированию Системы.</w:delText>
        </w:r>
      </w:del>
    </w:p>
    <w:p w14:paraId="28851DEE" w14:textId="4095233B" w:rsidR="003935FA" w:rsidRPr="0036267B" w:rsidDel="009B5707" w:rsidRDefault="003935FA" w:rsidP="004A419E">
      <w:pPr>
        <w:pStyle w:val="phnormal"/>
        <w:rPr>
          <w:del w:id="1319" w:author="Арслан Катеев" w:date="2018-09-17T13:23:00Z"/>
          <w:rFonts w:eastAsia="Calibri"/>
        </w:rPr>
      </w:pPr>
      <w:del w:id="1320" w:author="Арслан Катеев" w:date="2018-09-17T13:23:00Z">
        <w:r w:rsidDel="009B5707">
          <w:rPr>
            <w:rFonts w:eastAsia="Calibri"/>
          </w:rPr>
          <w:delText xml:space="preserve">Курсы подготовки пользователей и администраторов должны проводиться в рамках </w:delText>
        </w:r>
        <w:r w:rsidRPr="0036267B" w:rsidDel="009B5707">
          <w:delText>эксплуатационной документации, входящей в состав комплекта рабочей документации, п</w:delText>
        </w:r>
        <w:r w:rsidDel="009B5707">
          <w:delText>редоставляемой</w:delText>
        </w:r>
        <w:r w:rsidRPr="0036267B" w:rsidDel="009B5707">
          <w:delText xml:space="preserve"> </w:delText>
        </w:r>
        <w:r w:rsidDel="009B5707">
          <w:delText>на</w:delText>
        </w:r>
        <w:r w:rsidRPr="0036267B" w:rsidDel="009B5707">
          <w:delText xml:space="preserve"> Систем</w:delText>
        </w:r>
        <w:r w:rsidDel="009B5707">
          <w:delText>у.</w:delText>
        </w:r>
      </w:del>
    </w:p>
    <w:p w14:paraId="0FFC960C" w14:textId="4CC612B4" w:rsidR="00F47345" w:rsidRPr="0036267B" w:rsidDel="009B5707" w:rsidRDefault="006C5624" w:rsidP="003F05FE">
      <w:pPr>
        <w:pStyle w:val="phnormal"/>
        <w:rPr>
          <w:del w:id="1321" w:author="Арслан Катеев" w:date="2018-09-17T13:23:00Z"/>
          <w:rFonts w:eastAsia="Calibri" w:cs="Arial"/>
        </w:rPr>
      </w:pPr>
      <w:del w:id="1322" w:author="Арслан Катеев" w:date="2018-09-17T13:23:00Z">
        <w:r w:rsidRPr="0036267B" w:rsidDel="009B5707">
          <w:rPr>
            <w:rFonts w:eastAsia="Calibri" w:cs="Arial"/>
          </w:rPr>
          <w:delText xml:space="preserve">Мероприятия по </w:delText>
        </w:r>
        <w:r w:rsidR="00D93A3A" w:rsidRPr="0036267B" w:rsidDel="009B5707">
          <w:rPr>
            <w:rFonts w:eastAsia="Calibri" w:cs="Arial"/>
          </w:rPr>
          <w:delText xml:space="preserve">проведению </w:delText>
        </w:r>
        <w:r w:rsidR="009E597A" w:rsidDel="009B5707">
          <w:rPr>
            <w:rFonts w:eastAsia="Calibri" w:cs="Arial"/>
          </w:rPr>
          <w:delText>курсов подготовки</w:delText>
        </w:r>
        <w:r w:rsidR="009E597A" w:rsidRPr="0036267B" w:rsidDel="009B5707">
          <w:rPr>
            <w:rFonts w:eastAsia="Calibri" w:cs="Arial"/>
          </w:rPr>
          <w:delText xml:space="preserve"> </w:delText>
        </w:r>
        <w:r w:rsidR="00F47345" w:rsidRPr="0036267B" w:rsidDel="009B5707">
          <w:rPr>
            <w:rFonts w:eastAsia="Calibri" w:cs="Arial"/>
          </w:rPr>
          <w:delText>должн</w:delText>
        </w:r>
        <w:r w:rsidRPr="0036267B" w:rsidDel="009B5707">
          <w:rPr>
            <w:rFonts w:eastAsia="Calibri" w:cs="Arial"/>
          </w:rPr>
          <w:delText>ы</w:delText>
        </w:r>
        <w:r w:rsidR="00F47345" w:rsidRPr="0036267B" w:rsidDel="009B5707">
          <w:rPr>
            <w:rFonts w:eastAsia="Calibri" w:cs="Arial"/>
          </w:rPr>
          <w:delText xml:space="preserve"> </w:delText>
        </w:r>
        <w:r w:rsidR="00D93A3A" w:rsidRPr="0036267B" w:rsidDel="009B5707">
          <w:rPr>
            <w:rFonts w:eastAsia="Calibri" w:cs="Arial"/>
          </w:rPr>
          <w:delText>выполняться</w:delText>
        </w:r>
        <w:r w:rsidR="00F47345" w:rsidRPr="0036267B" w:rsidDel="009B5707">
          <w:rPr>
            <w:rFonts w:eastAsia="Calibri" w:cs="Arial"/>
          </w:rPr>
          <w:delText xml:space="preserve"> в соответствии с Программой </w:delText>
        </w:r>
        <w:r w:rsidR="009E597A" w:rsidDel="009B5707">
          <w:rPr>
            <w:rFonts w:eastAsia="Calibri" w:cs="Arial"/>
          </w:rPr>
          <w:delText>подготовки</w:delText>
        </w:r>
        <w:r w:rsidR="009E597A" w:rsidRPr="0036267B" w:rsidDel="009B5707">
          <w:rPr>
            <w:rFonts w:eastAsia="Calibri" w:cs="Arial"/>
          </w:rPr>
          <w:delText xml:space="preserve"> </w:delText>
        </w:r>
        <w:r w:rsidR="006F1F7A" w:rsidDel="009B5707">
          <w:rPr>
            <w:rFonts w:eastAsia="Calibri" w:cs="Arial"/>
          </w:rPr>
          <w:delText>пользователей</w:delText>
        </w:r>
        <w:r w:rsidR="00FB59BA" w:rsidDel="009B5707">
          <w:rPr>
            <w:rFonts w:eastAsia="Calibri" w:cs="Arial"/>
          </w:rPr>
          <w:delText xml:space="preserve"> </w:delText>
        </w:r>
        <w:r w:rsidR="00F47345" w:rsidRPr="0036267B" w:rsidDel="009B5707">
          <w:rPr>
            <w:rFonts w:eastAsia="Calibri" w:cs="Arial"/>
            <w:szCs w:val="24"/>
          </w:rPr>
          <w:delText>работе в Системе</w:delText>
        </w:r>
        <w:r w:rsidR="00BD2CCB" w:rsidRPr="0036267B" w:rsidDel="009B5707">
          <w:rPr>
            <w:rFonts w:eastAsia="Calibri" w:cs="Arial"/>
          </w:rPr>
          <w:delText>, представленной в</w:delText>
        </w:r>
        <w:r w:rsidR="00936337" w:rsidRPr="0036267B" w:rsidDel="009B5707">
          <w:rPr>
            <w:rFonts w:eastAsia="Calibri" w:cs="Arial"/>
          </w:rPr>
          <w:delText xml:space="preserve"> </w:delText>
        </w:r>
        <w:r w:rsidR="00C55B28" w:rsidDel="009B5707">
          <w:rPr>
            <w:rFonts w:eastAsia="Calibri" w:cs="Arial"/>
          </w:rPr>
          <w:delText>приложении к настоящему документу (</w:delText>
        </w:r>
        <w:r w:rsidR="001014DD" w:rsidRPr="0036267B" w:rsidDel="009B5707">
          <w:rPr>
            <w:rFonts w:eastAsia="Calibri" w:cs="Arial"/>
          </w:rPr>
          <w:fldChar w:fldCharType="begin"/>
        </w:r>
        <w:r w:rsidR="00472504" w:rsidRPr="0036267B" w:rsidDel="009B5707">
          <w:rPr>
            <w:rFonts w:eastAsia="Calibri" w:cs="Arial"/>
          </w:rPr>
          <w:delInstrText xml:space="preserve"> REF _Ref383157839 \w \h </w:delInstrText>
        </w:r>
        <w:r w:rsidR="0036267B" w:rsidDel="009B5707">
          <w:rPr>
            <w:rFonts w:eastAsia="Calibri" w:cs="Arial"/>
          </w:rPr>
          <w:delInstrText xml:space="preserve"> \* MERGEFORMAT </w:delInstrText>
        </w:r>
        <w:r w:rsidR="001014DD" w:rsidRPr="0036267B" w:rsidDel="009B5707">
          <w:rPr>
            <w:rFonts w:eastAsia="Calibri" w:cs="Arial"/>
          </w:rPr>
        </w:r>
        <w:r w:rsidR="001014DD" w:rsidRPr="0036267B" w:rsidDel="009B5707">
          <w:rPr>
            <w:rFonts w:eastAsia="Calibri" w:cs="Arial"/>
          </w:rPr>
          <w:fldChar w:fldCharType="separate"/>
        </w:r>
        <w:r w:rsidR="00843557" w:rsidDel="009B5707">
          <w:rPr>
            <w:rFonts w:eastAsia="Calibri" w:cs="Arial"/>
          </w:rPr>
          <w:delText>Приложение А</w:delText>
        </w:r>
        <w:r w:rsidR="001014DD" w:rsidRPr="0036267B" w:rsidDel="009B5707">
          <w:rPr>
            <w:rFonts w:eastAsia="Calibri" w:cs="Arial"/>
          </w:rPr>
          <w:fldChar w:fldCharType="end"/>
        </w:r>
        <w:r w:rsidR="00F47345" w:rsidRPr="0036267B" w:rsidDel="009B5707">
          <w:rPr>
            <w:rFonts w:eastAsia="Calibri" w:cs="Arial"/>
          </w:rPr>
          <w:delText>.</w:delText>
        </w:r>
        <w:r w:rsidR="00C55B28" w:rsidDel="009B5707">
          <w:rPr>
            <w:rFonts w:eastAsia="Calibri" w:cs="Arial"/>
          </w:rPr>
          <w:delText>)</w:delText>
        </w:r>
      </w:del>
    </w:p>
    <w:p w14:paraId="68150F24" w14:textId="403D81E3" w:rsidR="00676A22" w:rsidRPr="0036267B" w:rsidDel="009B5707" w:rsidRDefault="0025318F" w:rsidP="003F05FE">
      <w:pPr>
        <w:pStyle w:val="phnormal"/>
        <w:rPr>
          <w:del w:id="1323" w:author="Арслан Катеев" w:date="2018-09-17T13:23:00Z"/>
          <w:rFonts w:eastAsia="Calibri" w:cs="Arial"/>
        </w:rPr>
      </w:pPr>
      <w:del w:id="1324" w:author="Арслан Катеев" w:date="2018-09-17T13:23:00Z">
        <w:r w:rsidRPr="0036267B" w:rsidDel="009B5707">
          <w:rPr>
            <w:rFonts w:eastAsia="Calibri" w:cs="Arial"/>
          </w:rPr>
          <w:delText xml:space="preserve">Форма проведения </w:delText>
        </w:r>
        <w:r w:rsidR="000D37C3" w:rsidDel="009B5707">
          <w:rPr>
            <w:rFonts w:eastAsia="Calibri" w:cs="Arial"/>
          </w:rPr>
          <w:delText>курсов подготовки</w:delText>
        </w:r>
        <w:r w:rsidRPr="0036267B" w:rsidDel="009B5707">
          <w:rPr>
            <w:rFonts w:eastAsia="Calibri" w:cs="Arial"/>
          </w:rPr>
          <w:delText>: групповая</w:delText>
        </w:r>
        <w:r w:rsidR="006724C3" w:rsidRPr="0036267B" w:rsidDel="009B5707">
          <w:rPr>
            <w:rFonts w:eastAsia="Calibri" w:cs="Arial"/>
          </w:rPr>
          <w:delText xml:space="preserve">, </w:delText>
        </w:r>
        <w:r w:rsidR="00425B95" w:rsidRPr="0036267B" w:rsidDel="009B5707">
          <w:rPr>
            <w:rFonts w:eastAsia="Calibri" w:cs="Arial"/>
          </w:rPr>
          <w:delText>дистанционная</w:delText>
        </w:r>
        <w:r w:rsidRPr="0036267B" w:rsidDel="009B5707">
          <w:rPr>
            <w:rFonts w:eastAsia="Calibri" w:cs="Arial"/>
          </w:rPr>
          <w:delText>.</w:delText>
        </w:r>
        <w:r w:rsidR="0087607C" w:rsidRPr="0036267B" w:rsidDel="009B5707">
          <w:rPr>
            <w:rFonts w:eastAsia="Calibri" w:cs="Arial"/>
          </w:rPr>
          <w:delText xml:space="preserve"> Численность одной группы – не более </w:delText>
        </w:r>
        <w:r w:rsidR="0087607C" w:rsidRPr="0036267B" w:rsidDel="009B5707">
          <w:rPr>
            <w:rFonts w:eastAsia="Calibri" w:cs="Arial"/>
            <w:highlight w:val="yellow"/>
          </w:rPr>
          <w:delText>20</w:delText>
        </w:r>
        <w:r w:rsidR="0087607C" w:rsidRPr="0036267B" w:rsidDel="009B5707">
          <w:rPr>
            <w:rFonts w:eastAsia="Calibri" w:cs="Arial"/>
          </w:rPr>
          <w:delText xml:space="preserve"> человек.</w:delText>
        </w:r>
        <w:r w:rsidR="00676A22" w:rsidRPr="0036267B" w:rsidDel="009B5707">
          <w:rPr>
            <w:rFonts w:eastAsia="Calibri" w:cs="Arial"/>
          </w:rPr>
          <w:delText xml:space="preserve"> Общее количество </w:delText>
        </w:r>
        <w:r w:rsidR="00B20304" w:rsidDel="009B5707">
          <w:rPr>
            <w:rFonts w:eastAsia="Calibri" w:cs="Arial"/>
          </w:rPr>
          <w:delText>подготавливаемых</w:delText>
        </w:r>
        <w:r w:rsidR="00B20304" w:rsidRPr="0036267B" w:rsidDel="009B5707">
          <w:rPr>
            <w:rFonts w:eastAsia="Calibri" w:cs="Arial"/>
          </w:rPr>
          <w:delText xml:space="preserve"> </w:delText>
        </w:r>
        <w:r w:rsidR="00676A22" w:rsidRPr="0036267B" w:rsidDel="009B5707">
          <w:rPr>
            <w:rFonts w:eastAsia="Calibri" w:cs="Arial"/>
          </w:rPr>
          <w:delText xml:space="preserve">сотрудников Заказчика должно </w:delText>
        </w:r>
        <w:r w:rsidR="00AF4161" w:rsidRPr="0036267B" w:rsidDel="009B5707">
          <w:rPr>
            <w:rFonts w:eastAsia="Calibri" w:cs="Arial"/>
          </w:rPr>
          <w:delText>составлять</w:delText>
        </w:r>
        <w:r w:rsidR="00676A22" w:rsidRPr="0036267B" w:rsidDel="009B5707">
          <w:rPr>
            <w:rFonts w:eastAsia="Calibri" w:cs="Arial"/>
          </w:rPr>
          <w:delText xml:space="preserve"> </w:delText>
        </w:r>
        <w:r w:rsidR="00676A22" w:rsidRPr="0036267B" w:rsidDel="009B5707">
          <w:rPr>
            <w:rFonts w:eastAsia="Calibri" w:cs="Arial"/>
            <w:highlight w:val="yellow"/>
          </w:rPr>
          <w:delText>***</w:delText>
        </w:r>
        <w:r w:rsidR="00676A22" w:rsidRPr="0036267B" w:rsidDel="009B5707">
          <w:rPr>
            <w:rFonts w:eastAsia="Calibri" w:cs="Arial"/>
          </w:rPr>
          <w:delText>человек.</w:delText>
        </w:r>
      </w:del>
    </w:p>
    <w:p w14:paraId="0AF2CE8B" w14:textId="414CA1B1" w:rsidR="007216EC" w:rsidRPr="0036267B" w:rsidDel="009B5707" w:rsidRDefault="007216EC" w:rsidP="003F05FE">
      <w:pPr>
        <w:pStyle w:val="phnormal"/>
        <w:rPr>
          <w:del w:id="1325" w:author="Арслан Катеев" w:date="2018-09-17T13:23:00Z"/>
          <w:rFonts w:eastAsia="Calibri" w:cs="Arial"/>
        </w:rPr>
      </w:pPr>
      <w:del w:id="1326" w:author="Арслан Катеев" w:date="2018-09-17T13:23:00Z">
        <w:r w:rsidRPr="0036267B" w:rsidDel="009B5707">
          <w:rPr>
            <w:rFonts w:eastAsia="Calibri" w:cs="Arial"/>
          </w:rPr>
          <w:delText xml:space="preserve">Язык проведения курса </w:delText>
        </w:r>
        <w:r w:rsidR="00B20304" w:rsidDel="009B5707">
          <w:rPr>
            <w:rFonts w:eastAsia="Calibri" w:cs="Arial"/>
          </w:rPr>
          <w:delText>подготовки</w:delText>
        </w:r>
        <w:r w:rsidRPr="0036267B" w:rsidDel="009B5707">
          <w:rPr>
            <w:rFonts w:eastAsia="Calibri" w:cs="Arial"/>
          </w:rPr>
          <w:delText>: русский.</w:delText>
        </w:r>
      </w:del>
    </w:p>
    <w:p w14:paraId="1FEA64A5" w14:textId="091925BB" w:rsidR="000E339E" w:rsidRPr="0036267B" w:rsidDel="009B5707" w:rsidRDefault="00B20304" w:rsidP="008E4FB2">
      <w:pPr>
        <w:pStyle w:val="phlistorderedtitle"/>
        <w:rPr>
          <w:del w:id="1327" w:author="Арслан Катеев" w:date="2018-09-17T13:23:00Z"/>
        </w:rPr>
      </w:pPr>
      <w:del w:id="1328" w:author="Арслан Катеев" w:date="2018-09-17T13:23:00Z">
        <w:r w:rsidDel="009B5707">
          <w:rPr>
            <w:rFonts w:eastAsia="Calibri"/>
          </w:rPr>
          <w:delText xml:space="preserve">Подготовка </w:delText>
        </w:r>
        <w:r w:rsidRPr="0036267B" w:rsidDel="009B5707">
          <w:delText>должн</w:delText>
        </w:r>
        <w:r w:rsidDel="009B5707">
          <w:delText>а</w:delText>
        </w:r>
        <w:r w:rsidRPr="0036267B" w:rsidDel="009B5707">
          <w:delText xml:space="preserve"> </w:delText>
        </w:r>
        <w:r w:rsidR="0025318F" w:rsidRPr="0036267B" w:rsidDel="009B5707">
          <w:delText>осуществляться с частичным отрывом сотрудников от работы в учебной аудитории Заказчика, оснащенной</w:delText>
        </w:r>
        <w:r w:rsidR="000E339E" w:rsidRPr="0036267B" w:rsidDel="009B5707">
          <w:delText>:</w:delText>
        </w:r>
      </w:del>
    </w:p>
    <w:p w14:paraId="7E23BF9E" w14:textId="17A85F44" w:rsidR="000E339E" w:rsidRPr="0036267B" w:rsidDel="009B5707" w:rsidRDefault="00997805" w:rsidP="00C0077A">
      <w:pPr>
        <w:pStyle w:val="phlistitemized1"/>
        <w:rPr>
          <w:del w:id="1329" w:author="Арслан Катеев" w:date="2018-09-17T13:23:00Z"/>
        </w:rPr>
      </w:pPr>
      <w:del w:id="1330" w:author="Арслан Катеев" w:date="2018-09-17T13:23:00Z">
        <w:r w:rsidRPr="0036267B" w:rsidDel="009B5707">
          <w:delText>м</w:delText>
        </w:r>
        <w:r w:rsidR="000E339E" w:rsidRPr="0036267B" w:rsidDel="009B5707">
          <w:delText xml:space="preserve">ультимедиа-проектором с экраном для представителя Исполнителя, проводящего курс </w:delText>
        </w:r>
        <w:r w:rsidR="00B20304" w:rsidDel="009B5707">
          <w:delText>подготовки</w:delText>
        </w:r>
        <w:r w:rsidR="000E339E" w:rsidRPr="0036267B" w:rsidDel="009B5707">
          <w:delText>;</w:delText>
        </w:r>
      </w:del>
    </w:p>
    <w:p w14:paraId="3C7AFAA6" w14:textId="015B995D" w:rsidR="0025318F" w:rsidRPr="0036267B" w:rsidDel="009B5707" w:rsidRDefault="00997805" w:rsidP="00C0077A">
      <w:pPr>
        <w:pStyle w:val="phlistitemized1"/>
        <w:rPr>
          <w:del w:id="1331" w:author="Арслан Катеев" w:date="2018-09-17T13:23:00Z"/>
        </w:rPr>
      </w:pPr>
      <w:del w:id="1332" w:author="Арслан Катеев" w:date="2018-09-17T13:23:00Z">
        <w:r w:rsidRPr="0036267B" w:rsidDel="009B5707">
          <w:delText>п</w:delText>
        </w:r>
        <w:r w:rsidR="0025318F" w:rsidRPr="0036267B" w:rsidDel="009B5707">
          <w:delText>ерсональным</w:delText>
        </w:r>
        <w:r w:rsidR="00F67F3C" w:rsidRPr="0036267B" w:rsidDel="009B5707">
          <w:delText>и</w:delText>
        </w:r>
        <w:r w:rsidR="0025318F" w:rsidRPr="0036267B" w:rsidDel="009B5707">
          <w:delText xml:space="preserve"> компьютер</w:delText>
        </w:r>
        <w:r w:rsidR="00F67F3C" w:rsidRPr="0036267B" w:rsidDel="009B5707">
          <w:delText>ами из расчета один компьютер</w:delText>
        </w:r>
        <w:r w:rsidR="0025318F" w:rsidRPr="0036267B" w:rsidDel="009B5707">
          <w:delText xml:space="preserve"> на </w:delText>
        </w:r>
        <w:r w:rsidR="0025318F" w:rsidRPr="0036267B" w:rsidDel="009B5707">
          <w:rPr>
            <w:highlight w:val="yellow"/>
          </w:rPr>
          <w:delText>***</w:delText>
        </w:r>
        <w:r w:rsidR="0025318F" w:rsidRPr="0036267B" w:rsidDel="009B5707">
          <w:delText xml:space="preserve"> </w:delText>
        </w:r>
        <w:r w:rsidR="000E339E" w:rsidRPr="0036267B" w:rsidDel="009B5707">
          <w:delText>слушателей курса</w:delText>
        </w:r>
        <w:r w:rsidR="00425B95" w:rsidRPr="0036267B" w:rsidDel="009B5707">
          <w:delText xml:space="preserve">, с установленной программой </w:delText>
        </w:r>
        <w:r w:rsidR="00425B95" w:rsidRPr="0036267B" w:rsidDel="009B5707">
          <w:rPr>
            <w:lang w:val="en-US"/>
          </w:rPr>
          <w:delText>Skype</w:delText>
        </w:r>
        <w:r w:rsidR="000E339E" w:rsidRPr="0036267B" w:rsidDel="009B5707">
          <w:delText>;</w:delText>
        </w:r>
      </w:del>
    </w:p>
    <w:p w14:paraId="54EE7BA9" w14:textId="490D9454" w:rsidR="000E339E" w:rsidRPr="0036267B" w:rsidDel="009B5707" w:rsidRDefault="00997805" w:rsidP="00C0077A">
      <w:pPr>
        <w:pStyle w:val="phlistitemized1"/>
        <w:rPr>
          <w:del w:id="1333" w:author="Арслан Катеев" w:date="2018-09-17T13:23:00Z"/>
          <w:rFonts w:eastAsia="Calibri"/>
        </w:rPr>
      </w:pPr>
      <w:del w:id="1334" w:author="Арслан Катеев" w:date="2018-09-17T13:23:00Z">
        <w:r w:rsidRPr="0036267B" w:rsidDel="009B5707">
          <w:delText>д</w:delText>
        </w:r>
        <w:r w:rsidR="000E339E" w:rsidRPr="0036267B" w:rsidDel="009B5707">
          <w:delText xml:space="preserve">оступом к сети Интернет каждого </w:delText>
        </w:r>
        <w:r w:rsidR="007216EC" w:rsidRPr="0036267B" w:rsidDel="009B5707">
          <w:delText>рабочего места</w:delText>
        </w:r>
        <w:r w:rsidR="00D93A3A" w:rsidRPr="0036267B" w:rsidDel="009B5707">
          <w:delText xml:space="preserve"> аудитории</w:delText>
        </w:r>
        <w:r w:rsidR="007216EC" w:rsidRPr="0036267B" w:rsidDel="009B5707">
          <w:delText xml:space="preserve">, оснащенного персональным компьютером, и рабочего места представителя Исполнителя, проводящего курс </w:delText>
        </w:r>
        <w:r w:rsidR="00B20304" w:rsidDel="009B5707">
          <w:delText>подготовки</w:delText>
        </w:r>
        <w:r w:rsidR="000E339E" w:rsidRPr="0036267B" w:rsidDel="009B5707">
          <w:delText>.</w:delText>
        </w:r>
      </w:del>
    </w:p>
    <w:p w14:paraId="5C0AD590" w14:textId="7CE01EE3" w:rsidR="005B0A4B" w:rsidRPr="0036267B" w:rsidDel="009B5707" w:rsidRDefault="007705CF" w:rsidP="008E4FB2">
      <w:pPr>
        <w:pStyle w:val="phlistorderedtitle"/>
        <w:rPr>
          <w:del w:id="1335" w:author="Арслан Катеев" w:date="2018-09-17T13:23:00Z"/>
        </w:rPr>
      </w:pPr>
      <w:del w:id="1336" w:author="Арслан Катеев" w:date="2018-09-17T13:23:00Z">
        <w:r w:rsidRPr="0036267B" w:rsidDel="009B5707">
          <w:delText xml:space="preserve">Каждому слушателю рекомендуется во время проведения </w:delText>
        </w:r>
        <w:r w:rsidR="00B20304" w:rsidDel="009B5707">
          <w:delText>курса подготовки</w:delText>
        </w:r>
        <w:r w:rsidR="00B20304" w:rsidRPr="0036267B" w:rsidDel="009B5707">
          <w:delText xml:space="preserve"> </w:delText>
        </w:r>
        <w:r w:rsidRPr="0036267B" w:rsidDel="009B5707">
          <w:delText>иметь при себе</w:delText>
        </w:r>
        <w:r w:rsidR="00FB59BA" w:rsidDel="009B5707">
          <w:delText xml:space="preserve"> </w:delText>
        </w:r>
        <w:r w:rsidRPr="0036267B" w:rsidDel="009B5707">
          <w:delText>экземпляр</w:delText>
        </w:r>
        <w:r w:rsidR="005B0A4B" w:rsidRPr="0036267B" w:rsidDel="009B5707">
          <w:delText xml:space="preserve"> следующих документов, переданных Исполнителем представителю Заказчика в электронном виде не позднее, чем за </w:delText>
        </w:r>
        <w:r w:rsidR="008B2FC3" w:rsidRPr="0036267B" w:rsidDel="009B5707">
          <w:delText>пять</w:delText>
        </w:r>
        <w:r w:rsidR="005B0A4B" w:rsidRPr="0036267B" w:rsidDel="009B5707">
          <w:delText xml:space="preserve"> рабочих дней до начала курса:</w:delText>
        </w:r>
      </w:del>
    </w:p>
    <w:p w14:paraId="26AFE6FB" w14:textId="6F2DA50D" w:rsidR="007705CF" w:rsidRPr="0036267B" w:rsidDel="009B5707" w:rsidRDefault="005B0A4B" w:rsidP="00C0077A">
      <w:pPr>
        <w:pStyle w:val="phlistitemized1"/>
        <w:rPr>
          <w:del w:id="1337" w:author="Арслан Катеев" w:date="2018-09-17T13:23:00Z"/>
        </w:rPr>
      </w:pPr>
      <w:del w:id="1338" w:author="Арслан Катеев" w:date="2018-09-17T13:23:00Z">
        <w:r w:rsidRPr="0036267B" w:rsidDel="009B5707">
          <w:delText>«</w:delText>
        </w:r>
        <w:r w:rsidR="007705CF" w:rsidRPr="0036267B" w:rsidDel="009B5707">
          <w:delText>Руководств</w:delText>
        </w:r>
        <w:r w:rsidR="008B2FC3" w:rsidRPr="0036267B" w:rsidDel="009B5707">
          <w:delText>о</w:delText>
        </w:r>
        <w:r w:rsidR="007705CF" w:rsidRPr="0036267B" w:rsidDel="009B5707">
          <w:delText xml:space="preserve"> пользователя</w:delText>
        </w:r>
        <w:r w:rsidRPr="0036267B" w:rsidDel="009B5707">
          <w:delText>»</w:delText>
        </w:r>
        <w:r w:rsidR="007705CF" w:rsidRPr="0036267B" w:rsidDel="009B5707">
          <w:delText xml:space="preserve"> на Систему</w:delText>
        </w:r>
        <w:r w:rsidRPr="0036267B" w:rsidDel="009B5707">
          <w:delText xml:space="preserve"> – для </w:delText>
        </w:r>
        <w:r w:rsidR="00B20304" w:rsidDel="009B5707">
          <w:delText xml:space="preserve">слушателей курса подготовки </w:delText>
        </w:r>
        <w:r w:rsidRPr="0036267B" w:rsidDel="009B5707">
          <w:delText>пользователей Системы;</w:delText>
        </w:r>
      </w:del>
    </w:p>
    <w:p w14:paraId="453CF3B7" w14:textId="2B155E9E" w:rsidR="005B0A4B" w:rsidRPr="0036267B" w:rsidDel="009B5707" w:rsidRDefault="005B0A4B" w:rsidP="00C0077A">
      <w:pPr>
        <w:pStyle w:val="phlistitemized1"/>
        <w:rPr>
          <w:del w:id="1339" w:author="Арслан Катеев" w:date="2018-09-17T13:23:00Z"/>
        </w:rPr>
      </w:pPr>
      <w:del w:id="1340" w:author="Арслан Катеев" w:date="2018-09-17T13:23:00Z">
        <w:r w:rsidRPr="0036267B" w:rsidDel="009B5707">
          <w:delText>«Руководств</w:delText>
        </w:r>
        <w:r w:rsidR="008B2FC3" w:rsidRPr="0036267B" w:rsidDel="009B5707">
          <w:delText>о</w:delText>
        </w:r>
        <w:r w:rsidRPr="0036267B" w:rsidDel="009B5707">
          <w:delText xml:space="preserve"> администратора» на Систему - для </w:delText>
        </w:r>
        <w:r w:rsidR="00B20304" w:rsidDel="009B5707">
          <w:delText xml:space="preserve">слушателей курса подготовки </w:delText>
        </w:r>
        <w:r w:rsidRPr="0036267B" w:rsidDel="009B5707">
          <w:delText xml:space="preserve">администраторов </w:delText>
        </w:r>
        <w:r w:rsidR="0069196F" w:rsidRPr="0036267B" w:rsidDel="009B5707">
          <w:delText>Системы.</w:delText>
        </w:r>
      </w:del>
    </w:p>
    <w:p w14:paraId="4E5E86BA" w14:textId="5A9089A7" w:rsidR="00BD2CCB" w:rsidRPr="0036267B" w:rsidDel="009B5707" w:rsidRDefault="00BD2CCB" w:rsidP="00FC15DE">
      <w:pPr>
        <w:pStyle w:val="phnormal"/>
        <w:rPr>
          <w:del w:id="1341" w:author="Арслан Катеев" w:date="2018-09-17T13:23:00Z"/>
          <w:rFonts w:eastAsia="Calibri" w:cs="Arial"/>
        </w:rPr>
      </w:pPr>
      <w:del w:id="1342" w:author="Арслан Катеев" w:date="2018-09-17T13:23:00Z">
        <w:r w:rsidRPr="0036267B" w:rsidDel="009B5707">
          <w:rPr>
            <w:rFonts w:eastAsia="Calibri" w:cs="Arial"/>
          </w:rPr>
          <w:delText xml:space="preserve">По результатам </w:delText>
        </w:r>
        <w:r w:rsidR="00B20304" w:rsidDel="009B5707">
          <w:rPr>
            <w:rFonts w:eastAsia="Calibri" w:cs="Arial"/>
          </w:rPr>
          <w:delText>проведения курсов подготовки</w:delText>
        </w:r>
        <w:r w:rsidRPr="0036267B" w:rsidDel="009B5707">
          <w:rPr>
            <w:rFonts w:eastAsia="Calibri" w:cs="Arial"/>
          </w:rPr>
          <w:delText xml:space="preserve"> должен быть составлен </w:delText>
        </w:r>
        <w:r w:rsidR="006F1F7A" w:rsidDel="009B5707">
          <w:rPr>
            <w:rFonts w:eastAsia="Calibri" w:cs="Arial"/>
          </w:rPr>
          <w:delText>п</w:delText>
        </w:r>
        <w:r w:rsidRPr="0036267B" w:rsidDel="009B5707">
          <w:rPr>
            <w:rFonts w:eastAsia="Calibri" w:cs="Arial"/>
          </w:rPr>
          <w:delText xml:space="preserve">ротокол </w:delText>
        </w:r>
        <w:r w:rsidR="00B20304" w:rsidDel="009B5707">
          <w:delText>подготовки пользователей к работе в Системе</w:delText>
        </w:r>
        <w:r w:rsidR="005C3B5C" w:rsidRPr="0036267B" w:rsidDel="009B5707">
          <w:rPr>
            <w:rFonts w:eastAsia="Calibri" w:cs="Arial"/>
          </w:rPr>
          <w:delText xml:space="preserve"> (</w:delText>
        </w:r>
        <w:r w:rsidR="001014DD" w:rsidRPr="0036267B" w:rsidDel="009B5707">
          <w:rPr>
            <w:rFonts w:eastAsia="Calibri" w:cs="Arial"/>
          </w:rPr>
          <w:fldChar w:fldCharType="begin"/>
        </w:r>
        <w:r w:rsidR="00302666" w:rsidRPr="0036267B" w:rsidDel="009B5707">
          <w:rPr>
            <w:rFonts w:eastAsia="Calibri" w:cs="Arial"/>
          </w:rPr>
          <w:delInstrText xml:space="preserve"> REF _Ref383157839 \w \h </w:delInstrText>
        </w:r>
        <w:r w:rsidR="0036267B" w:rsidDel="009B5707">
          <w:rPr>
            <w:rFonts w:eastAsia="Calibri" w:cs="Arial"/>
          </w:rPr>
          <w:delInstrText xml:space="preserve"> \* MERGEFORMAT </w:delInstrText>
        </w:r>
        <w:r w:rsidR="001014DD" w:rsidRPr="0036267B" w:rsidDel="009B5707">
          <w:rPr>
            <w:rFonts w:eastAsia="Calibri" w:cs="Arial"/>
          </w:rPr>
        </w:r>
        <w:r w:rsidR="001014DD" w:rsidRPr="0036267B" w:rsidDel="009B5707">
          <w:rPr>
            <w:rFonts w:eastAsia="Calibri" w:cs="Arial"/>
          </w:rPr>
          <w:fldChar w:fldCharType="separate"/>
        </w:r>
        <w:r w:rsidR="00843557" w:rsidDel="009B5707">
          <w:rPr>
            <w:rFonts w:eastAsia="Calibri" w:cs="Arial"/>
          </w:rPr>
          <w:delText>Приложение А</w:delText>
        </w:r>
        <w:r w:rsidR="001014DD" w:rsidRPr="0036267B" w:rsidDel="009B5707">
          <w:rPr>
            <w:rFonts w:eastAsia="Calibri" w:cs="Arial"/>
          </w:rPr>
          <w:fldChar w:fldCharType="end"/>
        </w:r>
        <w:r w:rsidR="005C3B5C" w:rsidRPr="0036267B" w:rsidDel="009B5707">
          <w:rPr>
            <w:rFonts w:eastAsia="Calibri" w:cs="Arial"/>
          </w:rPr>
          <w:delText>)</w:delText>
        </w:r>
        <w:r w:rsidRPr="0036267B" w:rsidDel="009B5707">
          <w:rPr>
            <w:rFonts w:eastAsia="Calibri" w:cs="Arial"/>
          </w:rPr>
          <w:delText xml:space="preserve">, подписанный </w:delText>
        </w:r>
        <w:r w:rsidR="0011218B" w:rsidRPr="0036267B" w:rsidDel="009B5707">
          <w:rPr>
            <w:rFonts w:eastAsia="Calibri" w:cs="Arial"/>
          </w:rPr>
          <w:delText>представителями</w:delText>
        </w:r>
        <w:r w:rsidRPr="0036267B" w:rsidDel="009B5707">
          <w:rPr>
            <w:rFonts w:eastAsia="Calibri" w:cs="Arial"/>
          </w:rPr>
          <w:delText xml:space="preserve"> </w:delText>
        </w:r>
        <w:r w:rsidR="005C3B5C" w:rsidRPr="0036267B" w:rsidDel="009B5707">
          <w:rPr>
            <w:rFonts w:eastAsia="Calibri" w:cs="Arial"/>
            <w:highlight w:val="yellow"/>
          </w:rPr>
          <w:delText>Заказчик</w:delText>
        </w:r>
        <w:r w:rsidR="0011218B" w:rsidRPr="0036267B" w:rsidDel="009B5707">
          <w:rPr>
            <w:rFonts w:eastAsia="Calibri" w:cs="Arial"/>
            <w:highlight w:val="yellow"/>
          </w:rPr>
          <w:delText>а</w:delText>
        </w:r>
        <w:r w:rsidR="005C3B5C" w:rsidRPr="0036267B" w:rsidDel="009B5707">
          <w:rPr>
            <w:rFonts w:eastAsia="Calibri" w:cs="Arial"/>
            <w:highlight w:val="yellow"/>
          </w:rPr>
          <w:delText xml:space="preserve"> и Исполнител</w:delText>
        </w:r>
        <w:r w:rsidR="0011218B" w:rsidRPr="0036267B" w:rsidDel="009B5707">
          <w:rPr>
            <w:rFonts w:eastAsia="Calibri" w:cs="Arial"/>
            <w:highlight w:val="yellow"/>
          </w:rPr>
          <w:delText>я</w:delText>
        </w:r>
        <w:r w:rsidR="005C3B5C" w:rsidRPr="0036267B" w:rsidDel="009B5707">
          <w:rPr>
            <w:rFonts w:eastAsia="Calibri" w:cs="Arial"/>
          </w:rPr>
          <w:delText xml:space="preserve"> в </w:delText>
        </w:r>
        <w:r w:rsidR="0011218B" w:rsidRPr="0036267B" w:rsidDel="009B5707">
          <w:rPr>
            <w:rFonts w:eastAsia="Calibri" w:cs="Arial"/>
          </w:rPr>
          <w:delText>последн</w:delText>
        </w:r>
        <w:r w:rsidR="008B69F6" w:rsidRPr="0036267B" w:rsidDel="009B5707">
          <w:rPr>
            <w:rFonts w:eastAsia="Calibri" w:cs="Arial"/>
          </w:rPr>
          <w:delText>ий</w:delText>
        </w:r>
        <w:r w:rsidR="0011218B" w:rsidRPr="0036267B" w:rsidDel="009B5707">
          <w:rPr>
            <w:rFonts w:eastAsia="Calibri" w:cs="Arial"/>
          </w:rPr>
          <w:delText xml:space="preserve"> д</w:delText>
        </w:r>
        <w:r w:rsidR="008B69F6" w:rsidRPr="0036267B" w:rsidDel="009B5707">
          <w:rPr>
            <w:rFonts w:eastAsia="Calibri" w:cs="Arial"/>
          </w:rPr>
          <w:delText>е</w:delText>
        </w:r>
        <w:r w:rsidR="0011218B" w:rsidRPr="0036267B" w:rsidDel="009B5707">
          <w:rPr>
            <w:rFonts w:eastAsia="Calibri" w:cs="Arial"/>
          </w:rPr>
          <w:delText>н</w:delText>
        </w:r>
        <w:r w:rsidR="008B69F6" w:rsidRPr="0036267B" w:rsidDel="009B5707">
          <w:rPr>
            <w:rFonts w:eastAsia="Calibri" w:cs="Arial"/>
          </w:rPr>
          <w:delText>ь</w:delText>
        </w:r>
        <w:r w:rsidR="0011218B" w:rsidRPr="0036267B" w:rsidDel="009B5707">
          <w:rPr>
            <w:rFonts w:eastAsia="Calibri" w:cs="Arial"/>
          </w:rPr>
          <w:delText xml:space="preserve"> проведения </w:delText>
        </w:r>
        <w:r w:rsidR="00B20304" w:rsidDel="009B5707">
          <w:rPr>
            <w:rFonts w:eastAsia="Calibri" w:cs="Arial"/>
          </w:rPr>
          <w:delText>курсов подготовки</w:delText>
        </w:r>
        <w:r w:rsidR="0011218B" w:rsidRPr="0036267B" w:rsidDel="009B5707">
          <w:rPr>
            <w:rFonts w:eastAsia="Calibri" w:cs="Arial"/>
          </w:rPr>
          <w:delText>.</w:delText>
        </w:r>
      </w:del>
    </w:p>
    <w:p w14:paraId="1B635FD8" w14:textId="799B90C3" w:rsidR="00FA28B9" w:rsidRPr="0036267B" w:rsidDel="009B5707" w:rsidRDefault="00FA28B9" w:rsidP="00FA28B9">
      <w:pPr>
        <w:pStyle w:val="phnormal"/>
        <w:rPr>
          <w:del w:id="1343" w:author="Арслан Катеев" w:date="2018-09-17T13:23:00Z"/>
          <w:rFonts w:eastAsia="Calibri" w:cs="Arial"/>
        </w:rPr>
      </w:pPr>
      <w:del w:id="1344" w:author="Арслан Катеев" w:date="2018-09-17T13:23:00Z">
        <w:r w:rsidRPr="002B44AD" w:rsidDel="009B5707">
          <w:rPr>
            <w:rFonts w:eastAsia="Calibri" w:cs="Arial"/>
            <w:highlight w:val="cyan"/>
          </w:rPr>
          <w:delText>П</w:delText>
        </w:r>
        <w:r w:rsidR="00B20304" w:rsidRPr="002B44AD" w:rsidDel="009B5707">
          <w:rPr>
            <w:rFonts w:eastAsia="Calibri" w:cs="Arial"/>
            <w:highlight w:val="cyan"/>
          </w:rPr>
          <w:delText>ользователям,</w:delText>
        </w:r>
        <w:r w:rsidRPr="002B44AD" w:rsidDel="009B5707">
          <w:rPr>
            <w:rFonts w:eastAsia="Calibri" w:cs="Arial"/>
            <w:highlight w:val="cyan"/>
          </w:rPr>
          <w:delText xml:space="preserve"> прошедшим </w:delText>
        </w:r>
        <w:r w:rsidR="00B20304" w:rsidRPr="002B44AD" w:rsidDel="009B5707">
          <w:rPr>
            <w:rFonts w:eastAsia="Calibri" w:cs="Arial"/>
            <w:highlight w:val="cyan"/>
          </w:rPr>
          <w:delText>данные курсы подготовки</w:delText>
        </w:r>
        <w:r w:rsidRPr="002B44AD" w:rsidDel="009B5707">
          <w:rPr>
            <w:rFonts w:eastAsia="Calibri" w:cs="Arial"/>
            <w:highlight w:val="cyan"/>
          </w:rPr>
          <w:delText xml:space="preserve">, </w:delText>
        </w:r>
        <w:r w:rsidR="00904690" w:rsidRPr="002B44AD" w:rsidDel="009B5707">
          <w:rPr>
            <w:rFonts w:eastAsia="Calibri" w:cs="Arial"/>
            <w:highlight w:val="cyan"/>
          </w:rPr>
          <w:delText xml:space="preserve">в соответствии с приказом Министерства образования и науки Российской Федерации (Минобрнауки России) от 1 июля 2013 г. № 499 «Об утверждении порядка организации и осуществления образовательной деятельности по дополнительным профессиональным программам» </w:delText>
        </w:r>
        <w:r w:rsidRPr="002B44AD" w:rsidDel="009B5707">
          <w:rPr>
            <w:rFonts w:eastAsia="Calibri" w:cs="Arial"/>
            <w:highlight w:val="cyan"/>
          </w:rPr>
          <w:delText>должны</w:delText>
        </w:r>
        <w:r w:rsidR="00B20304" w:rsidRPr="002B44AD" w:rsidDel="009B5707">
          <w:rPr>
            <w:rFonts w:eastAsia="Calibri" w:cs="Arial"/>
            <w:highlight w:val="cyan"/>
          </w:rPr>
          <w:delText xml:space="preserve"> быть</w:delText>
        </w:r>
        <w:r w:rsidRPr="002B44AD" w:rsidDel="009B5707">
          <w:rPr>
            <w:rFonts w:eastAsia="Calibri" w:cs="Arial"/>
            <w:highlight w:val="cyan"/>
          </w:rPr>
          <w:delText xml:space="preserve"> выда</w:delText>
        </w:r>
        <w:r w:rsidR="00B20304" w:rsidRPr="002B44AD" w:rsidDel="009B5707">
          <w:rPr>
            <w:rFonts w:eastAsia="Calibri" w:cs="Arial"/>
            <w:highlight w:val="cyan"/>
          </w:rPr>
          <w:delText>ны</w:delText>
        </w:r>
        <w:r w:rsidRPr="002B44AD" w:rsidDel="009B5707">
          <w:rPr>
            <w:rFonts w:eastAsia="Calibri" w:cs="Arial"/>
            <w:highlight w:val="cyan"/>
          </w:rPr>
          <w:delText xml:space="preserve"> удостоверения о повышении квалификации.</w:delText>
        </w:r>
      </w:del>
    </w:p>
    <w:p w14:paraId="4E60A5E1" w14:textId="002195D6" w:rsidR="00A0277F" w:rsidRPr="0036267B" w:rsidDel="009B5707" w:rsidRDefault="001269C3" w:rsidP="00F25ED2">
      <w:pPr>
        <w:pStyle w:val="34"/>
        <w:rPr>
          <w:del w:id="1345" w:author="Арслан Катеев" w:date="2018-09-17T13:23:00Z"/>
          <w:rFonts w:eastAsia="Calibri"/>
        </w:rPr>
      </w:pPr>
      <w:bookmarkStart w:id="1346" w:name="_Toc522869224"/>
      <w:del w:id="1347" w:author="Арслан Катеев" w:date="2018-09-17T13:23:00Z">
        <w:r w:rsidRPr="0036267B" w:rsidDel="009B5707">
          <w:rPr>
            <w:rFonts w:eastAsia="Calibri"/>
          </w:rPr>
          <w:delText>Требования к Исполнителю</w:delText>
        </w:r>
        <w:bookmarkEnd w:id="1346"/>
      </w:del>
    </w:p>
    <w:p w14:paraId="6CC87C5B" w14:textId="754FE6A6" w:rsidR="001269C3" w:rsidRPr="0036267B" w:rsidDel="009B5707" w:rsidRDefault="001269C3" w:rsidP="001269C3">
      <w:pPr>
        <w:pStyle w:val="phnormal"/>
        <w:rPr>
          <w:del w:id="1348" w:author="Арслан Катеев" w:date="2018-09-17T13:23:00Z"/>
          <w:rFonts w:eastAsia="Calibri" w:cs="Arial"/>
        </w:rPr>
      </w:pPr>
      <w:del w:id="1349" w:author="Арслан Катеев" w:date="2018-09-17T13:23:00Z">
        <w:r w:rsidRPr="0036267B" w:rsidDel="009B5707">
          <w:rPr>
            <w:rFonts w:eastAsia="Calibri" w:cs="Arial"/>
          </w:rPr>
          <w:delText xml:space="preserve">Для надлежащего исполнения обязательств по настоящим </w:delText>
        </w:r>
        <w:r w:rsidR="00D51242" w:rsidRPr="0036267B" w:rsidDel="009B5707">
          <w:rPr>
            <w:rFonts w:eastAsia="Calibri" w:cs="Arial"/>
          </w:rPr>
          <w:delText>т</w:delText>
        </w:r>
        <w:r w:rsidRPr="0036267B" w:rsidDel="009B5707">
          <w:rPr>
            <w:rFonts w:eastAsia="Calibri" w:cs="Arial"/>
          </w:rPr>
          <w:delText>ехническим требованиям Исполнитель должен обладать Лицензией на осуществление образовательной деятельности по дополнительным профессиональным программам, выданной в соответствии с действующим законодательством.</w:delText>
        </w:r>
      </w:del>
    </w:p>
    <w:p w14:paraId="6257A42B" w14:textId="77777777" w:rsidR="00A0277F" w:rsidRPr="0036267B" w:rsidRDefault="00F3257E" w:rsidP="00F25ED2">
      <w:pPr>
        <w:pStyle w:val="17"/>
      </w:pPr>
      <w:bookmarkStart w:id="1350" w:name="_Toc333853753"/>
      <w:bookmarkStart w:id="1351" w:name="_Toc333854129"/>
      <w:bookmarkStart w:id="1352" w:name="_Toc336356946"/>
      <w:bookmarkStart w:id="1353" w:name="_Toc381260972"/>
      <w:bookmarkStart w:id="1354" w:name="_Toc397955758"/>
      <w:bookmarkStart w:id="1355" w:name="_Toc522869225"/>
      <w:r w:rsidRPr="0036267B">
        <w:lastRenderedPageBreak/>
        <w:t>Порядок контроля и приемки Системы</w:t>
      </w:r>
      <w:bookmarkEnd w:id="1350"/>
      <w:bookmarkEnd w:id="1351"/>
      <w:bookmarkEnd w:id="1352"/>
      <w:bookmarkEnd w:id="1353"/>
      <w:bookmarkEnd w:id="1354"/>
      <w:bookmarkEnd w:id="1355"/>
    </w:p>
    <w:p w14:paraId="5742023A" w14:textId="77777777" w:rsidR="001269C3" w:rsidRPr="0036267B" w:rsidRDefault="001269C3" w:rsidP="008E4FB2">
      <w:pPr>
        <w:pStyle w:val="phlistorderedtitle"/>
      </w:pPr>
      <w:r w:rsidRPr="0036267B">
        <w:t>Контроль и приемка Системы должны удовлетворять следующим требованиям:</w:t>
      </w:r>
    </w:p>
    <w:p w14:paraId="1A5C4789" w14:textId="7813BE07" w:rsidR="001269C3" w:rsidRPr="0036267B" w:rsidRDefault="00997805" w:rsidP="00C0077A">
      <w:pPr>
        <w:pStyle w:val="phlistitemized1"/>
      </w:pPr>
      <w:r w:rsidRPr="0036267B">
        <w:t>п</w:t>
      </w:r>
      <w:r w:rsidR="001269C3" w:rsidRPr="0036267B">
        <w:t>роведение приемо-сдаточных испытаний</w:t>
      </w:r>
      <w:r w:rsidR="000E140C">
        <w:t xml:space="preserve"> </w:t>
      </w:r>
      <w:r w:rsidR="001269C3" w:rsidRPr="0036267B">
        <w:t xml:space="preserve"> осуществляется в соответствии с программой </w:t>
      </w:r>
      <w:r w:rsidR="00655EBA">
        <w:t xml:space="preserve">и методикой </w:t>
      </w:r>
      <w:r w:rsidR="001269C3" w:rsidRPr="0036267B">
        <w:t xml:space="preserve">испытаний в присутствии представителей Заказчика и Исполнителя, входящих в состав рабочей группы, определяемой в Уставе проекта. Устав проекта утверждается в течение 10 рабочих дней после подписания </w:t>
      </w:r>
      <w:r w:rsidR="009C0060">
        <w:t>Г</w:t>
      </w:r>
      <w:r w:rsidR="009C0060" w:rsidRPr="0036267B">
        <w:t xml:space="preserve">осударственного </w:t>
      </w:r>
      <w:r w:rsidR="001269C3" w:rsidRPr="0036267B">
        <w:t xml:space="preserve">контракта </w:t>
      </w:r>
      <w:del w:id="1356" w:author="Арслан Катеев" w:date="2018-09-17T13:24:00Z">
        <w:r w:rsidR="001269C3" w:rsidRPr="0036267B" w:rsidDel="009B5707">
          <w:rPr>
            <w:highlight w:val="yellow"/>
          </w:rPr>
          <w:delText>(или договора)</w:delText>
        </w:r>
        <w:r w:rsidR="001269C3" w:rsidRPr="0036267B" w:rsidDel="009B5707">
          <w:delText xml:space="preserve"> </w:delText>
        </w:r>
      </w:del>
      <w:r w:rsidR="001269C3" w:rsidRPr="0036267B">
        <w:t>(Заказчик, со своей стороны, предоставляет Исполнителю рабочую группу проекта в течение пяти рабочих дней после подписания государственного</w:t>
      </w:r>
      <w:del w:id="1357" w:author="Арслан Катеев" w:date="2018-09-17T13:24:00Z">
        <w:r w:rsidR="001269C3" w:rsidRPr="0036267B" w:rsidDel="009B5707">
          <w:delText xml:space="preserve"> контракта </w:delText>
        </w:r>
        <w:r w:rsidR="001269C3" w:rsidRPr="0036267B" w:rsidDel="009B5707">
          <w:rPr>
            <w:highlight w:val="yellow"/>
          </w:rPr>
          <w:delText>(или договора)</w:delText>
        </w:r>
      </w:del>
      <w:r w:rsidR="001269C3" w:rsidRPr="0036267B">
        <w:t xml:space="preserve">) и включает в себя: </w:t>
      </w:r>
    </w:p>
    <w:p w14:paraId="61310BCA" w14:textId="77777777" w:rsidR="001269C3" w:rsidRPr="0036267B" w:rsidRDefault="00997805" w:rsidP="004C211D">
      <w:pPr>
        <w:pStyle w:val="phlistitemized2"/>
      </w:pPr>
      <w:r w:rsidRPr="0036267B">
        <w:t>ц</w:t>
      </w:r>
      <w:r w:rsidR="001269C3" w:rsidRPr="0036267B">
        <w:t>ели и задачи проекта;</w:t>
      </w:r>
    </w:p>
    <w:p w14:paraId="319E26FD" w14:textId="1E9050D8" w:rsidR="001269C3" w:rsidRPr="0036267B" w:rsidRDefault="00997805" w:rsidP="004C211D">
      <w:pPr>
        <w:pStyle w:val="phlistitemized2"/>
      </w:pPr>
      <w:r w:rsidRPr="0036267B">
        <w:t>р</w:t>
      </w:r>
      <w:r w:rsidR="001269C3" w:rsidRPr="0036267B">
        <w:t>абочая группа проекта (</w:t>
      </w:r>
      <w:r w:rsidR="000E140C">
        <w:t>р</w:t>
      </w:r>
      <w:r w:rsidR="000E140C" w:rsidRPr="0036267B">
        <w:t>оль</w:t>
      </w:r>
      <w:r w:rsidR="001269C3" w:rsidRPr="0036267B">
        <w:t xml:space="preserve">, должность, Ф.И.О., </w:t>
      </w:r>
      <w:r w:rsidR="000E140C">
        <w:t>ф</w:t>
      </w:r>
      <w:r w:rsidR="000E140C" w:rsidRPr="0036267B">
        <w:t>ункции</w:t>
      </w:r>
      <w:r w:rsidR="001269C3" w:rsidRPr="0036267B">
        <w:t xml:space="preserve">); </w:t>
      </w:r>
    </w:p>
    <w:p w14:paraId="1B4A9340" w14:textId="77777777" w:rsidR="001269C3" w:rsidRPr="0036267B" w:rsidRDefault="00997805" w:rsidP="004C211D">
      <w:pPr>
        <w:pStyle w:val="phlistitemized2"/>
      </w:pPr>
      <w:r w:rsidRPr="0036267B">
        <w:t>п</w:t>
      </w:r>
      <w:r w:rsidR="001269C3" w:rsidRPr="0036267B">
        <w:t>лан-график оказания услуг</w:t>
      </w:r>
      <w:r w:rsidR="004343A6" w:rsidRPr="0036267B">
        <w:t>.</w:t>
      </w:r>
    </w:p>
    <w:p w14:paraId="16FFC1D7" w14:textId="65F0AD06" w:rsidR="001269C3" w:rsidRPr="0036267B" w:rsidRDefault="00997805" w:rsidP="00C0077A">
      <w:pPr>
        <w:pStyle w:val="phlistitemized1"/>
      </w:pPr>
      <w:r w:rsidRPr="0036267B">
        <w:t>р</w:t>
      </w:r>
      <w:r w:rsidR="001269C3" w:rsidRPr="0036267B">
        <w:t>езультаты приемо-сдаточных испытаний заносятся в протокол испытаний, на основании которого делается заключение о соответствии Системы настоящим техническим требованиям. Несоответствия, выявленные в ходе проведения приемо-сдаточных испытаний, заносятся в протокол/</w:t>
      </w:r>
      <w:r w:rsidR="000E140C">
        <w:t xml:space="preserve">рабочий </w:t>
      </w:r>
      <w:r w:rsidR="001269C3" w:rsidRPr="0036267B">
        <w:t>журнал с указанием срока их устранения;</w:t>
      </w:r>
    </w:p>
    <w:p w14:paraId="6CBC026F" w14:textId="5D2AA72E" w:rsidR="001269C3" w:rsidRPr="0036267B" w:rsidRDefault="00997805" w:rsidP="00C0077A">
      <w:pPr>
        <w:pStyle w:val="phlistitemized1"/>
      </w:pPr>
      <w:r w:rsidRPr="0036267B">
        <w:t>н</w:t>
      </w:r>
      <w:r w:rsidR="001269C3" w:rsidRPr="0036267B">
        <w:t>а основе протокола испытаний оформляется и подписывается «Акт сдачи-приемки оказанных услуг».</w:t>
      </w:r>
      <w:r w:rsidR="002D472E">
        <w:t xml:space="preserve"> Акт сдачи-приемки оказанных услуг оформляется в соответствии с условиями Государственного контракта</w:t>
      </w:r>
      <w:del w:id="1358" w:author="Арслан Катеев" w:date="2018-09-17T13:24:00Z">
        <w:r w:rsidR="002D472E" w:rsidDel="009B5707">
          <w:delText xml:space="preserve"> </w:delText>
        </w:r>
        <w:r w:rsidR="002D472E" w:rsidRPr="004A419E" w:rsidDel="009B5707">
          <w:rPr>
            <w:highlight w:val="yellow"/>
          </w:rPr>
          <w:delText>(договора</w:delText>
        </w:r>
        <w:r w:rsidR="002D472E" w:rsidDel="009B5707">
          <w:delText>)</w:delText>
        </w:r>
      </w:del>
      <w:r w:rsidR="002D472E">
        <w:t>.</w:t>
      </w:r>
    </w:p>
    <w:p w14:paraId="03B65869" w14:textId="2724632F" w:rsidR="00EA067D" w:rsidRPr="0036267B" w:rsidDel="009B5707" w:rsidRDefault="00EA067D" w:rsidP="00F25ED2">
      <w:pPr>
        <w:pStyle w:val="17"/>
        <w:rPr>
          <w:del w:id="1359" w:author="Арслан Катеев" w:date="2018-09-17T13:23:00Z"/>
        </w:rPr>
      </w:pPr>
      <w:bookmarkStart w:id="1360" w:name="_Toc336356950"/>
      <w:bookmarkStart w:id="1361" w:name="_Toc522869226"/>
      <w:del w:id="1362" w:author="Арслан Катеев" w:date="2018-09-17T13:23:00Z">
        <w:r w:rsidRPr="0036267B" w:rsidDel="009B5707">
          <w:delText xml:space="preserve">Требования к составу и содержанию </w:delText>
        </w:r>
        <w:r w:rsidR="004A19E6" w:rsidRPr="0036267B" w:rsidDel="009B5707">
          <w:delText>услуг</w:delText>
        </w:r>
        <w:r w:rsidRPr="0036267B" w:rsidDel="009B5707">
          <w:delText xml:space="preserve"> по подготовке объекта автоматизации к вводу Системы в действие</w:delText>
        </w:r>
        <w:bookmarkEnd w:id="1360"/>
        <w:bookmarkEnd w:id="1361"/>
      </w:del>
    </w:p>
    <w:p w14:paraId="056A5FD5" w14:textId="1F96EB79" w:rsidR="00EA067D" w:rsidRPr="0036267B" w:rsidDel="009B5707" w:rsidRDefault="00EA067D" w:rsidP="00EA067D">
      <w:pPr>
        <w:pStyle w:val="phnormal"/>
        <w:rPr>
          <w:del w:id="1363" w:author="Арслан Катеев" w:date="2018-09-17T13:23:00Z"/>
          <w:rFonts w:cs="Arial"/>
        </w:rPr>
      </w:pPr>
      <w:del w:id="1364" w:author="Арслан Катеев" w:date="2018-09-17T13:23:00Z">
        <w:r w:rsidRPr="0036267B" w:rsidDel="009B5707">
          <w:rPr>
            <w:rStyle w:val="phnormal0"/>
            <w:rFonts w:cs="Arial"/>
          </w:rPr>
          <w:delText xml:space="preserve">Для создания условий функционирования объекта автоматизации, при которых гарантируется соответствие </w:delText>
        </w:r>
        <w:r w:rsidR="00F3257E" w:rsidRPr="0036267B" w:rsidDel="009B5707">
          <w:rPr>
            <w:rStyle w:val="phnormal0"/>
            <w:rFonts w:cs="Arial"/>
          </w:rPr>
          <w:delText xml:space="preserve">разрабатываемой </w:delText>
        </w:r>
        <w:r w:rsidRPr="0036267B" w:rsidDel="009B5707">
          <w:rPr>
            <w:rStyle w:val="phnormal0"/>
            <w:rFonts w:cs="Arial"/>
          </w:rPr>
          <w:delText xml:space="preserve">Системы </w:delText>
        </w:r>
        <w:r w:rsidR="00F3257E" w:rsidRPr="0036267B" w:rsidDel="009B5707">
          <w:rPr>
            <w:rStyle w:val="phnormal0"/>
            <w:rFonts w:cs="Arial"/>
          </w:rPr>
          <w:delText xml:space="preserve">настоящим техническим </w:delText>
        </w:r>
        <w:r w:rsidRPr="0036267B" w:rsidDel="009B5707">
          <w:rPr>
            <w:rStyle w:val="phnormal0"/>
            <w:rFonts w:cs="Arial"/>
          </w:rPr>
          <w:delText xml:space="preserve">требованиям и возможность использования Системы, в организации Заказчика на этапе подготовки объекта автоматизации к вводу Системы в действие рекомендуется провести </w:delText>
        </w:r>
        <w:r w:rsidR="00655EBA" w:rsidRPr="0036267B" w:rsidDel="009B5707">
          <w:rPr>
            <w:rStyle w:val="phnormal0"/>
            <w:rFonts w:cs="Arial"/>
          </w:rPr>
          <w:delText>определ</w:delText>
        </w:r>
        <w:r w:rsidR="00655EBA" w:rsidDel="009B5707">
          <w:rPr>
            <w:rStyle w:val="phnormal0"/>
            <w:rFonts w:cs="Arial"/>
          </w:rPr>
          <w:delText>е</w:delText>
        </w:r>
        <w:r w:rsidR="00655EBA" w:rsidRPr="0036267B" w:rsidDel="009B5707">
          <w:rPr>
            <w:rStyle w:val="phnormal0"/>
            <w:rFonts w:cs="Arial"/>
          </w:rPr>
          <w:delText xml:space="preserve">нный </w:delText>
        </w:r>
        <w:r w:rsidRPr="0036267B" w:rsidDel="009B5707">
          <w:rPr>
            <w:rStyle w:val="phnormal0"/>
            <w:rFonts w:cs="Arial"/>
          </w:rPr>
          <w:delText>комплекс мероприятий</w:delText>
        </w:r>
        <w:r w:rsidRPr="0036267B" w:rsidDel="009B5707">
          <w:rPr>
            <w:rFonts w:cs="Arial"/>
          </w:rPr>
          <w:delText>.</w:delText>
        </w:r>
      </w:del>
    </w:p>
    <w:p w14:paraId="5CEB1DE2" w14:textId="7BD44C2F" w:rsidR="00EA067D" w:rsidRPr="0036267B" w:rsidDel="009B5707" w:rsidRDefault="00EA067D" w:rsidP="00F25ED2">
      <w:pPr>
        <w:pStyle w:val="22"/>
        <w:rPr>
          <w:del w:id="1365" w:author="Арслан Катеев" w:date="2018-09-17T13:23:00Z"/>
        </w:rPr>
      </w:pPr>
      <w:bookmarkStart w:id="1366" w:name="_Toc335810557"/>
      <w:bookmarkStart w:id="1367" w:name="_Toc336356952"/>
      <w:bookmarkStart w:id="1368" w:name="_Toc522869227"/>
      <w:del w:id="1369" w:author="Арслан Катеев" w:date="2018-09-17T13:23:00Z">
        <w:r w:rsidRPr="0036267B" w:rsidDel="009B5707">
          <w:delText>Создание условий функционирования объекта автоматизации</w:delText>
        </w:r>
        <w:bookmarkEnd w:id="1366"/>
        <w:bookmarkEnd w:id="1367"/>
        <w:bookmarkEnd w:id="1368"/>
      </w:del>
    </w:p>
    <w:p w14:paraId="42E64716" w14:textId="211EB681" w:rsidR="00EA067D" w:rsidRPr="0036267B" w:rsidDel="009B5707" w:rsidRDefault="002D68CD" w:rsidP="00D34E33">
      <w:pPr>
        <w:pStyle w:val="phnormal"/>
        <w:rPr>
          <w:del w:id="1370" w:author="Арслан Катеев" w:date="2018-09-17T13:23:00Z"/>
          <w:rFonts w:cs="Arial"/>
        </w:rPr>
      </w:pPr>
      <w:del w:id="1371" w:author="Арслан Катеев" w:date="2018-09-17T13:23:00Z">
        <w:r w:rsidRPr="0036267B" w:rsidDel="009B5707">
          <w:rPr>
            <w:rFonts w:cs="Arial"/>
          </w:rPr>
          <w:delText>Силами Заказчика в срок до начала проведения пусконаладочных работ должна быть осуществлена подготовка помещений и технических средств для размещения Системы и предоставлени</w:delText>
        </w:r>
        <w:r w:rsidR="00F11A22" w:rsidRPr="0036267B" w:rsidDel="009B5707">
          <w:rPr>
            <w:rFonts w:cs="Arial"/>
          </w:rPr>
          <w:delText>я</w:delText>
        </w:r>
        <w:r w:rsidRPr="0036267B" w:rsidDel="009B5707">
          <w:rPr>
            <w:rFonts w:cs="Arial"/>
          </w:rPr>
          <w:delText xml:space="preserve"> удаленного доступа, в соответствии с техническими требованиями к Системе.</w:delText>
        </w:r>
      </w:del>
    </w:p>
    <w:p w14:paraId="1741E49F" w14:textId="324C461C" w:rsidR="00EA067D" w:rsidRPr="0036267B" w:rsidDel="009B5707" w:rsidRDefault="00EA067D" w:rsidP="00F25ED2">
      <w:pPr>
        <w:pStyle w:val="22"/>
        <w:rPr>
          <w:del w:id="1372" w:author="Арслан Катеев" w:date="2018-09-17T13:23:00Z"/>
        </w:rPr>
      </w:pPr>
      <w:bookmarkStart w:id="1373" w:name="_Toc335810558"/>
      <w:bookmarkStart w:id="1374" w:name="_Toc336356953"/>
      <w:bookmarkStart w:id="1375" w:name="_Toc522869228"/>
      <w:del w:id="1376" w:author="Арслан Катеев" w:date="2018-09-17T13:23:00Z">
        <w:r w:rsidRPr="0036267B" w:rsidDel="009B5707">
          <w:delText>Подготовка персонала</w:delText>
        </w:r>
        <w:bookmarkEnd w:id="1373"/>
        <w:bookmarkEnd w:id="1374"/>
        <w:bookmarkEnd w:id="1375"/>
      </w:del>
    </w:p>
    <w:p w14:paraId="55EC6221" w14:textId="0DFD982E" w:rsidR="00EA067D" w:rsidRPr="0036267B" w:rsidDel="009B5707" w:rsidRDefault="00EA067D" w:rsidP="006F0F4C">
      <w:pPr>
        <w:pStyle w:val="phnormal"/>
        <w:rPr>
          <w:del w:id="1377" w:author="Арслан Катеев" w:date="2018-09-17T13:23:00Z"/>
          <w:rFonts w:cs="Arial"/>
        </w:rPr>
      </w:pPr>
      <w:del w:id="1378" w:author="Арслан Катеев" w:date="2018-09-17T13:23:00Z">
        <w:r w:rsidRPr="0036267B" w:rsidDel="009B5707">
          <w:rPr>
            <w:rFonts w:cs="Arial"/>
          </w:rPr>
          <w:delText>Поддержка функционирования Системы Заказчиком должна быть обеспечена на базе персонала, который должен обладать знаниями в области информационных и сетевых платформ, на которых будет реализована Система, а также опытом администрирования баз данных.</w:delText>
        </w:r>
      </w:del>
    </w:p>
    <w:p w14:paraId="687D78EF" w14:textId="54C3DCB3" w:rsidR="00EA067D" w:rsidRPr="0036267B" w:rsidDel="009B5707" w:rsidRDefault="00EA067D" w:rsidP="008E4FB2">
      <w:pPr>
        <w:pStyle w:val="phlistorderedtitle"/>
        <w:rPr>
          <w:del w:id="1379" w:author="Арслан Катеев" w:date="2018-09-17T13:23:00Z"/>
        </w:rPr>
      </w:pPr>
      <w:del w:id="1380" w:author="Арслан Катеев" w:date="2018-09-17T13:23:00Z">
        <w:r w:rsidRPr="0036267B" w:rsidDel="009B5707">
          <w:delText>В состав персонала, необходимого для обеспечения эксплуатации комплекса средств автоматизации Системы, должны входить:</w:delText>
        </w:r>
      </w:del>
    </w:p>
    <w:p w14:paraId="309546B6" w14:textId="0DE11483" w:rsidR="00EA067D" w:rsidRPr="0036267B" w:rsidDel="009B5707" w:rsidRDefault="00997805" w:rsidP="00C0077A">
      <w:pPr>
        <w:pStyle w:val="phlistitemized1"/>
        <w:rPr>
          <w:del w:id="1381" w:author="Арслан Катеев" w:date="2018-09-17T13:23:00Z"/>
        </w:rPr>
      </w:pPr>
      <w:del w:id="1382" w:author="Арслан Катеев" w:date="2018-09-17T13:23:00Z">
        <w:r w:rsidRPr="0036267B" w:rsidDel="009B5707">
          <w:delText>а</w:delText>
        </w:r>
        <w:r w:rsidR="00EA067D" w:rsidRPr="0036267B" w:rsidDel="009B5707">
          <w:delText>дминистраторы Системы</w:delText>
        </w:r>
        <w:r w:rsidR="00F3257E" w:rsidRPr="0036267B" w:rsidDel="009B5707">
          <w:delText>;</w:delText>
        </w:r>
      </w:del>
    </w:p>
    <w:p w14:paraId="69C67E72" w14:textId="10BBBB42" w:rsidR="00EA067D" w:rsidRPr="0036267B" w:rsidDel="009B5707" w:rsidRDefault="00997805" w:rsidP="00C0077A">
      <w:pPr>
        <w:pStyle w:val="phlistitemized1"/>
        <w:rPr>
          <w:del w:id="1383" w:author="Арслан Катеев" w:date="2018-09-17T13:23:00Z"/>
        </w:rPr>
      </w:pPr>
      <w:del w:id="1384" w:author="Арслан Катеев" w:date="2018-09-17T13:23:00Z">
        <w:r w:rsidRPr="0036267B" w:rsidDel="009B5707">
          <w:delText>э</w:delText>
        </w:r>
        <w:r w:rsidR="00EA067D" w:rsidRPr="0036267B" w:rsidDel="009B5707">
          <w:delText xml:space="preserve">ксплуатационный персонал </w:delText>
        </w:r>
        <w:r w:rsidR="00655EBA" w:rsidDel="009B5707">
          <w:delText>–</w:delText>
        </w:r>
        <w:r w:rsidR="00EA067D" w:rsidRPr="0036267B" w:rsidDel="009B5707">
          <w:delText xml:space="preserve"> специалисты, обеспечивающие функционирование технических и программных средств, обслуживание и обеспечение рабочих мест пользователей.</w:delText>
        </w:r>
      </w:del>
    </w:p>
    <w:p w14:paraId="7EEDBC71" w14:textId="77777777" w:rsidR="00F3257E" w:rsidRPr="0036267B" w:rsidRDefault="00F3257E" w:rsidP="00F25ED2">
      <w:pPr>
        <w:pStyle w:val="17"/>
      </w:pPr>
      <w:bookmarkStart w:id="1385" w:name="_Ref521933148"/>
      <w:bookmarkStart w:id="1386" w:name="_Toc522869229"/>
      <w:bookmarkStart w:id="1387" w:name="_Toc340580091"/>
      <w:bookmarkStart w:id="1388" w:name="_Toc349833652"/>
      <w:r w:rsidRPr="0036267B">
        <w:lastRenderedPageBreak/>
        <w:t>Требования к документированию</w:t>
      </w:r>
      <w:bookmarkEnd w:id="1385"/>
      <w:bookmarkEnd w:id="1386"/>
    </w:p>
    <w:p w14:paraId="016343E0" w14:textId="77777777" w:rsidR="00E26A4A" w:rsidRPr="0036267B" w:rsidRDefault="008A69B1" w:rsidP="008E4FB2">
      <w:pPr>
        <w:pStyle w:val="phlistorderedtitle"/>
      </w:pPr>
      <w:r w:rsidRPr="0036267B">
        <w:t xml:space="preserve">Рабочая </w:t>
      </w:r>
      <w:r w:rsidR="00E26A4A" w:rsidRPr="0036267B">
        <w:t>документация должна содержать:</w:t>
      </w:r>
    </w:p>
    <w:p w14:paraId="22DE6AAB" w14:textId="6F1DB7E4" w:rsidR="002B44AD" w:rsidRDefault="002B44AD" w:rsidP="00460043">
      <w:pPr>
        <w:pStyle w:val="phlistordereda"/>
        <w:numPr>
          <w:ilvl w:val="0"/>
          <w:numId w:val="39"/>
        </w:numPr>
        <w:ind w:left="1276" w:hanging="425"/>
      </w:pPr>
      <w:r>
        <w:t>эксплуатационную документацию:</w:t>
      </w:r>
    </w:p>
    <w:p w14:paraId="582F8F90" w14:textId="77777777" w:rsidR="00E26A4A" w:rsidRPr="005E232F" w:rsidRDefault="00997805" w:rsidP="00C0077A">
      <w:pPr>
        <w:pStyle w:val="phlistitemized1"/>
      </w:pPr>
      <w:r w:rsidRPr="005E232F">
        <w:t>р</w:t>
      </w:r>
      <w:r w:rsidR="00E26A4A" w:rsidRPr="005E232F">
        <w:t>уководство администратора, в котором описаны действия по:</w:t>
      </w:r>
    </w:p>
    <w:p w14:paraId="33A36114" w14:textId="77777777" w:rsidR="00E26A4A" w:rsidRPr="0036267B" w:rsidRDefault="00997805" w:rsidP="004C211D">
      <w:pPr>
        <w:pStyle w:val="phlistitemized2"/>
        <w:rPr>
          <w:rFonts w:eastAsia="Calibri"/>
        </w:rPr>
      </w:pPr>
      <w:r w:rsidRPr="0036267B">
        <w:rPr>
          <w:rFonts w:eastAsia="Calibri"/>
        </w:rPr>
        <w:t>у</w:t>
      </w:r>
      <w:r w:rsidR="00E26A4A" w:rsidRPr="0036267B">
        <w:rPr>
          <w:rFonts w:eastAsia="Calibri"/>
        </w:rPr>
        <w:t>становке и разворачиванию рабочего экземпляра Системы;</w:t>
      </w:r>
    </w:p>
    <w:p w14:paraId="1DD01270" w14:textId="7AFAFFBB" w:rsidR="005D7BE9" w:rsidRPr="0036267B" w:rsidDel="00CB47F1" w:rsidRDefault="00997805" w:rsidP="004C211D">
      <w:pPr>
        <w:pStyle w:val="phlistitemized2"/>
        <w:rPr>
          <w:del w:id="1389" w:author="Арслан Катеев" w:date="2018-09-17T15:27:00Z"/>
          <w:rFonts w:eastAsia="Calibri"/>
          <w:highlight w:val="yellow"/>
        </w:rPr>
      </w:pPr>
      <w:del w:id="1390" w:author="Арслан Катеев" w:date="2018-09-17T15:27:00Z">
        <w:r w:rsidRPr="0036267B" w:rsidDel="00CB47F1">
          <w:rPr>
            <w:rFonts w:eastAsia="Calibri"/>
            <w:highlight w:val="yellow"/>
          </w:rPr>
          <w:delText>в</w:delText>
        </w:r>
        <w:r w:rsidR="005D7BE9" w:rsidRPr="0036267B" w:rsidDel="00CB47F1">
          <w:rPr>
            <w:rFonts w:eastAsia="Calibri"/>
            <w:highlight w:val="yellow"/>
          </w:rPr>
          <w:delText>ыполнению планового и внепланового резервного копирования данных;</w:delText>
        </w:r>
      </w:del>
    </w:p>
    <w:p w14:paraId="526001D1" w14:textId="1A892932" w:rsidR="00E26A4A" w:rsidRPr="0036267B" w:rsidDel="00CB47F1" w:rsidRDefault="00997805" w:rsidP="004C211D">
      <w:pPr>
        <w:pStyle w:val="phlistitemized2"/>
        <w:rPr>
          <w:del w:id="1391" w:author="Арслан Катеев" w:date="2018-09-17T15:27:00Z"/>
          <w:rFonts w:eastAsia="Calibri"/>
          <w:highlight w:val="yellow"/>
        </w:rPr>
      </w:pPr>
      <w:del w:id="1392" w:author="Арслан Катеев" w:date="2018-09-17T15:27:00Z">
        <w:r w:rsidRPr="0036267B" w:rsidDel="00CB47F1">
          <w:rPr>
            <w:rFonts w:eastAsia="Calibri"/>
            <w:highlight w:val="yellow"/>
          </w:rPr>
          <w:delText>в</w:delText>
        </w:r>
        <w:r w:rsidR="005D7BE9" w:rsidRPr="0036267B" w:rsidDel="00CB47F1">
          <w:rPr>
            <w:rFonts w:eastAsia="Calibri"/>
            <w:highlight w:val="yellow"/>
          </w:rPr>
          <w:delText>осстановлению данных из резервных копий;</w:delText>
        </w:r>
      </w:del>
    </w:p>
    <w:p w14:paraId="22CE151E" w14:textId="635D082D" w:rsidR="002B44AD" w:rsidDel="00CB47F1" w:rsidRDefault="00997805" w:rsidP="004C211D">
      <w:pPr>
        <w:pStyle w:val="phlistitemized2"/>
        <w:rPr>
          <w:del w:id="1393" w:author="Арслан Катеев" w:date="2018-09-17T15:27:00Z"/>
          <w:rFonts w:eastAsia="Calibri"/>
        </w:rPr>
      </w:pPr>
      <w:del w:id="1394" w:author="Арслан Катеев" w:date="2018-09-17T15:27:00Z">
        <w:r w:rsidRPr="002B44AD" w:rsidDel="00CB47F1">
          <w:rPr>
            <w:rFonts w:eastAsia="Calibri"/>
            <w:highlight w:val="yellow"/>
          </w:rPr>
          <w:delText>у</w:delText>
        </w:r>
        <w:r w:rsidR="00E26A4A" w:rsidRPr="002B44AD" w:rsidDel="00CB47F1">
          <w:rPr>
            <w:rFonts w:eastAsia="Calibri"/>
            <w:highlight w:val="yellow"/>
          </w:rPr>
          <w:delText>становке обновлений;</w:delText>
        </w:r>
      </w:del>
    </w:p>
    <w:p w14:paraId="57286831" w14:textId="570CEFC5" w:rsidR="00E26A4A" w:rsidRPr="002B44AD" w:rsidRDefault="00997805" w:rsidP="004C211D">
      <w:pPr>
        <w:pStyle w:val="phlistitemized2"/>
        <w:rPr>
          <w:rFonts w:eastAsia="Calibri"/>
        </w:rPr>
      </w:pPr>
      <w:r w:rsidRPr="002B44AD">
        <w:rPr>
          <w:rFonts w:eastAsia="Calibri"/>
        </w:rPr>
        <w:t>з</w:t>
      </w:r>
      <w:r w:rsidR="00E26A4A" w:rsidRPr="002B44AD">
        <w:rPr>
          <w:rFonts w:eastAsia="Calibri"/>
        </w:rPr>
        <w:t>аведению пользователей Системы и назначению им прав доступа.</w:t>
      </w:r>
    </w:p>
    <w:p w14:paraId="4431FEA9" w14:textId="23F9A684" w:rsidR="008A69B1" w:rsidRPr="00076F3F" w:rsidDel="00CB47F1" w:rsidRDefault="00997805" w:rsidP="00C0077A">
      <w:pPr>
        <w:pStyle w:val="phlistitemized1"/>
        <w:rPr>
          <w:del w:id="1395" w:author="Арслан Катеев" w:date="2018-09-17T15:28:00Z"/>
          <w:highlight w:val="yellow"/>
        </w:rPr>
      </w:pPr>
      <w:del w:id="1396" w:author="Арслан Катеев" w:date="2018-09-17T15:28:00Z">
        <w:r w:rsidRPr="00076F3F" w:rsidDel="00CB47F1">
          <w:delText>р</w:delText>
        </w:r>
        <w:r w:rsidR="00E26A4A" w:rsidRPr="00076F3F" w:rsidDel="00CB47F1">
          <w:delText>уководство пользователя, описывающее действия пользователей на всех стадиях работы в Системе</w:delText>
        </w:r>
        <w:r w:rsidR="008A69B1" w:rsidRPr="00076F3F" w:rsidDel="00CB47F1">
          <w:delText>;</w:delText>
        </w:r>
      </w:del>
    </w:p>
    <w:p w14:paraId="4D037196" w14:textId="497BA4C9" w:rsidR="00F3257E" w:rsidRPr="005D5BDE" w:rsidDel="00CB47F1" w:rsidRDefault="00997805" w:rsidP="00F25ED2">
      <w:pPr>
        <w:pStyle w:val="phlistordereda"/>
        <w:rPr>
          <w:del w:id="1397" w:author="Арслан Катеев" w:date="2018-09-17T15:28:00Z"/>
          <w:highlight w:val="yellow"/>
        </w:rPr>
      </w:pPr>
      <w:del w:id="1398" w:author="Арслан Катеев" w:date="2018-09-17T15:28:00Z">
        <w:r w:rsidRPr="00076F3F" w:rsidDel="00CB47F1">
          <w:delText>п</w:delText>
        </w:r>
        <w:r w:rsidR="00E26A4A" w:rsidRPr="00076F3F" w:rsidDel="00CB47F1">
          <w:delText>рограмму и методику испытаний.</w:delText>
        </w:r>
      </w:del>
    </w:p>
    <w:p w14:paraId="1A873497" w14:textId="30C729E3" w:rsidR="005D5BDE" w:rsidRPr="00076F3F" w:rsidDel="00CB47F1" w:rsidRDefault="005D5BDE" w:rsidP="005D5BDE">
      <w:pPr>
        <w:pStyle w:val="phnormal"/>
        <w:rPr>
          <w:del w:id="1399" w:author="Арслан Катеев" w:date="2018-09-17T15:27:00Z"/>
          <w:highlight w:val="yellow"/>
        </w:rPr>
      </w:pPr>
      <w:del w:id="1400" w:author="Арслан Катеев" w:date="2018-09-17T15:28:00Z">
        <w:r w:rsidDel="00CB47F1">
          <w:rPr>
            <w:highlight w:val="yellow"/>
          </w:rPr>
          <w:delText>Руководство пользователя и руководство администратора должны быть предоставлены в электронном виде в одном экземпляре, программа и методика испытаний</w:delText>
        </w:r>
        <w:r w:rsidR="00A50C82" w:rsidDel="00CB47F1">
          <w:rPr>
            <w:highlight w:val="yellow"/>
          </w:rPr>
          <w:delText xml:space="preserve"> –</w:delText>
        </w:r>
        <w:r w:rsidDel="00CB47F1">
          <w:rPr>
            <w:highlight w:val="yellow"/>
          </w:rPr>
          <w:delText xml:space="preserve"> на бумажных носителях в двух экземплярах (один </w:delText>
        </w:r>
        <w:r w:rsidR="00A50C82" w:rsidDel="00CB47F1">
          <w:rPr>
            <w:highlight w:val="yellow"/>
          </w:rPr>
          <w:delText xml:space="preserve">экземпляр </w:delText>
        </w:r>
        <w:r w:rsidDel="00CB47F1">
          <w:rPr>
            <w:highlight w:val="yellow"/>
          </w:rPr>
          <w:delText>для Заказчика, второй – для Исполнителя).</w:delText>
        </w:r>
      </w:del>
    </w:p>
    <w:p w14:paraId="18295951" w14:textId="7CECAB01" w:rsidR="00A408A0" w:rsidRPr="0036267B" w:rsidDel="009B5707" w:rsidRDefault="00A408A0" w:rsidP="00CB47F1">
      <w:pPr>
        <w:pStyle w:val="phnormal"/>
        <w:rPr>
          <w:del w:id="1401" w:author="Арслан Катеев" w:date="2018-09-17T13:23:00Z"/>
          <w:rFonts w:eastAsia="Calibri"/>
        </w:rPr>
        <w:pPrChange w:id="1402" w:author="Арслан Катеев" w:date="2018-09-17T15:27:00Z">
          <w:pPr>
            <w:pStyle w:val="17"/>
          </w:pPr>
        </w:pPrChange>
      </w:pPr>
      <w:bookmarkStart w:id="1403" w:name="_Toc392750294"/>
      <w:bookmarkStart w:id="1404" w:name="_Toc409601947"/>
      <w:bookmarkStart w:id="1405" w:name="_Toc522869230"/>
      <w:bookmarkEnd w:id="1387"/>
      <w:bookmarkEnd w:id="1388"/>
      <w:del w:id="1406" w:author="Арслан Катеев" w:date="2018-09-17T13:23:00Z">
        <w:r w:rsidRPr="0036267B" w:rsidDel="009B5707">
          <w:delText>Требования к гарантиям качества оказанных услуг</w:delText>
        </w:r>
        <w:bookmarkEnd w:id="1403"/>
        <w:bookmarkEnd w:id="1404"/>
        <w:bookmarkEnd w:id="1405"/>
      </w:del>
    </w:p>
    <w:p w14:paraId="05543964" w14:textId="5D32D933" w:rsidR="00A408A0" w:rsidRPr="0036267B" w:rsidDel="009B5707" w:rsidRDefault="00A408A0" w:rsidP="00CB47F1">
      <w:pPr>
        <w:pStyle w:val="phnormal"/>
        <w:rPr>
          <w:del w:id="1407" w:author="Арслан Катеев" w:date="2018-09-17T13:23:00Z"/>
          <w:rFonts w:eastAsia="Calibri" w:cs="Arial"/>
        </w:rPr>
        <w:pPrChange w:id="1408" w:author="Арслан Катеев" w:date="2018-09-17T15:27:00Z">
          <w:pPr>
            <w:pStyle w:val="phnormal"/>
          </w:pPr>
        </w:pPrChange>
      </w:pPr>
      <w:del w:id="1409" w:author="Арслан Катеев" w:date="2018-09-17T13:23:00Z">
        <w:r w:rsidRPr="0036267B" w:rsidDel="009B5707">
          <w:rPr>
            <w:rFonts w:eastAsia="Calibri" w:cs="Arial"/>
          </w:rPr>
          <w:delText xml:space="preserve">Гарантийный срок обслуживания должен составлять </w:delText>
        </w:r>
        <w:r w:rsidRPr="0036267B" w:rsidDel="009B5707">
          <w:rPr>
            <w:rFonts w:eastAsia="Calibri" w:cs="Arial"/>
            <w:highlight w:val="yellow"/>
          </w:rPr>
          <w:delText>12 месяцев</w:delText>
        </w:r>
        <w:r w:rsidRPr="0036267B" w:rsidDel="009B5707">
          <w:rPr>
            <w:rFonts w:eastAsia="Calibri" w:cs="Arial"/>
          </w:rPr>
          <w:delText xml:space="preserve"> с </w:delText>
        </w:r>
        <w:r w:rsidR="001269C3" w:rsidRPr="0036267B" w:rsidDel="009B5707">
          <w:rPr>
            <w:rFonts w:eastAsia="Calibri" w:cs="Arial"/>
          </w:rPr>
          <w:delText>даты</w:delText>
        </w:r>
        <w:r w:rsidRPr="0036267B" w:rsidDel="009B5707">
          <w:rPr>
            <w:rFonts w:eastAsia="Calibri" w:cs="Arial"/>
          </w:rPr>
          <w:delText xml:space="preserve"> </w:delText>
        </w:r>
        <w:r w:rsidRPr="0036267B" w:rsidDel="009B5707">
          <w:rPr>
            <w:rFonts w:cs="Arial"/>
          </w:rPr>
          <w:delText>подписания «Акта сдачи-приемки оказанных услуг».</w:delText>
        </w:r>
      </w:del>
    </w:p>
    <w:p w14:paraId="0B2A7751" w14:textId="1F4FF60C" w:rsidR="00A408A0" w:rsidRPr="00A30E79" w:rsidDel="009B5707" w:rsidRDefault="00A408A0" w:rsidP="00CB47F1">
      <w:pPr>
        <w:pStyle w:val="phnormal"/>
        <w:rPr>
          <w:del w:id="1410" w:author="Арслан Катеев" w:date="2018-09-17T13:23:00Z"/>
        </w:rPr>
        <w:pPrChange w:id="1411" w:author="Арслан Катеев" w:date="2018-09-17T15:27:00Z">
          <w:pPr>
            <w:pStyle w:val="phlistorderedtitle"/>
          </w:pPr>
        </w:pPrChange>
      </w:pPr>
      <w:del w:id="1412" w:author="Арслан Катеев" w:date="2018-09-17T13:23:00Z">
        <w:r w:rsidRPr="0036267B" w:rsidDel="009B5707">
          <w:delText>В рамках гарантийного обслуживания Исполнитель должен оказывать следующие услуги:</w:delText>
        </w:r>
      </w:del>
    </w:p>
    <w:p w14:paraId="77300490" w14:textId="70D7D010" w:rsidR="00A408A0" w:rsidRPr="0036267B" w:rsidDel="009B5707" w:rsidRDefault="00997805" w:rsidP="00CB47F1">
      <w:pPr>
        <w:pStyle w:val="phnormal"/>
        <w:rPr>
          <w:del w:id="1413" w:author="Арслан Катеев" w:date="2018-09-17T13:23:00Z"/>
        </w:rPr>
        <w:pPrChange w:id="1414" w:author="Арслан Катеев" w:date="2018-09-17T15:27:00Z">
          <w:pPr>
            <w:pStyle w:val="phlistitemized1"/>
          </w:pPr>
        </w:pPrChange>
      </w:pPr>
      <w:del w:id="1415" w:author="Арслан Катеев" w:date="2018-09-17T13:23:00Z">
        <w:r w:rsidRPr="0036267B" w:rsidDel="009B5707">
          <w:delText>у</w:delText>
        </w:r>
        <w:r w:rsidR="00A408A0" w:rsidRPr="0036267B" w:rsidDel="009B5707">
          <w:delText xml:space="preserve">становка обновлений </w:delText>
        </w:r>
        <w:r w:rsidR="00C27B91" w:rsidDel="009B5707">
          <w:delText xml:space="preserve">программ </w:delText>
        </w:r>
        <w:r w:rsidR="004801FB" w:rsidDel="009B5707">
          <w:delText xml:space="preserve">для ЭВМ, которые использовались при разработке </w:delText>
        </w:r>
        <w:r w:rsidR="00F63D3A" w:rsidDel="009B5707">
          <w:delText>Системы</w:delText>
        </w:r>
        <w:r w:rsidR="00A408A0" w:rsidRPr="0036267B" w:rsidDel="009B5707">
          <w:delText>;</w:delText>
        </w:r>
      </w:del>
    </w:p>
    <w:p w14:paraId="082BF39D" w14:textId="558CB77B" w:rsidR="00A408A0" w:rsidRPr="0036267B" w:rsidDel="009B5707" w:rsidRDefault="00997805" w:rsidP="00CB47F1">
      <w:pPr>
        <w:pStyle w:val="phnormal"/>
        <w:rPr>
          <w:del w:id="1416" w:author="Арслан Катеев" w:date="2018-09-17T13:23:00Z"/>
        </w:rPr>
        <w:pPrChange w:id="1417" w:author="Арслан Катеев" w:date="2018-09-17T15:27:00Z">
          <w:pPr>
            <w:pStyle w:val="phlistitemized1"/>
          </w:pPr>
        </w:pPrChange>
      </w:pPr>
      <w:del w:id="1418" w:author="Арслан Катеев" w:date="2018-09-17T13:23:00Z">
        <w:r w:rsidRPr="0036267B" w:rsidDel="009B5707">
          <w:delText>у</w:delText>
        </w:r>
        <w:r w:rsidR="00A408A0" w:rsidRPr="0036267B" w:rsidDel="009B5707">
          <w:delText>становка обновлений версии Системы;</w:delText>
        </w:r>
      </w:del>
    </w:p>
    <w:p w14:paraId="192D85B6" w14:textId="3143632C" w:rsidR="00A408A0" w:rsidRPr="0036267B" w:rsidDel="009B5707" w:rsidRDefault="00997805" w:rsidP="00CB47F1">
      <w:pPr>
        <w:pStyle w:val="phnormal"/>
        <w:rPr>
          <w:del w:id="1419" w:author="Арслан Катеев" w:date="2018-09-17T13:23:00Z"/>
        </w:rPr>
        <w:pPrChange w:id="1420" w:author="Арслан Катеев" w:date="2018-09-17T15:27:00Z">
          <w:pPr>
            <w:pStyle w:val="phlistitemized1"/>
          </w:pPr>
        </w:pPrChange>
      </w:pPr>
      <w:del w:id="1421" w:author="Арслан Катеев" w:date="2018-09-17T13:23:00Z">
        <w:r w:rsidRPr="0036267B" w:rsidDel="009B5707">
          <w:delText>о</w:delText>
        </w:r>
        <w:r w:rsidR="00A408A0" w:rsidRPr="0036267B" w:rsidDel="009B5707">
          <w:delText>рганизация консультаций и устранение инцидентов;</w:delText>
        </w:r>
      </w:del>
    </w:p>
    <w:p w14:paraId="026F4906" w14:textId="002FFD7F" w:rsidR="00A408A0" w:rsidRPr="0036267B" w:rsidDel="009B5707" w:rsidRDefault="00997805" w:rsidP="00CB47F1">
      <w:pPr>
        <w:pStyle w:val="phnormal"/>
        <w:rPr>
          <w:del w:id="1422" w:author="Арслан Катеев" w:date="2018-09-17T13:23:00Z"/>
        </w:rPr>
        <w:pPrChange w:id="1423" w:author="Арслан Катеев" w:date="2018-09-17T15:27:00Z">
          <w:pPr>
            <w:pStyle w:val="phlistitemized1"/>
          </w:pPr>
        </w:pPrChange>
      </w:pPr>
      <w:del w:id="1424" w:author="Арслан Катеев" w:date="2018-09-17T13:23:00Z">
        <w:r w:rsidRPr="0036267B" w:rsidDel="009B5707">
          <w:delText>в</w:delText>
        </w:r>
        <w:r w:rsidR="005D7BE9" w:rsidRPr="0036267B" w:rsidDel="009B5707">
          <w:delText>ыезд специалистов Исполнителя к Заказчику для оказания очных консультаций.</w:delText>
        </w:r>
      </w:del>
    </w:p>
    <w:p w14:paraId="02511D9C" w14:textId="7CB8C285" w:rsidR="00A408A0" w:rsidRPr="0036267B" w:rsidDel="009B5707" w:rsidRDefault="00A408A0" w:rsidP="00CB47F1">
      <w:pPr>
        <w:pStyle w:val="phnormal"/>
        <w:rPr>
          <w:del w:id="1425" w:author="Арслан Катеев" w:date="2018-09-17T13:23:00Z"/>
          <w:rFonts w:cs="Arial"/>
        </w:rPr>
        <w:pPrChange w:id="1426" w:author="Арслан Катеев" w:date="2018-09-17T15:27:00Z">
          <w:pPr>
            <w:pStyle w:val="phnormal"/>
            <w:tabs>
              <w:tab w:val="left" w:pos="4820"/>
            </w:tabs>
          </w:pPr>
        </w:pPrChange>
      </w:pPr>
      <w:del w:id="1427" w:author="Арслан Катеев" w:date="2018-09-17T13:23:00Z">
        <w:r w:rsidRPr="0036267B" w:rsidDel="009B5707">
          <w:rPr>
            <w:rFonts w:cs="Arial"/>
          </w:rPr>
          <w:delText xml:space="preserve">Услуги должны оказываться в соответствии с параметрами, указанными </w:delText>
        </w:r>
        <w:bookmarkStart w:id="1428" w:name="_Ref392835335"/>
        <w:bookmarkStart w:id="1429" w:name="_Ref392835334"/>
        <w:r w:rsidR="0010030C" w:rsidRPr="0036267B" w:rsidDel="009B5707">
          <w:rPr>
            <w:rFonts w:cs="Arial"/>
          </w:rPr>
          <w:delText>ниже</w:delText>
        </w:r>
        <w:bookmarkEnd w:id="1428"/>
        <w:bookmarkEnd w:id="1429"/>
        <w:r w:rsidR="0010030C" w:rsidRPr="0036267B" w:rsidDel="009B5707">
          <w:rPr>
            <w:rFonts w:cs="Arial"/>
          </w:rPr>
          <w:br/>
          <w:delText>(</w:delText>
        </w:r>
        <w:r w:rsidR="001014DD" w:rsidRPr="0036267B" w:rsidDel="009B5707">
          <w:rPr>
            <w:rFonts w:cs="Arial"/>
          </w:rPr>
          <w:fldChar w:fldCharType="begin"/>
        </w:r>
        <w:r w:rsidRPr="0036267B" w:rsidDel="009B5707">
          <w:rPr>
            <w:rFonts w:cs="Arial"/>
          </w:rPr>
          <w:delInstrText xml:space="preserve"> REF _Ref398621248 \h </w:delInstrText>
        </w:r>
        <w:r w:rsidR="0036267B" w:rsidDel="009B5707">
          <w:rPr>
            <w:rFonts w:cs="Arial"/>
          </w:rPr>
          <w:delInstrText xml:space="preserve"> \* MERGEFORMAT </w:delInstrText>
        </w:r>
        <w:r w:rsidR="001014DD" w:rsidRPr="0036267B" w:rsidDel="009B5707">
          <w:rPr>
            <w:rFonts w:cs="Arial"/>
          </w:rPr>
        </w:r>
        <w:r w:rsidR="001014DD" w:rsidRPr="0036267B" w:rsidDel="009B5707">
          <w:rPr>
            <w:rFonts w:cs="Arial"/>
          </w:rPr>
          <w:fldChar w:fldCharType="separate"/>
        </w:r>
        <w:r w:rsidR="00843557" w:rsidRPr="0036267B" w:rsidDel="009B5707">
          <w:rPr>
            <w:rFonts w:cs="Arial"/>
          </w:rPr>
          <w:delText xml:space="preserve">Таблица </w:delText>
        </w:r>
        <w:r w:rsidR="00843557" w:rsidDel="009B5707">
          <w:rPr>
            <w:rFonts w:cs="Arial"/>
            <w:noProof/>
          </w:rPr>
          <w:delText>4</w:delText>
        </w:r>
        <w:r w:rsidR="001014DD" w:rsidRPr="0036267B" w:rsidDel="009B5707">
          <w:rPr>
            <w:rFonts w:cs="Arial"/>
          </w:rPr>
          <w:fldChar w:fldCharType="end"/>
        </w:r>
        <w:r w:rsidR="0010030C" w:rsidRPr="0036267B" w:rsidDel="009B5707">
          <w:rPr>
            <w:rFonts w:cs="Arial"/>
          </w:rPr>
          <w:delText>)</w:delText>
        </w:r>
        <w:r w:rsidRPr="0036267B" w:rsidDel="009B5707">
          <w:rPr>
            <w:rFonts w:cs="Arial"/>
          </w:rPr>
          <w:delText>.</w:delText>
        </w:r>
      </w:del>
    </w:p>
    <w:p w14:paraId="7CE9A683" w14:textId="61C2591F" w:rsidR="00A408A0" w:rsidRPr="0036267B" w:rsidDel="009B5707" w:rsidRDefault="00A408A0" w:rsidP="00CB47F1">
      <w:pPr>
        <w:pStyle w:val="phnormal"/>
        <w:rPr>
          <w:del w:id="1430" w:author="Арслан Катеев" w:date="2018-09-17T13:23:00Z"/>
          <w:rFonts w:cs="Arial"/>
        </w:rPr>
        <w:pPrChange w:id="1431" w:author="Арслан Катеев" w:date="2018-09-17T15:27:00Z">
          <w:pPr>
            <w:pStyle w:val="phtabletitle"/>
            <w:tabs>
              <w:tab w:val="left" w:pos="4820"/>
            </w:tabs>
          </w:pPr>
        </w:pPrChange>
      </w:pPr>
      <w:bookmarkStart w:id="1432" w:name="_Ref398621248"/>
      <w:del w:id="1433" w:author="Арслан Катеев" w:date="2018-09-17T13:23:00Z">
        <w:r w:rsidRPr="0036267B" w:rsidDel="009B5707">
          <w:rPr>
            <w:rFonts w:cs="Arial"/>
          </w:rPr>
          <w:delText xml:space="preserve">Таблица </w:delText>
        </w:r>
        <w:r w:rsidR="001014DD" w:rsidRPr="0036267B" w:rsidDel="009B5707">
          <w:rPr>
            <w:rFonts w:cs="Arial"/>
          </w:rPr>
          <w:fldChar w:fldCharType="begin"/>
        </w:r>
        <w:r w:rsidR="00D07BD0" w:rsidRPr="0036267B" w:rsidDel="009B5707">
          <w:rPr>
            <w:rFonts w:cs="Arial"/>
          </w:rPr>
          <w:delInstrText xml:space="preserve"> SEQ Таблица \* ARABIC </w:delInstrText>
        </w:r>
        <w:r w:rsidR="001014DD" w:rsidRPr="0036267B" w:rsidDel="009B5707">
          <w:rPr>
            <w:rFonts w:cs="Arial"/>
          </w:rPr>
          <w:fldChar w:fldCharType="separate"/>
        </w:r>
        <w:r w:rsidR="00843557" w:rsidDel="009B5707">
          <w:rPr>
            <w:rFonts w:cs="Arial"/>
            <w:noProof/>
          </w:rPr>
          <w:delText>4</w:delText>
        </w:r>
        <w:r w:rsidR="001014DD" w:rsidRPr="0036267B" w:rsidDel="009B5707">
          <w:rPr>
            <w:rFonts w:cs="Arial"/>
            <w:noProof/>
          </w:rPr>
          <w:fldChar w:fldCharType="end"/>
        </w:r>
        <w:bookmarkEnd w:id="1432"/>
        <w:r w:rsidRPr="0036267B" w:rsidDel="009B5707">
          <w:rPr>
            <w:rFonts w:cs="Arial"/>
          </w:rPr>
          <w:delText xml:space="preserve"> </w:delText>
        </w:r>
        <w:r w:rsidR="00C27B91" w:rsidDel="009B5707">
          <w:rPr>
            <w:rFonts w:cs="Arial"/>
          </w:rPr>
          <w:delText>–</w:delText>
        </w:r>
        <w:r w:rsidRPr="0036267B" w:rsidDel="009B5707">
          <w:rPr>
            <w:rFonts w:cs="Arial"/>
          </w:rPr>
          <w:delText xml:space="preserve"> Параметры предоставления услуг</w:delText>
        </w:r>
      </w:del>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387"/>
      </w:tblGrid>
      <w:tr w:rsidR="00A408A0" w:rsidRPr="0036267B" w:rsidDel="009B5707" w14:paraId="6BA9F244" w14:textId="612F7822" w:rsidTr="00294191">
        <w:trPr>
          <w:cantSplit/>
          <w:trHeight w:val="454"/>
          <w:del w:id="1434" w:author="Арслан Катеев" w:date="2018-09-17T13:23:00Z"/>
        </w:trPr>
        <w:tc>
          <w:tcPr>
            <w:tcW w:w="4678" w:type="dxa"/>
            <w:tcBorders>
              <w:top w:val="single" w:sz="4" w:space="0" w:color="auto"/>
              <w:left w:val="single" w:sz="4" w:space="0" w:color="auto"/>
              <w:bottom w:val="single" w:sz="4" w:space="0" w:color="auto"/>
              <w:right w:val="single" w:sz="4" w:space="0" w:color="auto"/>
            </w:tcBorders>
            <w:vAlign w:val="center"/>
            <w:hideMark/>
          </w:tcPr>
          <w:p w14:paraId="2AA5F350" w14:textId="77E1DBBE" w:rsidR="00A408A0" w:rsidRPr="0036267B" w:rsidDel="009B5707" w:rsidRDefault="00A408A0" w:rsidP="00CB47F1">
            <w:pPr>
              <w:pStyle w:val="phnormal"/>
              <w:rPr>
                <w:del w:id="1435" w:author="Арслан Катеев" w:date="2018-09-17T13:23:00Z"/>
                <w:lang w:eastAsia="en-US"/>
              </w:rPr>
              <w:pPrChange w:id="1436" w:author="Арслан Катеев" w:date="2018-09-17T15:27:00Z">
                <w:pPr>
                  <w:pStyle w:val="phtablecolcaption"/>
                  <w:tabs>
                    <w:tab w:val="left" w:pos="4820"/>
                  </w:tabs>
                  <w:spacing w:line="276" w:lineRule="auto"/>
                </w:pPr>
              </w:pPrChange>
            </w:pPr>
            <w:del w:id="1437" w:author="Арслан Катеев" w:date="2018-09-17T13:23:00Z">
              <w:r w:rsidRPr="0036267B" w:rsidDel="009B5707">
                <w:rPr>
                  <w:lang w:eastAsia="en-US"/>
                </w:rPr>
                <w:delText>Параметр</w:delText>
              </w:r>
            </w:del>
          </w:p>
        </w:tc>
        <w:tc>
          <w:tcPr>
            <w:tcW w:w="5387" w:type="dxa"/>
            <w:tcBorders>
              <w:top w:val="single" w:sz="4" w:space="0" w:color="auto"/>
              <w:left w:val="single" w:sz="4" w:space="0" w:color="auto"/>
              <w:bottom w:val="single" w:sz="4" w:space="0" w:color="auto"/>
              <w:right w:val="single" w:sz="4" w:space="0" w:color="auto"/>
            </w:tcBorders>
            <w:vAlign w:val="center"/>
            <w:hideMark/>
          </w:tcPr>
          <w:p w14:paraId="3B73FC7C" w14:textId="2EB7EDED" w:rsidR="00A408A0" w:rsidRPr="0036267B" w:rsidDel="009B5707" w:rsidRDefault="00A408A0" w:rsidP="00CB47F1">
            <w:pPr>
              <w:pStyle w:val="phnormal"/>
              <w:rPr>
                <w:del w:id="1438" w:author="Арслан Катеев" w:date="2018-09-17T13:23:00Z"/>
                <w:lang w:eastAsia="en-US"/>
              </w:rPr>
              <w:pPrChange w:id="1439" w:author="Арслан Катеев" w:date="2018-09-17T15:27:00Z">
                <w:pPr>
                  <w:pStyle w:val="phtablecolcaption"/>
                  <w:tabs>
                    <w:tab w:val="left" w:pos="4820"/>
                  </w:tabs>
                  <w:spacing w:line="276" w:lineRule="auto"/>
                </w:pPr>
              </w:pPrChange>
            </w:pPr>
            <w:del w:id="1440" w:author="Арслан Катеев" w:date="2018-09-17T13:23:00Z">
              <w:r w:rsidRPr="0036267B" w:rsidDel="009B5707">
                <w:rPr>
                  <w:lang w:eastAsia="en-US"/>
                </w:rPr>
                <w:delText>Условие предоставления</w:delText>
              </w:r>
            </w:del>
          </w:p>
        </w:tc>
      </w:tr>
      <w:tr w:rsidR="00A408A0" w:rsidRPr="0036267B" w:rsidDel="009B5707" w14:paraId="2E5452AA" w14:textId="4D9B119B" w:rsidTr="00294191">
        <w:trPr>
          <w:cantSplit/>
          <w:trHeight w:val="454"/>
          <w:del w:id="1441" w:author="Арслан Катеев" w:date="2018-09-17T13:23:00Z"/>
        </w:trPr>
        <w:tc>
          <w:tcPr>
            <w:tcW w:w="4678" w:type="dxa"/>
            <w:tcBorders>
              <w:top w:val="single" w:sz="4" w:space="0" w:color="auto"/>
              <w:left w:val="single" w:sz="4" w:space="0" w:color="auto"/>
              <w:bottom w:val="single" w:sz="4" w:space="0" w:color="auto"/>
              <w:right w:val="single" w:sz="4" w:space="0" w:color="auto"/>
            </w:tcBorders>
            <w:vAlign w:val="center"/>
            <w:hideMark/>
          </w:tcPr>
          <w:p w14:paraId="71C01702" w14:textId="7520A4CA" w:rsidR="00A408A0" w:rsidRPr="0036267B" w:rsidDel="009B5707" w:rsidRDefault="00A408A0" w:rsidP="00CB47F1">
            <w:pPr>
              <w:pStyle w:val="phnormal"/>
              <w:rPr>
                <w:del w:id="1442" w:author="Арслан Катеев" w:date="2018-09-17T13:23:00Z"/>
              </w:rPr>
              <w:pPrChange w:id="1443" w:author="Арслан Катеев" w:date="2018-09-17T15:27:00Z">
                <w:pPr>
                  <w:pStyle w:val="phtablecellleft"/>
                </w:pPr>
              </w:pPrChange>
            </w:pPr>
            <w:del w:id="1444" w:author="Арслан Катеев" w:date="2018-09-17T13:23:00Z">
              <w:r w:rsidRPr="0036267B" w:rsidDel="009B5707">
                <w:delText>Временной режим регистрации заявок в системе технической поддержки</w:delText>
              </w:r>
            </w:del>
          </w:p>
        </w:tc>
        <w:tc>
          <w:tcPr>
            <w:tcW w:w="5387" w:type="dxa"/>
            <w:tcBorders>
              <w:top w:val="single" w:sz="4" w:space="0" w:color="auto"/>
              <w:left w:val="single" w:sz="4" w:space="0" w:color="auto"/>
              <w:bottom w:val="single" w:sz="4" w:space="0" w:color="auto"/>
              <w:right w:val="single" w:sz="4" w:space="0" w:color="auto"/>
            </w:tcBorders>
            <w:vAlign w:val="center"/>
            <w:hideMark/>
          </w:tcPr>
          <w:p w14:paraId="713F8EC0" w14:textId="005EBD91" w:rsidR="00A408A0" w:rsidRPr="0036267B" w:rsidDel="009B5707" w:rsidRDefault="00A408A0" w:rsidP="00CB47F1">
            <w:pPr>
              <w:pStyle w:val="phnormal"/>
              <w:rPr>
                <w:del w:id="1445" w:author="Арслан Катеев" w:date="2018-09-17T13:23:00Z"/>
              </w:rPr>
              <w:pPrChange w:id="1446" w:author="Арслан Катеев" w:date="2018-09-17T15:27:00Z">
                <w:pPr>
                  <w:pStyle w:val="phtablecellleft"/>
                </w:pPr>
              </w:pPrChange>
            </w:pPr>
            <w:del w:id="1447" w:author="Арслан Катеев" w:date="2018-09-17T13:23:00Z">
              <w:r w:rsidRPr="0036267B" w:rsidDel="009B5707">
                <w:delText>Круглосуточно (24х7)</w:delText>
              </w:r>
            </w:del>
          </w:p>
        </w:tc>
      </w:tr>
      <w:tr w:rsidR="00A408A0" w:rsidRPr="0036267B" w:rsidDel="009B5707" w14:paraId="35153844" w14:textId="4CF41064" w:rsidTr="00294191">
        <w:trPr>
          <w:cantSplit/>
          <w:trHeight w:val="454"/>
          <w:del w:id="1448" w:author="Арслан Катеев" w:date="2018-09-17T13:23:00Z"/>
        </w:trPr>
        <w:tc>
          <w:tcPr>
            <w:tcW w:w="4678" w:type="dxa"/>
            <w:tcBorders>
              <w:top w:val="single" w:sz="4" w:space="0" w:color="auto"/>
              <w:left w:val="single" w:sz="4" w:space="0" w:color="auto"/>
              <w:bottom w:val="single" w:sz="4" w:space="0" w:color="auto"/>
              <w:right w:val="single" w:sz="4" w:space="0" w:color="auto"/>
            </w:tcBorders>
            <w:vAlign w:val="center"/>
            <w:hideMark/>
          </w:tcPr>
          <w:p w14:paraId="73F4016C" w14:textId="6D6FF7F8" w:rsidR="00A408A0" w:rsidRPr="0036267B" w:rsidDel="009B5707" w:rsidRDefault="00A408A0" w:rsidP="00CB47F1">
            <w:pPr>
              <w:pStyle w:val="phnormal"/>
              <w:rPr>
                <w:del w:id="1449" w:author="Арслан Катеев" w:date="2018-09-17T13:23:00Z"/>
              </w:rPr>
              <w:pPrChange w:id="1450" w:author="Арслан Катеев" w:date="2018-09-17T15:27:00Z">
                <w:pPr>
                  <w:pStyle w:val="phtablecellleft"/>
                </w:pPr>
              </w:pPrChange>
            </w:pPr>
            <w:del w:id="1451" w:author="Арслан Катеев" w:date="2018-09-17T13:23:00Z">
              <w:r w:rsidRPr="0036267B" w:rsidDel="009B5707">
                <w:delText>Временной режим регистрации заявок по телефону и официальному адресу электронной почты (прием и регистрация обращений)</w:delText>
              </w:r>
            </w:del>
          </w:p>
        </w:tc>
        <w:tc>
          <w:tcPr>
            <w:tcW w:w="5387" w:type="dxa"/>
            <w:tcBorders>
              <w:top w:val="single" w:sz="4" w:space="0" w:color="auto"/>
              <w:left w:val="single" w:sz="4" w:space="0" w:color="auto"/>
              <w:bottom w:val="single" w:sz="4" w:space="0" w:color="auto"/>
              <w:right w:val="single" w:sz="4" w:space="0" w:color="auto"/>
            </w:tcBorders>
            <w:vAlign w:val="center"/>
            <w:hideMark/>
          </w:tcPr>
          <w:p w14:paraId="72E778E1" w14:textId="7B88DF86" w:rsidR="00A408A0" w:rsidRPr="0036267B" w:rsidDel="009B5707" w:rsidRDefault="00A408A0" w:rsidP="00CB47F1">
            <w:pPr>
              <w:pStyle w:val="phnormal"/>
              <w:rPr>
                <w:del w:id="1452" w:author="Арслан Катеев" w:date="2018-09-17T13:23:00Z"/>
              </w:rPr>
              <w:pPrChange w:id="1453" w:author="Арслан Катеев" w:date="2018-09-17T15:27:00Z">
                <w:pPr>
                  <w:pStyle w:val="phtablecellleft"/>
                </w:pPr>
              </w:pPrChange>
            </w:pPr>
            <w:del w:id="1454" w:author="Арслан Катеев" w:date="2018-09-17T13:23:00Z">
              <w:r w:rsidRPr="0036267B" w:rsidDel="009B5707">
                <w:delText>С 8:30 до 12:00 и с 13:00 до 17:30 часов по московскому времени (кроме выходных и праздничных дней)</w:delText>
              </w:r>
            </w:del>
          </w:p>
        </w:tc>
      </w:tr>
      <w:tr w:rsidR="00EB00E7" w:rsidRPr="0036267B" w:rsidDel="009B5707" w14:paraId="11C27D20" w14:textId="32EFEB83" w:rsidTr="00294191">
        <w:trPr>
          <w:cantSplit/>
          <w:trHeight w:val="454"/>
          <w:del w:id="1455" w:author="Арслан Катеев" w:date="2018-09-17T13:23:00Z"/>
        </w:trPr>
        <w:tc>
          <w:tcPr>
            <w:tcW w:w="4678" w:type="dxa"/>
            <w:tcBorders>
              <w:top w:val="single" w:sz="4" w:space="0" w:color="auto"/>
              <w:left w:val="single" w:sz="4" w:space="0" w:color="auto"/>
              <w:bottom w:val="single" w:sz="4" w:space="0" w:color="auto"/>
              <w:right w:val="single" w:sz="4" w:space="0" w:color="auto"/>
            </w:tcBorders>
            <w:vAlign w:val="center"/>
            <w:hideMark/>
          </w:tcPr>
          <w:p w14:paraId="0A1C4B2B" w14:textId="1F3CAA20" w:rsidR="00EB00E7" w:rsidRPr="0036267B" w:rsidDel="009B5707" w:rsidRDefault="00EB00E7" w:rsidP="00CB47F1">
            <w:pPr>
              <w:pStyle w:val="phnormal"/>
              <w:rPr>
                <w:del w:id="1456" w:author="Арслан Катеев" w:date="2018-09-17T13:23:00Z"/>
              </w:rPr>
              <w:pPrChange w:id="1457" w:author="Арслан Катеев" w:date="2018-09-17T15:27:00Z">
                <w:pPr>
                  <w:pStyle w:val="phtablecellleft"/>
                </w:pPr>
              </w:pPrChange>
            </w:pPr>
            <w:del w:id="1458" w:author="Арслан Катеев" w:date="2018-09-17T13:23:00Z">
              <w:r w:rsidRPr="0036267B" w:rsidDel="009B5707">
                <w:delText>Временной режим устранения критичных инцидентов</w:delText>
              </w:r>
            </w:del>
          </w:p>
        </w:tc>
        <w:tc>
          <w:tcPr>
            <w:tcW w:w="5387" w:type="dxa"/>
            <w:tcBorders>
              <w:top w:val="single" w:sz="4" w:space="0" w:color="auto"/>
              <w:left w:val="single" w:sz="4" w:space="0" w:color="auto"/>
              <w:bottom w:val="single" w:sz="4" w:space="0" w:color="auto"/>
              <w:right w:val="single" w:sz="4" w:space="0" w:color="auto"/>
            </w:tcBorders>
            <w:vAlign w:val="center"/>
            <w:hideMark/>
          </w:tcPr>
          <w:p w14:paraId="7A7C6884" w14:textId="755758A0" w:rsidR="00EB00E7" w:rsidRPr="0036267B" w:rsidDel="009B5707" w:rsidRDefault="00EB00E7" w:rsidP="00CB47F1">
            <w:pPr>
              <w:pStyle w:val="phnormal"/>
              <w:rPr>
                <w:del w:id="1459" w:author="Арслан Катеев" w:date="2018-09-17T13:23:00Z"/>
              </w:rPr>
              <w:pPrChange w:id="1460" w:author="Арслан Катеев" w:date="2018-09-17T15:27:00Z">
                <w:pPr>
                  <w:pStyle w:val="phtablecellleft"/>
                </w:pPr>
              </w:pPrChange>
            </w:pPr>
            <w:del w:id="1461" w:author="Арслан Катеев" w:date="2018-09-17T13:23:00Z">
              <w:r w:rsidRPr="0036267B" w:rsidDel="009B5707">
                <w:delText>С 8:30 до 17:30 часов по московскому времени</w:delText>
              </w:r>
            </w:del>
          </w:p>
        </w:tc>
      </w:tr>
      <w:tr w:rsidR="00A408A0" w:rsidRPr="0036267B" w:rsidDel="009B5707" w14:paraId="092022C6" w14:textId="494A14CA" w:rsidTr="00294191">
        <w:trPr>
          <w:cantSplit/>
          <w:trHeight w:val="454"/>
          <w:del w:id="1462" w:author="Арслан Катеев" w:date="2018-09-17T13:23:00Z"/>
        </w:trPr>
        <w:tc>
          <w:tcPr>
            <w:tcW w:w="4678" w:type="dxa"/>
            <w:tcBorders>
              <w:top w:val="single" w:sz="4" w:space="0" w:color="auto"/>
              <w:left w:val="single" w:sz="4" w:space="0" w:color="auto"/>
              <w:bottom w:val="single" w:sz="4" w:space="0" w:color="auto"/>
              <w:right w:val="single" w:sz="4" w:space="0" w:color="auto"/>
            </w:tcBorders>
            <w:vAlign w:val="center"/>
            <w:hideMark/>
          </w:tcPr>
          <w:p w14:paraId="6D470120" w14:textId="392ABDF5" w:rsidR="00A408A0" w:rsidRPr="0036267B" w:rsidDel="009B5707" w:rsidRDefault="00A408A0" w:rsidP="00CB47F1">
            <w:pPr>
              <w:pStyle w:val="phnormal"/>
              <w:rPr>
                <w:del w:id="1463" w:author="Арслан Катеев" w:date="2018-09-17T13:23:00Z"/>
              </w:rPr>
              <w:pPrChange w:id="1464" w:author="Арслан Катеев" w:date="2018-09-17T15:27:00Z">
                <w:pPr>
                  <w:pStyle w:val="phtablecellleft"/>
                </w:pPr>
              </w:pPrChange>
            </w:pPr>
            <w:del w:id="1465" w:author="Арслан Катеев" w:date="2018-09-17T13:23:00Z">
              <w:r w:rsidRPr="0036267B" w:rsidDel="009B5707">
                <w:delText xml:space="preserve">Временной режим решения прочих заявок и обработки информационных запросов </w:delText>
              </w:r>
            </w:del>
          </w:p>
        </w:tc>
        <w:tc>
          <w:tcPr>
            <w:tcW w:w="5387" w:type="dxa"/>
            <w:tcBorders>
              <w:top w:val="single" w:sz="4" w:space="0" w:color="auto"/>
              <w:left w:val="single" w:sz="4" w:space="0" w:color="auto"/>
              <w:bottom w:val="single" w:sz="4" w:space="0" w:color="auto"/>
              <w:right w:val="single" w:sz="4" w:space="0" w:color="auto"/>
            </w:tcBorders>
            <w:vAlign w:val="center"/>
            <w:hideMark/>
          </w:tcPr>
          <w:p w14:paraId="580313EC" w14:textId="37C630C7" w:rsidR="00A408A0" w:rsidRPr="0036267B" w:rsidDel="009B5707" w:rsidRDefault="00A408A0" w:rsidP="00CB47F1">
            <w:pPr>
              <w:pStyle w:val="phnormal"/>
              <w:rPr>
                <w:del w:id="1466" w:author="Арслан Катеев" w:date="2018-09-17T13:23:00Z"/>
              </w:rPr>
              <w:pPrChange w:id="1467" w:author="Арслан Катеев" w:date="2018-09-17T15:27:00Z">
                <w:pPr>
                  <w:pStyle w:val="phtablecellleft"/>
                </w:pPr>
              </w:pPrChange>
            </w:pPr>
            <w:del w:id="1468" w:author="Арслан Катеев" w:date="2018-09-17T13:23:00Z">
              <w:r w:rsidRPr="0036267B" w:rsidDel="009B5707">
                <w:delText>С 8:30 до 17:30 часов по московскому времени (кроме выходных и праздничных дней)</w:delText>
              </w:r>
            </w:del>
          </w:p>
        </w:tc>
      </w:tr>
      <w:tr w:rsidR="00A408A0" w:rsidRPr="0036267B" w:rsidDel="009B5707" w14:paraId="6B8B37D3" w14:textId="02D4824C" w:rsidTr="00294191">
        <w:trPr>
          <w:cantSplit/>
          <w:trHeight w:val="454"/>
          <w:del w:id="1469" w:author="Арслан Катеев" w:date="2018-09-17T13:23:00Z"/>
        </w:trPr>
        <w:tc>
          <w:tcPr>
            <w:tcW w:w="4678" w:type="dxa"/>
            <w:tcBorders>
              <w:top w:val="single" w:sz="4" w:space="0" w:color="auto"/>
              <w:left w:val="single" w:sz="4" w:space="0" w:color="auto"/>
              <w:bottom w:val="single" w:sz="4" w:space="0" w:color="auto"/>
              <w:right w:val="single" w:sz="4" w:space="0" w:color="auto"/>
            </w:tcBorders>
            <w:vAlign w:val="center"/>
            <w:hideMark/>
          </w:tcPr>
          <w:p w14:paraId="30E2B7D5" w14:textId="3A0C62B3" w:rsidR="00A408A0" w:rsidRPr="0036267B" w:rsidDel="009B5707" w:rsidRDefault="00A408A0" w:rsidP="00CB47F1">
            <w:pPr>
              <w:pStyle w:val="phnormal"/>
              <w:rPr>
                <w:del w:id="1470" w:author="Арслан Катеев" w:date="2018-09-17T13:23:00Z"/>
              </w:rPr>
              <w:pPrChange w:id="1471" w:author="Арслан Катеев" w:date="2018-09-17T15:27:00Z">
                <w:pPr>
                  <w:pStyle w:val="phtablecellleft"/>
                </w:pPr>
              </w:pPrChange>
            </w:pPr>
            <w:del w:id="1472" w:author="Арслан Катеев" w:date="2018-09-17T13:23:00Z">
              <w:r w:rsidRPr="0036267B" w:rsidDel="009B5707">
                <w:delText>Время реакции на заявку</w:delText>
              </w:r>
            </w:del>
          </w:p>
        </w:tc>
        <w:tc>
          <w:tcPr>
            <w:tcW w:w="5387" w:type="dxa"/>
            <w:tcBorders>
              <w:top w:val="single" w:sz="4" w:space="0" w:color="auto"/>
              <w:left w:val="single" w:sz="4" w:space="0" w:color="auto"/>
              <w:bottom w:val="single" w:sz="4" w:space="0" w:color="auto"/>
              <w:right w:val="single" w:sz="4" w:space="0" w:color="auto"/>
            </w:tcBorders>
            <w:vAlign w:val="center"/>
            <w:hideMark/>
          </w:tcPr>
          <w:p w14:paraId="04B33F2C" w14:textId="2F69A465" w:rsidR="00A408A0" w:rsidRPr="0036267B" w:rsidDel="009B5707" w:rsidRDefault="00A408A0" w:rsidP="00CB47F1">
            <w:pPr>
              <w:pStyle w:val="phnormal"/>
              <w:rPr>
                <w:del w:id="1473" w:author="Арслан Катеев" w:date="2018-09-17T13:23:00Z"/>
              </w:rPr>
              <w:pPrChange w:id="1474" w:author="Арслан Катеев" w:date="2018-09-17T15:27:00Z">
                <w:pPr>
                  <w:pStyle w:val="phtablecellleft"/>
                </w:pPr>
              </w:pPrChange>
            </w:pPr>
            <w:del w:id="1475" w:author="Арслан Катеев" w:date="2018-09-17T13:23:00Z">
              <w:r w:rsidRPr="0036267B" w:rsidDel="009B5707">
                <w:delText>4 часа (время реакции на заявку включает в себя только рабочее время)</w:delText>
              </w:r>
            </w:del>
          </w:p>
        </w:tc>
      </w:tr>
    </w:tbl>
    <w:p w14:paraId="31364A0D" w14:textId="2D975BA7" w:rsidR="00A408A0" w:rsidRPr="0036267B" w:rsidDel="009B5707" w:rsidRDefault="00A408A0" w:rsidP="00CB47F1">
      <w:pPr>
        <w:pStyle w:val="phnormal"/>
        <w:rPr>
          <w:del w:id="1476" w:author="Арслан Катеев" w:date="2018-09-17T13:23:00Z"/>
        </w:rPr>
        <w:pPrChange w:id="1477" w:author="Арслан Катеев" w:date="2018-09-17T15:27:00Z">
          <w:pPr>
            <w:pStyle w:val="22"/>
          </w:pPr>
        </w:pPrChange>
      </w:pPr>
      <w:bookmarkStart w:id="1478" w:name="_Toc392750295"/>
      <w:bookmarkStart w:id="1479" w:name="_Toc398637065"/>
      <w:bookmarkStart w:id="1480" w:name="_Toc409601948"/>
      <w:bookmarkStart w:id="1481" w:name="_Toc522869231"/>
      <w:del w:id="1482" w:author="Арслан Катеев" w:date="2018-09-17T13:23:00Z">
        <w:r w:rsidRPr="0036267B" w:rsidDel="009B5707">
          <w:delText>Порядок подачи и обработки обращений</w:delText>
        </w:r>
        <w:bookmarkEnd w:id="1478"/>
        <w:bookmarkEnd w:id="1479"/>
        <w:bookmarkEnd w:id="1480"/>
        <w:bookmarkEnd w:id="1481"/>
      </w:del>
    </w:p>
    <w:p w14:paraId="0AC39BC2" w14:textId="39C94D6F" w:rsidR="00A408A0" w:rsidRPr="0036267B" w:rsidDel="009B5707" w:rsidRDefault="00A408A0" w:rsidP="00CB47F1">
      <w:pPr>
        <w:pStyle w:val="phnormal"/>
        <w:rPr>
          <w:del w:id="1483" w:author="Арслан Катеев" w:date="2018-09-17T13:23:00Z"/>
        </w:rPr>
        <w:pPrChange w:id="1484" w:author="Арслан Катеев" w:date="2018-09-17T15:27:00Z">
          <w:pPr>
            <w:pStyle w:val="34"/>
          </w:pPr>
        </w:pPrChange>
      </w:pPr>
      <w:bookmarkStart w:id="1485" w:name="_Toc392750296"/>
      <w:bookmarkStart w:id="1486" w:name="_Toc398637066"/>
      <w:bookmarkStart w:id="1487" w:name="_Toc409601949"/>
      <w:bookmarkStart w:id="1488" w:name="_Toc522869232"/>
      <w:del w:id="1489" w:author="Арслан Катеев" w:date="2018-09-17T13:23:00Z">
        <w:r w:rsidRPr="0036267B" w:rsidDel="009B5707">
          <w:delText xml:space="preserve">Порядок подачи </w:delText>
        </w:r>
        <w:bookmarkEnd w:id="1485"/>
        <w:r w:rsidRPr="0036267B" w:rsidDel="009B5707">
          <w:delText>обращения в службу технической поддержки</w:delText>
        </w:r>
        <w:bookmarkEnd w:id="1486"/>
        <w:bookmarkEnd w:id="1487"/>
        <w:bookmarkEnd w:id="1488"/>
      </w:del>
    </w:p>
    <w:p w14:paraId="0D3B1C73" w14:textId="2053AED4" w:rsidR="00A408A0" w:rsidRPr="0036267B" w:rsidDel="009B5707" w:rsidRDefault="00A408A0" w:rsidP="00CB47F1">
      <w:pPr>
        <w:pStyle w:val="phnormal"/>
        <w:rPr>
          <w:del w:id="1490" w:author="Арслан Катеев" w:date="2018-09-17T13:23:00Z"/>
        </w:rPr>
        <w:pPrChange w:id="1491" w:author="Арслан Катеев" w:date="2018-09-17T15:27:00Z">
          <w:pPr>
            <w:pStyle w:val="phlistorderedtitle"/>
          </w:pPr>
        </w:pPrChange>
      </w:pPr>
      <w:del w:id="1492" w:author="Арслан Катеев" w:date="2018-09-17T13:23:00Z">
        <w:r w:rsidRPr="0036267B" w:rsidDel="009B5707">
          <w:delText>Исполнитель должен обеспечить возможность приема и обработки обращений пользователей по следующим каналам связи:</w:delText>
        </w:r>
      </w:del>
    </w:p>
    <w:p w14:paraId="2FBF1962" w14:textId="74922E01" w:rsidR="00A408A0" w:rsidRPr="0036267B" w:rsidDel="009B5707" w:rsidRDefault="00997805" w:rsidP="00CB47F1">
      <w:pPr>
        <w:pStyle w:val="phnormal"/>
        <w:rPr>
          <w:del w:id="1493" w:author="Арслан Катеев" w:date="2018-09-17T13:23:00Z"/>
        </w:rPr>
        <w:pPrChange w:id="1494" w:author="Арслан Катеев" w:date="2018-09-17T15:27:00Z">
          <w:pPr>
            <w:pStyle w:val="phlistitemized1"/>
          </w:pPr>
        </w:pPrChange>
      </w:pPr>
      <w:del w:id="1495" w:author="Арслан Катеев" w:date="2018-09-17T13:23:00Z">
        <w:r w:rsidRPr="0036267B" w:rsidDel="009B5707">
          <w:delText>и</w:delText>
        </w:r>
        <w:r w:rsidR="00A408A0" w:rsidRPr="0036267B" w:rsidDel="009B5707">
          <w:delText xml:space="preserve">нформационная система технической поддержки, доступная по предоставляемому Исполнителем официальному </w:delText>
        </w:r>
        <w:r w:rsidR="00A408A0" w:rsidRPr="0036267B" w:rsidDel="009B5707">
          <w:rPr>
            <w:lang w:val="en-US"/>
          </w:rPr>
          <w:delText>URL</w:delText>
        </w:r>
        <w:r w:rsidR="00A408A0" w:rsidRPr="0036267B" w:rsidDel="009B5707">
          <w:delText>-адресу;</w:delText>
        </w:r>
      </w:del>
    </w:p>
    <w:p w14:paraId="513D8184" w14:textId="27EA712F" w:rsidR="00A408A0" w:rsidRPr="0036267B" w:rsidDel="009B5707" w:rsidRDefault="00997805" w:rsidP="00CB47F1">
      <w:pPr>
        <w:pStyle w:val="phnormal"/>
        <w:rPr>
          <w:del w:id="1496" w:author="Арслан Катеев" w:date="2018-09-17T13:23:00Z"/>
        </w:rPr>
        <w:pPrChange w:id="1497" w:author="Арслан Катеев" w:date="2018-09-17T15:27:00Z">
          <w:pPr>
            <w:pStyle w:val="phlistitemized1"/>
          </w:pPr>
        </w:pPrChange>
      </w:pPr>
      <w:del w:id="1498" w:author="Арслан Катеев" w:date="2018-09-17T13:23:00Z">
        <w:r w:rsidRPr="0036267B" w:rsidDel="009B5707">
          <w:delText>о</w:delText>
        </w:r>
        <w:r w:rsidR="00A408A0" w:rsidRPr="0036267B" w:rsidDel="009B5707">
          <w:delText>фициальное письмо или факс, посланные на официальный адрес электронной почты/номер телефона Исполнителя;</w:delText>
        </w:r>
      </w:del>
    </w:p>
    <w:p w14:paraId="3F9E98A5" w14:textId="1BE4C7AE" w:rsidR="00A408A0" w:rsidRPr="0036267B" w:rsidDel="009B5707" w:rsidRDefault="00997805" w:rsidP="00CB47F1">
      <w:pPr>
        <w:pStyle w:val="phnormal"/>
        <w:rPr>
          <w:del w:id="1499" w:author="Арслан Катеев" w:date="2018-09-17T13:23:00Z"/>
        </w:rPr>
        <w:pPrChange w:id="1500" w:author="Арслан Катеев" w:date="2018-09-17T15:27:00Z">
          <w:pPr>
            <w:pStyle w:val="phlistitemized1"/>
          </w:pPr>
        </w:pPrChange>
      </w:pPr>
      <w:del w:id="1501" w:author="Арслан Катеев" w:date="2018-09-17T13:23:00Z">
        <w:r w:rsidRPr="0036267B" w:rsidDel="009B5707">
          <w:delText>с</w:delText>
        </w:r>
        <w:r w:rsidR="00A408A0" w:rsidRPr="0036267B" w:rsidDel="009B5707">
          <w:delText>пециализированный номер телефона.</w:delText>
        </w:r>
      </w:del>
    </w:p>
    <w:p w14:paraId="4252B6CD" w14:textId="030F1D60" w:rsidR="00A408A0" w:rsidRPr="0036267B" w:rsidDel="009B5707" w:rsidRDefault="00A408A0" w:rsidP="00CB47F1">
      <w:pPr>
        <w:pStyle w:val="phnormal"/>
        <w:rPr>
          <w:del w:id="1502" w:author="Арслан Катеев" w:date="2018-09-17T13:23:00Z"/>
        </w:rPr>
        <w:pPrChange w:id="1503" w:author="Арслан Катеев" w:date="2018-09-17T15:27:00Z">
          <w:pPr>
            <w:pStyle w:val="phlistorderedtitle"/>
          </w:pPr>
        </w:pPrChange>
      </w:pPr>
      <w:del w:id="1504" w:author="Арслан Катеев" w:date="2018-09-17T13:23:00Z">
        <w:r w:rsidRPr="0036267B" w:rsidDel="009B5707">
          <w:delText>Все обращения в службу технической поддержки должны быть оформлены по следующим правилам:</w:delText>
        </w:r>
      </w:del>
    </w:p>
    <w:p w14:paraId="7A3BAD89" w14:textId="2DAC9827" w:rsidR="00A408A0" w:rsidRPr="0036267B" w:rsidDel="009B5707" w:rsidRDefault="00997805" w:rsidP="00CB47F1">
      <w:pPr>
        <w:pStyle w:val="phnormal"/>
        <w:rPr>
          <w:del w:id="1505" w:author="Арслан Катеев" w:date="2018-09-17T13:23:00Z"/>
        </w:rPr>
        <w:pPrChange w:id="1506" w:author="Арслан Катеев" w:date="2018-09-17T15:27:00Z">
          <w:pPr>
            <w:pStyle w:val="phlistitemized1"/>
          </w:pPr>
        </w:pPrChange>
      </w:pPr>
      <w:del w:id="1507" w:author="Арслан Катеев" w:date="2018-09-17T13:23:00Z">
        <w:r w:rsidRPr="0036267B" w:rsidDel="009B5707">
          <w:delText>у</w:delText>
        </w:r>
        <w:r w:rsidR="00A408A0" w:rsidRPr="0036267B" w:rsidDel="009B5707">
          <w:delText>казаны идентификационные данные пользователя: ФИО, учреждение;</w:delText>
        </w:r>
      </w:del>
    </w:p>
    <w:p w14:paraId="5E7D6385" w14:textId="65EE3831" w:rsidR="00A408A0" w:rsidRPr="0036267B" w:rsidDel="009B5707" w:rsidRDefault="00997805" w:rsidP="00CB47F1">
      <w:pPr>
        <w:pStyle w:val="phnormal"/>
        <w:rPr>
          <w:del w:id="1508" w:author="Арслан Катеев" w:date="2018-09-17T13:23:00Z"/>
        </w:rPr>
        <w:pPrChange w:id="1509" w:author="Арслан Катеев" w:date="2018-09-17T15:27:00Z">
          <w:pPr>
            <w:pStyle w:val="phlistitemized1"/>
          </w:pPr>
        </w:pPrChange>
      </w:pPr>
      <w:del w:id="1510" w:author="Арслан Катеев" w:date="2018-09-17T13:23:00Z">
        <w:r w:rsidRPr="0036267B" w:rsidDel="009B5707">
          <w:delText>у</w:delText>
        </w:r>
        <w:r w:rsidR="00A408A0" w:rsidRPr="0036267B" w:rsidDel="009B5707">
          <w:delText>казано название программного продукта или проекта;</w:delText>
        </w:r>
      </w:del>
    </w:p>
    <w:p w14:paraId="0B5FBDCF" w14:textId="46445C6F" w:rsidR="00A408A0" w:rsidRPr="0036267B" w:rsidDel="009B5707" w:rsidRDefault="00997805" w:rsidP="00CB47F1">
      <w:pPr>
        <w:pStyle w:val="phnormal"/>
        <w:rPr>
          <w:del w:id="1511" w:author="Арслан Катеев" w:date="2018-09-17T13:23:00Z"/>
        </w:rPr>
        <w:pPrChange w:id="1512" w:author="Арслан Катеев" w:date="2018-09-17T15:27:00Z">
          <w:pPr>
            <w:pStyle w:val="phlistitemized1"/>
          </w:pPr>
        </w:pPrChange>
      </w:pPr>
      <w:del w:id="1513" w:author="Арслан Катеев" w:date="2018-09-17T13:23:00Z">
        <w:r w:rsidRPr="0036267B" w:rsidDel="009B5707">
          <w:delText>т</w:delText>
        </w:r>
        <w:r w:rsidR="00A408A0" w:rsidRPr="0036267B" w:rsidDel="009B5707">
          <w:delText>очно и грамотно сформулированы вопросы, требующие разъяснения, и описаны проблемы, требующие решения;</w:delText>
        </w:r>
      </w:del>
    </w:p>
    <w:p w14:paraId="73017587" w14:textId="1F786606" w:rsidR="00A408A0" w:rsidRPr="0036267B" w:rsidDel="009B5707" w:rsidRDefault="00997805" w:rsidP="00CB47F1">
      <w:pPr>
        <w:pStyle w:val="phnormal"/>
        <w:rPr>
          <w:del w:id="1514" w:author="Арслан Катеев" w:date="2018-09-17T13:23:00Z"/>
        </w:rPr>
        <w:pPrChange w:id="1515" w:author="Арслан Катеев" w:date="2018-09-17T15:27:00Z">
          <w:pPr>
            <w:pStyle w:val="phlistitemized1"/>
          </w:pPr>
        </w:pPrChange>
      </w:pPr>
      <w:del w:id="1516" w:author="Арслан Катеев" w:date="2018-09-17T13:23:00Z">
        <w:r w:rsidRPr="0036267B" w:rsidDel="009B5707">
          <w:delText>о</w:delText>
        </w:r>
        <w:r w:rsidR="00A408A0" w:rsidRPr="0036267B" w:rsidDel="009B5707">
          <w:delText>писаны пошаговые действия по воспроизведению проблемы (по возможности);</w:delText>
        </w:r>
      </w:del>
    </w:p>
    <w:p w14:paraId="1A06B940" w14:textId="287174E2" w:rsidR="00A408A0" w:rsidRPr="0036267B" w:rsidDel="009B5707" w:rsidRDefault="00997805" w:rsidP="00CB47F1">
      <w:pPr>
        <w:pStyle w:val="phnormal"/>
        <w:rPr>
          <w:del w:id="1517" w:author="Арслан Катеев" w:date="2018-09-17T13:23:00Z"/>
        </w:rPr>
        <w:pPrChange w:id="1518" w:author="Арслан Катеев" w:date="2018-09-17T15:27:00Z">
          <w:pPr>
            <w:pStyle w:val="phlistitemized1"/>
          </w:pPr>
        </w:pPrChange>
      </w:pPr>
      <w:del w:id="1519" w:author="Арслан Катеев" w:date="2018-09-17T13:23:00Z">
        <w:r w:rsidRPr="0036267B" w:rsidDel="009B5707">
          <w:delText>у</w:delText>
        </w:r>
        <w:r w:rsidR="00A408A0" w:rsidRPr="0036267B" w:rsidDel="009B5707">
          <w:delText>казана периодичность возникновения проблемы;</w:delText>
        </w:r>
      </w:del>
    </w:p>
    <w:p w14:paraId="0EFD93CF" w14:textId="78483286" w:rsidR="00A408A0" w:rsidRPr="0036267B" w:rsidDel="009B5707" w:rsidRDefault="00997805" w:rsidP="00CB47F1">
      <w:pPr>
        <w:pStyle w:val="phnormal"/>
        <w:rPr>
          <w:del w:id="1520" w:author="Арслан Катеев" w:date="2018-09-17T13:23:00Z"/>
        </w:rPr>
        <w:pPrChange w:id="1521" w:author="Арслан Катеев" w:date="2018-09-17T15:27:00Z">
          <w:pPr>
            <w:pStyle w:val="phlistitemized1"/>
          </w:pPr>
        </w:pPrChange>
      </w:pPr>
      <w:del w:id="1522" w:author="Арслан Катеев" w:date="2018-09-17T13:23:00Z">
        <w:r w:rsidRPr="0036267B" w:rsidDel="009B5707">
          <w:delText>у</w:delText>
        </w:r>
        <w:r w:rsidR="00A408A0" w:rsidRPr="0036267B" w:rsidDel="009B5707">
          <w:delText>казана версия программного продукта;</w:delText>
        </w:r>
      </w:del>
    </w:p>
    <w:p w14:paraId="311C3196" w14:textId="69EC9F78" w:rsidR="00A408A0" w:rsidRPr="0036267B" w:rsidDel="009B5707" w:rsidRDefault="00997805" w:rsidP="00CB47F1">
      <w:pPr>
        <w:pStyle w:val="phnormal"/>
        <w:rPr>
          <w:del w:id="1523" w:author="Арслан Катеев" w:date="2018-09-17T13:23:00Z"/>
        </w:rPr>
        <w:pPrChange w:id="1524" w:author="Арслан Катеев" w:date="2018-09-17T15:27:00Z">
          <w:pPr>
            <w:pStyle w:val="phlistitemized1"/>
          </w:pPr>
        </w:pPrChange>
      </w:pPr>
      <w:del w:id="1525" w:author="Арслан Катеев" w:date="2018-09-17T13:23:00Z">
        <w:r w:rsidRPr="0036267B" w:rsidDel="009B5707">
          <w:delText>у</w:delText>
        </w:r>
        <w:r w:rsidR="00A408A0" w:rsidRPr="0036267B" w:rsidDel="009B5707">
          <w:delText>казана критичность проблемы.</w:delText>
        </w:r>
      </w:del>
    </w:p>
    <w:p w14:paraId="21A7029D" w14:textId="05A58A41" w:rsidR="00A408A0" w:rsidRPr="0036267B" w:rsidDel="009B5707" w:rsidRDefault="00A408A0" w:rsidP="00CB47F1">
      <w:pPr>
        <w:pStyle w:val="phnormal"/>
        <w:rPr>
          <w:del w:id="1526" w:author="Арслан Катеев" w:date="2018-09-17T13:23:00Z"/>
        </w:rPr>
        <w:pPrChange w:id="1527" w:author="Арслан Катеев" w:date="2018-09-17T15:27:00Z">
          <w:pPr>
            <w:pStyle w:val="phnormal"/>
            <w:tabs>
              <w:tab w:val="left" w:pos="4820"/>
            </w:tabs>
          </w:pPr>
        </w:pPrChange>
      </w:pPr>
      <w:del w:id="1528" w:author="Арслан Катеев" w:date="2018-09-17T13:23:00Z">
        <w:r w:rsidRPr="0036267B" w:rsidDel="009B5707">
          <w:delText xml:space="preserve">В случае если обращение оформлено с нарушением вышеописанных правил, оператор </w:delText>
        </w:r>
        <w:r w:rsidRPr="00345B1F" w:rsidDel="009B5707">
          <w:rPr>
            <w:rFonts w:cs="Arial"/>
          </w:rPr>
          <w:delText>службы</w:delText>
        </w:r>
        <w:r w:rsidRPr="0036267B" w:rsidDel="009B5707">
          <w:delText xml:space="preserve"> технической поддержки вправе вернуть его на корректировку инициатору с уточняющими вопросами.</w:delText>
        </w:r>
      </w:del>
    </w:p>
    <w:p w14:paraId="1F1C0094" w14:textId="60186AB6" w:rsidR="00A408A0" w:rsidRPr="0036267B" w:rsidDel="009B5707" w:rsidRDefault="00A408A0" w:rsidP="00CB47F1">
      <w:pPr>
        <w:pStyle w:val="phnormal"/>
        <w:rPr>
          <w:del w:id="1529" w:author="Арслан Катеев" w:date="2018-09-17T13:23:00Z"/>
          <w:rFonts w:cs="Arial"/>
        </w:rPr>
        <w:pPrChange w:id="1530" w:author="Арслан Катеев" w:date="2018-09-17T15:27:00Z">
          <w:pPr>
            <w:pStyle w:val="phnormal"/>
            <w:tabs>
              <w:tab w:val="left" w:pos="4820"/>
            </w:tabs>
          </w:pPr>
        </w:pPrChange>
      </w:pPr>
      <w:del w:id="1531" w:author="Арслан Катеев" w:date="2018-09-17T13:23:00Z">
        <w:r w:rsidRPr="0036267B" w:rsidDel="009B5707">
          <w:rPr>
            <w:rFonts w:cs="Arial"/>
          </w:rPr>
          <w:delText>Техническая поддержка не должна оказываться по другим каналам связи (например, ICQ, форум, GoogleTalk, Skype). Вопросы, заданные по этим каналам связи, не должны являться официальными обращениями и не должны регистрироваться службой технической поддержки.</w:delText>
        </w:r>
      </w:del>
    </w:p>
    <w:p w14:paraId="104EE272" w14:textId="23C2ADB9" w:rsidR="00A408A0" w:rsidRPr="0036267B" w:rsidDel="009B5707" w:rsidRDefault="00A408A0" w:rsidP="00CB47F1">
      <w:pPr>
        <w:pStyle w:val="phnormal"/>
        <w:rPr>
          <w:del w:id="1532" w:author="Арслан Катеев" w:date="2018-09-17T13:23:00Z"/>
        </w:rPr>
        <w:pPrChange w:id="1533" w:author="Арслан Катеев" w:date="2018-09-17T15:27:00Z">
          <w:pPr>
            <w:pStyle w:val="34"/>
          </w:pPr>
        </w:pPrChange>
      </w:pPr>
      <w:bookmarkStart w:id="1534" w:name="_Toc398637067"/>
      <w:bookmarkStart w:id="1535" w:name="_Toc409601950"/>
      <w:bookmarkStart w:id="1536" w:name="_Toc522869233"/>
      <w:bookmarkStart w:id="1537" w:name="_Toc392750297"/>
      <w:del w:id="1538" w:author="Арслан Катеев" w:date="2018-09-17T13:23:00Z">
        <w:r w:rsidRPr="0036267B" w:rsidDel="009B5707">
          <w:delText>Схема взаимодействия</w:delText>
        </w:r>
        <w:bookmarkEnd w:id="1534"/>
        <w:bookmarkEnd w:id="1535"/>
        <w:bookmarkEnd w:id="1536"/>
      </w:del>
    </w:p>
    <w:p w14:paraId="3D51D720" w14:textId="7E8F515E" w:rsidR="00A408A0" w:rsidRPr="0036267B" w:rsidDel="009B5707" w:rsidRDefault="00A408A0" w:rsidP="00CB47F1">
      <w:pPr>
        <w:pStyle w:val="phnormal"/>
        <w:rPr>
          <w:del w:id="1539" w:author="Арслан Катеев" w:date="2018-09-17T13:23:00Z"/>
        </w:rPr>
        <w:pPrChange w:id="1540" w:author="Арслан Катеев" w:date="2018-09-17T15:27:00Z">
          <w:pPr>
            <w:pStyle w:val="phlistorderedtitle"/>
          </w:pPr>
        </w:pPrChange>
      </w:pPr>
      <w:del w:id="1541" w:author="Арслан Катеев" w:date="2018-09-17T13:23:00Z">
        <w:r w:rsidRPr="0036267B" w:rsidDel="009B5707">
          <w:delText>Исполнителем должны быть обеспечены три уровня поддержки пользователей:</w:delText>
        </w:r>
      </w:del>
    </w:p>
    <w:p w14:paraId="07B6CACF" w14:textId="632DEF64" w:rsidR="00A408A0" w:rsidRPr="0036267B" w:rsidDel="009B5707" w:rsidRDefault="00997805" w:rsidP="00CB47F1">
      <w:pPr>
        <w:pStyle w:val="phnormal"/>
        <w:rPr>
          <w:del w:id="1542" w:author="Арслан Катеев" w:date="2018-09-17T13:23:00Z"/>
        </w:rPr>
        <w:pPrChange w:id="1543" w:author="Арслан Катеев" w:date="2018-09-17T15:27:00Z">
          <w:pPr>
            <w:pStyle w:val="phlistitemized1"/>
          </w:pPr>
        </w:pPrChange>
      </w:pPr>
      <w:del w:id="1544" w:author="Арслан Катеев" w:date="2018-09-17T13:23:00Z">
        <w:r w:rsidRPr="0036267B" w:rsidDel="009B5707">
          <w:delText>п</w:delText>
        </w:r>
        <w:r w:rsidR="00A408A0" w:rsidRPr="0036267B" w:rsidDel="009B5707">
          <w:delText>ервый уровень поддержки пользователей – прием, классификация и первичная обработка поступающих обращений пользователей;</w:delText>
        </w:r>
      </w:del>
    </w:p>
    <w:p w14:paraId="0A8F150F" w14:textId="300761D4" w:rsidR="00A408A0" w:rsidRPr="0036267B" w:rsidDel="009B5707" w:rsidRDefault="00997805" w:rsidP="00CB47F1">
      <w:pPr>
        <w:pStyle w:val="phnormal"/>
        <w:rPr>
          <w:del w:id="1545" w:author="Арслан Катеев" w:date="2018-09-17T13:23:00Z"/>
        </w:rPr>
        <w:pPrChange w:id="1546" w:author="Арслан Катеев" w:date="2018-09-17T15:27:00Z">
          <w:pPr>
            <w:pStyle w:val="phlistitemized1"/>
          </w:pPr>
        </w:pPrChange>
      </w:pPr>
      <w:del w:id="1547" w:author="Арслан Катеев" w:date="2018-09-17T13:23:00Z">
        <w:r w:rsidRPr="0036267B" w:rsidDel="009B5707">
          <w:delText>в</w:delText>
        </w:r>
        <w:r w:rsidR="00A408A0" w:rsidRPr="0036267B" w:rsidDel="009B5707">
          <w:delText>торой уровень поддержки пользователей – решение вопросов, требующих методологической и аналитической проработки;</w:delText>
        </w:r>
      </w:del>
    </w:p>
    <w:p w14:paraId="2E279A38" w14:textId="228DC841" w:rsidR="00A408A0" w:rsidRPr="0036267B" w:rsidDel="009B5707" w:rsidRDefault="00997805" w:rsidP="00CB47F1">
      <w:pPr>
        <w:pStyle w:val="phnormal"/>
        <w:rPr>
          <w:del w:id="1548" w:author="Арслан Катеев" w:date="2018-09-17T13:23:00Z"/>
        </w:rPr>
        <w:pPrChange w:id="1549" w:author="Арслан Катеев" w:date="2018-09-17T15:27:00Z">
          <w:pPr>
            <w:pStyle w:val="phlistitemized1"/>
          </w:pPr>
        </w:pPrChange>
      </w:pPr>
      <w:del w:id="1550" w:author="Арслан Катеев" w:date="2018-09-17T13:23:00Z">
        <w:r w:rsidRPr="0036267B" w:rsidDel="009B5707">
          <w:delText>т</w:delText>
        </w:r>
        <w:r w:rsidR="00A408A0" w:rsidRPr="0036267B" w:rsidDel="009B5707">
          <w:delText>ретий уровень поддержки пользователей – экспертное решение технических вопросов.</w:delText>
        </w:r>
      </w:del>
    </w:p>
    <w:p w14:paraId="405431E8" w14:textId="34483723" w:rsidR="00A408A0" w:rsidRPr="0036267B" w:rsidDel="009B5707" w:rsidRDefault="00A408A0" w:rsidP="00CB47F1">
      <w:pPr>
        <w:pStyle w:val="phnormal"/>
        <w:rPr>
          <w:del w:id="1551" w:author="Арслан Катеев" w:date="2018-09-17T13:23:00Z"/>
          <w:rFonts w:cs="Arial"/>
        </w:rPr>
        <w:pPrChange w:id="1552" w:author="Арслан Катеев" w:date="2018-09-17T15:27:00Z">
          <w:pPr>
            <w:pStyle w:val="42"/>
          </w:pPr>
        </w:pPrChange>
      </w:pPr>
      <w:del w:id="1553" w:author="Арслан Катеев" w:date="2018-09-17T13:23:00Z">
        <w:r w:rsidRPr="0036267B" w:rsidDel="009B5707">
          <w:rPr>
            <w:rFonts w:cs="Arial"/>
          </w:rPr>
          <w:delText>Первый уровень поддержки пользователей</w:delText>
        </w:r>
      </w:del>
    </w:p>
    <w:p w14:paraId="790B69C5" w14:textId="046B1918" w:rsidR="00A408A0" w:rsidRPr="0036267B" w:rsidDel="009B5707" w:rsidRDefault="00A408A0" w:rsidP="00CB47F1">
      <w:pPr>
        <w:pStyle w:val="phnormal"/>
        <w:rPr>
          <w:del w:id="1554" w:author="Арслан Катеев" w:date="2018-09-17T13:23:00Z"/>
          <w:rFonts w:cs="Arial"/>
        </w:rPr>
        <w:pPrChange w:id="1555" w:author="Арслан Катеев" w:date="2018-09-17T15:27:00Z">
          <w:pPr>
            <w:pStyle w:val="phnormal"/>
            <w:tabs>
              <w:tab w:val="left" w:pos="4820"/>
            </w:tabs>
          </w:pPr>
        </w:pPrChange>
      </w:pPr>
      <w:del w:id="1556" w:author="Арслан Катеев" w:date="2018-09-17T13:23:00Z">
        <w:r w:rsidRPr="0036267B" w:rsidDel="009B5707">
          <w:rPr>
            <w:rFonts w:cs="Arial"/>
          </w:rPr>
          <w:delText>Для обеспечения первого уровня поддержки Исполнитель обязан организовать работу Контакт-центра, состоящую из специалистов-операторов. Количество операторов данной службы должно соответствовать объему поступающих обращений пользователей, но не менее 20 человек. Первоначальное количество операторов Контакт-центра рассчитывается Исполнителем исходя из количества пользователей Системы.</w:delText>
        </w:r>
      </w:del>
    </w:p>
    <w:p w14:paraId="45E59843" w14:textId="099A6672" w:rsidR="00A408A0" w:rsidRPr="0036267B" w:rsidDel="009B5707" w:rsidRDefault="00A408A0" w:rsidP="00CB47F1">
      <w:pPr>
        <w:pStyle w:val="phnormal"/>
        <w:rPr>
          <w:del w:id="1557" w:author="Арслан Катеев" w:date="2018-09-17T13:23:00Z"/>
        </w:rPr>
        <w:pPrChange w:id="1558" w:author="Арслан Катеев" w:date="2018-09-17T15:27:00Z">
          <w:pPr>
            <w:pStyle w:val="phlistorderedtitle"/>
          </w:pPr>
        </w:pPrChange>
      </w:pPr>
      <w:del w:id="1559" w:author="Арслан Катеев" w:date="2018-09-17T13:23:00Z">
        <w:r w:rsidRPr="0036267B" w:rsidDel="009B5707">
          <w:delText>В рамках первого уровня поддержки должна быть выделена «Диспетчерская служба», которая должна выполнять следующие функции:</w:delText>
        </w:r>
      </w:del>
    </w:p>
    <w:p w14:paraId="140F192F" w14:textId="03B4296F" w:rsidR="00A408A0" w:rsidRPr="0036267B" w:rsidDel="009B5707" w:rsidRDefault="00997805" w:rsidP="00CB47F1">
      <w:pPr>
        <w:pStyle w:val="phnormal"/>
        <w:rPr>
          <w:del w:id="1560" w:author="Арслан Катеев" w:date="2018-09-17T13:23:00Z"/>
        </w:rPr>
        <w:pPrChange w:id="1561" w:author="Арслан Катеев" w:date="2018-09-17T15:27:00Z">
          <w:pPr>
            <w:pStyle w:val="phlistitemized1"/>
          </w:pPr>
        </w:pPrChange>
      </w:pPr>
      <w:del w:id="1562" w:author="Арслан Катеев" w:date="2018-09-17T13:23:00Z">
        <w:r w:rsidRPr="0036267B" w:rsidDel="009B5707">
          <w:delText>п</w:delText>
        </w:r>
        <w:r w:rsidR="00A408A0" w:rsidRPr="0036267B" w:rsidDel="009B5707">
          <w:delText>ервичная обработка звонков, оформление карточки обращения;</w:delText>
        </w:r>
      </w:del>
    </w:p>
    <w:p w14:paraId="2245E78F" w14:textId="5010E8D1" w:rsidR="00A408A0" w:rsidRPr="0036267B" w:rsidDel="009B5707" w:rsidRDefault="00997805" w:rsidP="00CB47F1">
      <w:pPr>
        <w:pStyle w:val="phnormal"/>
        <w:rPr>
          <w:del w:id="1563" w:author="Арслан Катеев" w:date="2018-09-17T13:23:00Z"/>
        </w:rPr>
        <w:pPrChange w:id="1564" w:author="Арслан Катеев" w:date="2018-09-17T15:27:00Z">
          <w:pPr>
            <w:pStyle w:val="phlistitemized1"/>
          </w:pPr>
        </w:pPrChange>
      </w:pPr>
      <w:del w:id="1565" w:author="Арслан Катеев" w:date="2018-09-17T13:23:00Z">
        <w:r w:rsidRPr="0036267B" w:rsidDel="009B5707">
          <w:delText>п</w:delText>
        </w:r>
        <w:r w:rsidR="00A408A0" w:rsidRPr="0036267B" w:rsidDel="009B5707">
          <w:delText>ереключения на оператора, компетентного в решении поступившего вопроса;</w:delText>
        </w:r>
      </w:del>
    </w:p>
    <w:p w14:paraId="6ED1175D" w14:textId="794058E5" w:rsidR="00A408A0" w:rsidRPr="0036267B" w:rsidDel="009B5707" w:rsidRDefault="00997805" w:rsidP="00CB47F1">
      <w:pPr>
        <w:pStyle w:val="phnormal"/>
        <w:rPr>
          <w:del w:id="1566" w:author="Арслан Катеев" w:date="2018-09-17T13:23:00Z"/>
        </w:rPr>
        <w:pPrChange w:id="1567" w:author="Арслан Катеев" w:date="2018-09-17T15:27:00Z">
          <w:pPr>
            <w:pStyle w:val="phlistitemized1"/>
          </w:pPr>
        </w:pPrChange>
      </w:pPr>
      <w:del w:id="1568" w:author="Арслан Катеев" w:date="2018-09-17T13:23:00Z">
        <w:r w:rsidRPr="0036267B" w:rsidDel="009B5707">
          <w:delText>о</w:delText>
        </w:r>
        <w:r w:rsidR="00A408A0" w:rsidRPr="0036267B" w:rsidDel="009B5707">
          <w:delText>рганизация «обратной связи» с пользователями с целью донесения необходимой информации.</w:delText>
        </w:r>
      </w:del>
    </w:p>
    <w:p w14:paraId="667A3063" w14:textId="0F12C769" w:rsidR="00A408A0" w:rsidRPr="0036267B" w:rsidDel="009B5707" w:rsidRDefault="00A408A0" w:rsidP="00CB47F1">
      <w:pPr>
        <w:pStyle w:val="phnormal"/>
        <w:rPr>
          <w:del w:id="1569" w:author="Арслан Катеев" w:date="2018-09-17T13:23:00Z"/>
          <w:rFonts w:cs="Arial"/>
        </w:rPr>
        <w:pPrChange w:id="1570" w:author="Арслан Катеев" w:date="2018-09-17T15:27:00Z">
          <w:pPr>
            <w:pStyle w:val="phnormal"/>
            <w:tabs>
              <w:tab w:val="left" w:pos="4820"/>
            </w:tabs>
          </w:pPr>
        </w:pPrChange>
      </w:pPr>
      <w:del w:id="1571" w:author="Арслан Катеев" w:date="2018-09-17T13:23:00Z">
        <w:r w:rsidRPr="0036267B" w:rsidDel="009B5707">
          <w:rPr>
            <w:rFonts w:cs="Arial"/>
          </w:rPr>
          <w:delText>Регистрация всех входящих звонков на первом уровне поддержки пользователей должна осуществляться с использованием специализированной информационной системы регистрации телефонных обращений, функционал</w:delText>
        </w:r>
        <w:r w:rsidR="00B70D2B" w:rsidDel="009B5707">
          <w:rPr>
            <w:rFonts w:cs="Arial"/>
          </w:rPr>
          <w:delText>ь</w:delText>
        </w:r>
        <w:r w:rsidR="00FB2209" w:rsidDel="009B5707">
          <w:rPr>
            <w:rFonts w:cs="Arial"/>
          </w:rPr>
          <w:delText>ность</w:delText>
        </w:r>
        <w:r w:rsidRPr="0036267B" w:rsidDel="009B5707">
          <w:rPr>
            <w:rFonts w:cs="Arial"/>
          </w:rPr>
          <w:delText xml:space="preserve"> которой описан</w:delText>
        </w:r>
        <w:r w:rsidR="00FB2209" w:rsidDel="009B5707">
          <w:rPr>
            <w:rFonts w:cs="Arial"/>
          </w:rPr>
          <w:delText>а</w:delText>
        </w:r>
        <w:r w:rsidRPr="0036267B" w:rsidDel="009B5707">
          <w:rPr>
            <w:rFonts w:cs="Arial"/>
          </w:rPr>
          <w:delText xml:space="preserve"> в п</w:delText>
        </w:r>
        <w:r w:rsidR="0040654A" w:rsidDel="009B5707">
          <w:rPr>
            <w:rFonts w:cs="Arial"/>
          </w:rPr>
          <w:delText>ункте </w:delText>
        </w:r>
        <w:r w:rsidR="001014DD" w:rsidRPr="0036267B" w:rsidDel="009B5707">
          <w:rPr>
            <w:rFonts w:cs="Arial"/>
          </w:rPr>
          <w:fldChar w:fldCharType="begin"/>
        </w:r>
        <w:r w:rsidRPr="0036267B" w:rsidDel="009B5707">
          <w:rPr>
            <w:rFonts w:cs="Arial"/>
          </w:rPr>
          <w:delInstrText xml:space="preserve"> REF _Ref398621933 \n \h </w:delInstrText>
        </w:r>
        <w:r w:rsidR="0036267B" w:rsidDel="009B5707">
          <w:rPr>
            <w:rFonts w:cs="Arial"/>
          </w:rPr>
          <w:delInstrText xml:space="preserve"> \* MERGEFORMAT </w:delInstrText>
        </w:r>
        <w:r w:rsidR="001014DD" w:rsidRPr="0036267B" w:rsidDel="009B5707">
          <w:rPr>
            <w:rFonts w:cs="Arial"/>
          </w:rPr>
        </w:r>
        <w:r w:rsidR="001014DD" w:rsidRPr="0036267B" w:rsidDel="009B5707">
          <w:rPr>
            <w:rFonts w:cs="Arial"/>
          </w:rPr>
          <w:fldChar w:fldCharType="separate"/>
        </w:r>
        <w:r w:rsidR="00843557" w:rsidDel="009B5707">
          <w:rPr>
            <w:rFonts w:cs="Arial"/>
          </w:rPr>
          <w:delText>9.1.3</w:delText>
        </w:r>
        <w:r w:rsidR="001014DD" w:rsidRPr="0036267B" w:rsidDel="009B5707">
          <w:rPr>
            <w:rFonts w:cs="Arial"/>
          </w:rPr>
          <w:fldChar w:fldCharType="end"/>
        </w:r>
        <w:r w:rsidRPr="0036267B" w:rsidDel="009B5707">
          <w:rPr>
            <w:rFonts w:cs="Arial"/>
          </w:rPr>
          <w:delText>. Регистрация электронной почты, поступающей на официальные почтовые ящики Исполнителя, должна осуществляться автоматически с использованием специализированной информационной системы поддержки пользователей, функционал</w:delText>
        </w:r>
        <w:r w:rsidR="00FB2209" w:rsidDel="009B5707">
          <w:rPr>
            <w:rFonts w:cs="Arial"/>
          </w:rPr>
          <w:delText>ьность</w:delText>
        </w:r>
        <w:r w:rsidRPr="0036267B" w:rsidDel="009B5707">
          <w:rPr>
            <w:rFonts w:cs="Arial"/>
          </w:rPr>
          <w:delText xml:space="preserve"> которой описан</w:delText>
        </w:r>
        <w:r w:rsidR="00FB2209" w:rsidDel="009B5707">
          <w:rPr>
            <w:rFonts w:cs="Arial"/>
          </w:rPr>
          <w:delText>а</w:delText>
        </w:r>
        <w:r w:rsidRPr="0036267B" w:rsidDel="009B5707">
          <w:rPr>
            <w:rFonts w:cs="Arial"/>
          </w:rPr>
          <w:delText xml:space="preserve"> в п</w:delText>
        </w:r>
        <w:r w:rsidR="0040654A" w:rsidDel="009B5707">
          <w:rPr>
            <w:rFonts w:cs="Arial"/>
          </w:rPr>
          <w:delText>ункте </w:delText>
        </w:r>
        <w:r w:rsidR="001014DD" w:rsidRPr="0036267B" w:rsidDel="009B5707">
          <w:rPr>
            <w:rFonts w:cs="Arial"/>
          </w:rPr>
          <w:fldChar w:fldCharType="begin"/>
        </w:r>
        <w:r w:rsidRPr="0036267B" w:rsidDel="009B5707">
          <w:rPr>
            <w:rFonts w:cs="Arial"/>
          </w:rPr>
          <w:delInstrText xml:space="preserve"> REF _Ref398621987 \n \h </w:delInstrText>
        </w:r>
        <w:r w:rsidR="0036267B" w:rsidDel="009B5707">
          <w:rPr>
            <w:rFonts w:cs="Arial"/>
          </w:rPr>
          <w:delInstrText xml:space="preserve"> \* MERGEFORMAT </w:delInstrText>
        </w:r>
        <w:r w:rsidR="001014DD" w:rsidRPr="0036267B" w:rsidDel="009B5707">
          <w:rPr>
            <w:rFonts w:cs="Arial"/>
          </w:rPr>
        </w:r>
        <w:r w:rsidR="001014DD" w:rsidRPr="0036267B" w:rsidDel="009B5707">
          <w:rPr>
            <w:rFonts w:cs="Arial"/>
          </w:rPr>
          <w:fldChar w:fldCharType="separate"/>
        </w:r>
        <w:r w:rsidR="00843557" w:rsidDel="009B5707">
          <w:rPr>
            <w:rFonts w:cs="Arial"/>
          </w:rPr>
          <w:delText>9.1.4</w:delText>
        </w:r>
        <w:r w:rsidR="001014DD" w:rsidRPr="0036267B" w:rsidDel="009B5707">
          <w:rPr>
            <w:rFonts w:cs="Arial"/>
          </w:rPr>
          <w:fldChar w:fldCharType="end"/>
        </w:r>
        <w:r w:rsidRPr="0036267B" w:rsidDel="009B5707">
          <w:rPr>
            <w:rFonts w:cs="Arial"/>
          </w:rPr>
          <w:delText>.</w:delText>
        </w:r>
      </w:del>
    </w:p>
    <w:p w14:paraId="789F2B7D" w14:textId="5E78AF88" w:rsidR="00A408A0" w:rsidRPr="0036267B" w:rsidDel="009B5707" w:rsidRDefault="00A408A0" w:rsidP="00CB47F1">
      <w:pPr>
        <w:pStyle w:val="phnormal"/>
        <w:rPr>
          <w:del w:id="1572" w:author="Арслан Катеев" w:date="2018-09-17T13:23:00Z"/>
        </w:rPr>
        <w:pPrChange w:id="1573" w:author="Арслан Катеев" w:date="2018-09-17T15:27:00Z">
          <w:pPr>
            <w:pStyle w:val="phlistorderedtitle"/>
          </w:pPr>
        </w:pPrChange>
      </w:pPr>
      <w:del w:id="1574" w:author="Арслан Катеев" w:date="2018-09-17T13:23:00Z">
        <w:r w:rsidRPr="0036267B" w:rsidDel="009B5707">
          <w:delText>Операторы первого уровня поддержки должны выполнять следующие функции:</w:delText>
        </w:r>
      </w:del>
    </w:p>
    <w:p w14:paraId="0D545F56" w14:textId="5D43BAB2" w:rsidR="00A408A0" w:rsidRPr="0036267B" w:rsidDel="009B5707" w:rsidRDefault="00997805" w:rsidP="00CB47F1">
      <w:pPr>
        <w:pStyle w:val="phnormal"/>
        <w:rPr>
          <w:del w:id="1575" w:author="Арслан Катеев" w:date="2018-09-17T13:23:00Z"/>
        </w:rPr>
        <w:pPrChange w:id="1576" w:author="Арслан Катеев" w:date="2018-09-17T15:27:00Z">
          <w:pPr>
            <w:pStyle w:val="phlistitemized1"/>
          </w:pPr>
        </w:pPrChange>
      </w:pPr>
      <w:del w:id="1577" w:author="Арслан Катеев" w:date="2018-09-17T13:23:00Z">
        <w:r w:rsidRPr="0036267B" w:rsidDel="009B5707">
          <w:delText>к</w:delText>
        </w:r>
        <w:r w:rsidR="00A408A0" w:rsidRPr="0036267B" w:rsidDel="009B5707">
          <w:delText>онсультация по работе в Системе без методологической поддержки в объеме руководства пользователя;</w:delText>
        </w:r>
      </w:del>
    </w:p>
    <w:p w14:paraId="78DA22B5" w14:textId="5820D00D" w:rsidR="00A408A0" w:rsidRPr="0036267B" w:rsidDel="009B5707" w:rsidRDefault="00997805" w:rsidP="00CB47F1">
      <w:pPr>
        <w:pStyle w:val="phnormal"/>
        <w:rPr>
          <w:del w:id="1578" w:author="Арслан Катеев" w:date="2018-09-17T13:23:00Z"/>
        </w:rPr>
        <w:pPrChange w:id="1579" w:author="Арслан Катеев" w:date="2018-09-17T15:27:00Z">
          <w:pPr>
            <w:pStyle w:val="phlistitemized1"/>
          </w:pPr>
        </w:pPrChange>
      </w:pPr>
      <w:del w:id="1580" w:author="Арслан Катеев" w:date="2018-09-17T13:23:00Z">
        <w:r w:rsidRPr="0036267B" w:rsidDel="009B5707">
          <w:delText>к</w:delText>
        </w:r>
        <w:r w:rsidR="00A408A0" w:rsidRPr="0036267B" w:rsidDel="009B5707">
          <w:delText>онсультация по документации к Системе;</w:delText>
        </w:r>
      </w:del>
    </w:p>
    <w:p w14:paraId="637269FF" w14:textId="3CDE94D4" w:rsidR="00A408A0" w:rsidRPr="0036267B" w:rsidDel="009B5707" w:rsidRDefault="00997805" w:rsidP="00CB47F1">
      <w:pPr>
        <w:pStyle w:val="phnormal"/>
        <w:rPr>
          <w:del w:id="1581" w:author="Арслан Катеев" w:date="2018-09-17T13:23:00Z"/>
        </w:rPr>
        <w:pPrChange w:id="1582" w:author="Арслан Катеев" w:date="2018-09-17T15:27:00Z">
          <w:pPr>
            <w:pStyle w:val="phlistitemized1"/>
          </w:pPr>
        </w:pPrChange>
      </w:pPr>
      <w:del w:id="1583" w:author="Арслан Катеев" w:date="2018-09-17T13:23:00Z">
        <w:r w:rsidRPr="0036267B" w:rsidDel="009B5707">
          <w:delText>п</w:delText>
        </w:r>
        <w:r w:rsidR="00A408A0" w:rsidRPr="0036267B" w:rsidDel="009B5707">
          <w:delText>рием, обработка и передача заявок (в случаях необходимости) на последующие уровни поддержки;</w:delText>
        </w:r>
      </w:del>
    </w:p>
    <w:p w14:paraId="3759395F" w14:textId="25E2A5F4" w:rsidR="00A408A0" w:rsidRPr="0036267B" w:rsidDel="009B5707" w:rsidRDefault="00997805" w:rsidP="00CB47F1">
      <w:pPr>
        <w:pStyle w:val="phnormal"/>
        <w:rPr>
          <w:del w:id="1584" w:author="Арслан Катеев" w:date="2018-09-17T13:23:00Z"/>
        </w:rPr>
        <w:pPrChange w:id="1585" w:author="Арслан Катеев" w:date="2018-09-17T15:27:00Z">
          <w:pPr>
            <w:pStyle w:val="phlistitemized1"/>
          </w:pPr>
        </w:pPrChange>
      </w:pPr>
      <w:del w:id="1586" w:author="Арслан Катеев" w:date="2018-09-17T13:23:00Z">
        <w:r w:rsidRPr="0036267B" w:rsidDel="009B5707">
          <w:delText>д</w:delText>
        </w:r>
        <w:r w:rsidR="00A408A0" w:rsidRPr="0036267B" w:rsidDel="009B5707">
          <w:delText>иагностика работоспособности Системы, тестирование работоспособности;</w:delText>
        </w:r>
      </w:del>
    </w:p>
    <w:p w14:paraId="74FAD444" w14:textId="24628EEA" w:rsidR="00A408A0" w:rsidRPr="0036267B" w:rsidDel="009B5707" w:rsidRDefault="00997805" w:rsidP="00CB47F1">
      <w:pPr>
        <w:pStyle w:val="phnormal"/>
        <w:rPr>
          <w:del w:id="1587" w:author="Арслан Катеев" w:date="2018-09-17T13:23:00Z"/>
        </w:rPr>
        <w:pPrChange w:id="1588" w:author="Арслан Катеев" w:date="2018-09-17T15:27:00Z">
          <w:pPr>
            <w:pStyle w:val="phlistitemized1"/>
          </w:pPr>
        </w:pPrChange>
      </w:pPr>
      <w:del w:id="1589" w:author="Арслан Катеев" w:date="2018-09-17T13:23:00Z">
        <w:r w:rsidRPr="0036267B" w:rsidDel="009B5707">
          <w:delText>ф</w:delText>
        </w:r>
        <w:r w:rsidR="00A408A0" w:rsidRPr="0036267B" w:rsidDel="009B5707">
          <w:delText>ормирование базы обращений пользователей посредством заполнения подробной карточки обращения;</w:delText>
        </w:r>
      </w:del>
    </w:p>
    <w:p w14:paraId="13C0E19B" w14:textId="74116FE9" w:rsidR="00A408A0" w:rsidRPr="0036267B" w:rsidDel="009B5707" w:rsidRDefault="00A408A0" w:rsidP="00CB47F1">
      <w:pPr>
        <w:pStyle w:val="phnormal"/>
        <w:rPr>
          <w:del w:id="1590" w:author="Арслан Катеев" w:date="2018-09-17T13:23:00Z"/>
          <w:rFonts w:cs="Arial"/>
        </w:rPr>
        <w:pPrChange w:id="1591" w:author="Арслан Катеев" w:date="2018-09-17T15:27:00Z">
          <w:pPr>
            <w:pStyle w:val="42"/>
          </w:pPr>
        </w:pPrChange>
      </w:pPr>
      <w:del w:id="1592" w:author="Арслан Катеев" w:date="2018-09-17T13:23:00Z">
        <w:r w:rsidRPr="0036267B" w:rsidDel="009B5707">
          <w:rPr>
            <w:rFonts w:cs="Arial"/>
          </w:rPr>
          <w:delText>Второй уровень поддержки пользователей</w:delText>
        </w:r>
      </w:del>
    </w:p>
    <w:p w14:paraId="699BAC5B" w14:textId="687070F6" w:rsidR="00A408A0" w:rsidRPr="0036267B" w:rsidDel="009B5707" w:rsidRDefault="00A408A0" w:rsidP="00CB47F1">
      <w:pPr>
        <w:pStyle w:val="phnormal"/>
        <w:rPr>
          <w:del w:id="1593" w:author="Арслан Катеев" w:date="2018-09-17T13:23:00Z"/>
          <w:rFonts w:cs="Arial"/>
        </w:rPr>
        <w:pPrChange w:id="1594" w:author="Арслан Катеев" w:date="2018-09-17T15:27:00Z">
          <w:pPr>
            <w:pStyle w:val="phnormal"/>
            <w:tabs>
              <w:tab w:val="left" w:pos="4820"/>
            </w:tabs>
          </w:pPr>
        </w:pPrChange>
      </w:pPr>
      <w:del w:id="1595" w:author="Арслан Катеев" w:date="2018-09-17T13:23:00Z">
        <w:r w:rsidRPr="0036267B" w:rsidDel="009B5707">
          <w:rPr>
            <w:rFonts w:cs="Arial"/>
          </w:rPr>
          <w:delText>Для обеспечения второго уровня поддержки пользователей Исполнитель обязан организовать работу аналитической службы, состоящей из специалистов-аналитиков.</w:delText>
        </w:r>
      </w:del>
    </w:p>
    <w:p w14:paraId="14300FFB" w14:textId="3CAA7A04" w:rsidR="00A408A0" w:rsidRPr="0036267B" w:rsidDel="009B5707" w:rsidRDefault="00A408A0" w:rsidP="00CB47F1">
      <w:pPr>
        <w:pStyle w:val="phnormal"/>
        <w:rPr>
          <w:del w:id="1596" w:author="Арслан Катеев" w:date="2018-09-17T13:23:00Z"/>
          <w:rFonts w:cs="Arial"/>
        </w:rPr>
        <w:pPrChange w:id="1597" w:author="Арслан Катеев" w:date="2018-09-17T15:27:00Z">
          <w:pPr>
            <w:pStyle w:val="phnormal"/>
            <w:tabs>
              <w:tab w:val="left" w:pos="4820"/>
            </w:tabs>
          </w:pPr>
        </w:pPrChange>
      </w:pPr>
      <w:del w:id="1598" w:author="Арслан Катеев" w:date="2018-09-17T13:23:00Z">
        <w:r w:rsidRPr="0036267B" w:rsidDel="009B5707">
          <w:rPr>
            <w:rFonts w:cs="Arial"/>
          </w:rPr>
          <w:delText>Перевод обращения на второй уровень поддержки должен осуществляться только специалистами первого уровня поддержки.</w:delText>
        </w:r>
      </w:del>
    </w:p>
    <w:p w14:paraId="12E1B966" w14:textId="6E66890B" w:rsidR="00A408A0" w:rsidRPr="0036267B" w:rsidDel="009B5707" w:rsidRDefault="00A408A0" w:rsidP="00CB47F1">
      <w:pPr>
        <w:pStyle w:val="phnormal"/>
        <w:rPr>
          <w:del w:id="1599" w:author="Арслан Катеев" w:date="2018-09-17T13:23:00Z"/>
          <w:rStyle w:val="phnormal0"/>
          <w:rFonts w:cs="Arial"/>
        </w:rPr>
        <w:pPrChange w:id="1600" w:author="Арслан Катеев" w:date="2018-09-17T15:27:00Z">
          <w:pPr>
            <w:pStyle w:val="phlistorderedtitle"/>
          </w:pPr>
        </w:pPrChange>
      </w:pPr>
      <w:del w:id="1601" w:author="Арслан Катеев" w:date="2018-09-17T13:23:00Z">
        <w:r w:rsidRPr="0036267B" w:rsidDel="009B5707">
          <w:delText>Второй уровень поддержки пользователей должен выполнять следующие функции</w:delText>
        </w:r>
        <w:r w:rsidRPr="0036267B" w:rsidDel="009B5707">
          <w:rPr>
            <w:rStyle w:val="phnormal0"/>
            <w:rFonts w:cs="Arial"/>
          </w:rPr>
          <w:delText>:</w:delText>
        </w:r>
      </w:del>
    </w:p>
    <w:p w14:paraId="78922DC8" w14:textId="027CDCF5" w:rsidR="00A408A0" w:rsidRPr="0036267B" w:rsidDel="009B5707" w:rsidRDefault="005B08B4" w:rsidP="00CB47F1">
      <w:pPr>
        <w:pStyle w:val="phnormal"/>
        <w:rPr>
          <w:del w:id="1602" w:author="Арслан Катеев" w:date="2018-09-17T13:23:00Z"/>
        </w:rPr>
        <w:pPrChange w:id="1603" w:author="Арслан Катеев" w:date="2018-09-17T15:27:00Z">
          <w:pPr>
            <w:pStyle w:val="phlistitemized1"/>
          </w:pPr>
        </w:pPrChange>
      </w:pPr>
      <w:del w:id="1604" w:author="Арслан Катеев" w:date="2018-09-17T13:23:00Z">
        <w:r w:rsidRPr="0036267B" w:rsidDel="009B5707">
          <w:delText xml:space="preserve">консультационная поддержка по инсталляции </w:delText>
        </w:r>
        <w:r w:rsidR="00AE50C5" w:rsidDel="009B5707">
          <w:delText>С</w:delText>
        </w:r>
        <w:r w:rsidRPr="0036267B" w:rsidDel="009B5707">
          <w:delText>истемы;</w:delText>
        </w:r>
      </w:del>
    </w:p>
    <w:p w14:paraId="1AF3468C" w14:textId="15B9DB97" w:rsidR="00A408A0" w:rsidRPr="0036267B" w:rsidDel="009B5707" w:rsidRDefault="005B08B4" w:rsidP="00CB47F1">
      <w:pPr>
        <w:pStyle w:val="phnormal"/>
        <w:rPr>
          <w:del w:id="1605" w:author="Арслан Катеев" w:date="2018-09-17T13:23:00Z"/>
        </w:rPr>
        <w:pPrChange w:id="1606" w:author="Арслан Катеев" w:date="2018-09-17T15:27:00Z">
          <w:pPr>
            <w:pStyle w:val="phlistitemized1"/>
          </w:pPr>
        </w:pPrChange>
      </w:pPr>
      <w:del w:id="1607" w:author="Арслан Катеев" w:date="2018-09-17T13:23:00Z">
        <w:r w:rsidRPr="0036267B" w:rsidDel="009B5707">
          <w:delText>ко</w:delText>
        </w:r>
        <w:r w:rsidR="00A408A0" w:rsidRPr="0036267B" w:rsidDel="009B5707">
          <w:delText>нсультационная поддержка по настройке интерфейса Системы;</w:delText>
        </w:r>
      </w:del>
    </w:p>
    <w:p w14:paraId="01E62A20" w14:textId="5F3C5280" w:rsidR="00A408A0" w:rsidRPr="0036267B" w:rsidDel="009B5707" w:rsidRDefault="005B08B4" w:rsidP="00CB47F1">
      <w:pPr>
        <w:pStyle w:val="phnormal"/>
        <w:rPr>
          <w:del w:id="1608" w:author="Арслан Катеев" w:date="2018-09-17T13:23:00Z"/>
        </w:rPr>
        <w:pPrChange w:id="1609" w:author="Арслан Катеев" w:date="2018-09-17T15:27:00Z">
          <w:pPr>
            <w:pStyle w:val="phlistitemized1"/>
          </w:pPr>
        </w:pPrChange>
      </w:pPr>
      <w:del w:id="1610" w:author="Арслан Катеев" w:date="2018-09-17T13:23:00Z">
        <w:r w:rsidRPr="0036267B" w:rsidDel="009B5707">
          <w:delText>к</w:delText>
        </w:r>
        <w:r w:rsidR="00A408A0" w:rsidRPr="0036267B" w:rsidDel="009B5707">
          <w:delText>онсультационная поддержка по разработке новых экранных форм и модификации существующих;</w:delText>
        </w:r>
      </w:del>
    </w:p>
    <w:p w14:paraId="75EAC91D" w14:textId="3375B985" w:rsidR="00A408A0" w:rsidRPr="0036267B" w:rsidDel="009B5707" w:rsidRDefault="005B08B4" w:rsidP="00CB47F1">
      <w:pPr>
        <w:pStyle w:val="phnormal"/>
        <w:rPr>
          <w:del w:id="1611" w:author="Арслан Катеев" w:date="2018-09-17T13:23:00Z"/>
        </w:rPr>
        <w:pPrChange w:id="1612" w:author="Арслан Катеев" w:date="2018-09-17T15:27:00Z">
          <w:pPr>
            <w:pStyle w:val="phlistitemized1"/>
          </w:pPr>
        </w:pPrChange>
      </w:pPr>
      <w:del w:id="1613" w:author="Арслан Катеев" w:date="2018-09-17T13:23:00Z">
        <w:r w:rsidRPr="0036267B" w:rsidDel="009B5707">
          <w:delText>к</w:delText>
        </w:r>
        <w:r w:rsidR="00A408A0" w:rsidRPr="0036267B" w:rsidDel="009B5707">
          <w:delText>онсультации по организации бизнес-процессов Системы;</w:delText>
        </w:r>
      </w:del>
    </w:p>
    <w:p w14:paraId="4B326648" w14:textId="2480D956" w:rsidR="00A408A0" w:rsidRPr="0036267B" w:rsidDel="009B5707" w:rsidRDefault="005B08B4" w:rsidP="00CB47F1">
      <w:pPr>
        <w:pStyle w:val="phnormal"/>
        <w:rPr>
          <w:del w:id="1614" w:author="Арслан Катеев" w:date="2018-09-17T13:23:00Z"/>
        </w:rPr>
        <w:pPrChange w:id="1615" w:author="Арслан Катеев" w:date="2018-09-17T15:27:00Z">
          <w:pPr>
            <w:pStyle w:val="phlistitemized1"/>
          </w:pPr>
        </w:pPrChange>
      </w:pPr>
      <w:del w:id="1616" w:author="Арслан Катеев" w:date="2018-09-17T13:23:00Z">
        <w:r w:rsidRPr="0036267B" w:rsidDel="009B5707">
          <w:delText>к</w:delText>
        </w:r>
        <w:r w:rsidR="00A408A0" w:rsidRPr="0036267B" w:rsidDel="009B5707">
          <w:delText>онсультационная поддержка по действующим положениям федеральных нормативно-правовых актов, являющихся основанием для разработки Системы;</w:delText>
        </w:r>
      </w:del>
    </w:p>
    <w:p w14:paraId="678AB597" w14:textId="185BFF1F" w:rsidR="00A408A0" w:rsidRPr="0036267B" w:rsidDel="009B5707" w:rsidRDefault="005B08B4" w:rsidP="00CB47F1">
      <w:pPr>
        <w:pStyle w:val="phnormal"/>
        <w:rPr>
          <w:del w:id="1617" w:author="Арслан Катеев" w:date="2018-09-17T13:23:00Z"/>
        </w:rPr>
        <w:pPrChange w:id="1618" w:author="Арслан Катеев" w:date="2018-09-17T15:27:00Z">
          <w:pPr>
            <w:pStyle w:val="phlistitemized1"/>
          </w:pPr>
        </w:pPrChange>
      </w:pPr>
      <w:del w:id="1619" w:author="Арслан Катеев" w:date="2018-09-17T13:23:00Z">
        <w:r w:rsidRPr="0036267B" w:rsidDel="009B5707">
          <w:delText>к</w:delText>
        </w:r>
        <w:r w:rsidR="00A408A0" w:rsidRPr="0036267B" w:rsidDel="009B5707">
          <w:delText>онсультация по функционал</w:delText>
        </w:r>
        <w:r w:rsidR="00FB2209" w:rsidDel="009B5707">
          <w:delText>ьности</w:delText>
        </w:r>
        <w:r w:rsidR="00A408A0" w:rsidRPr="0036267B" w:rsidDel="009B5707">
          <w:delText xml:space="preserve"> Системы, если соответствующее описание отсутствует в документации;</w:delText>
        </w:r>
      </w:del>
    </w:p>
    <w:p w14:paraId="4F654F1A" w14:textId="6E9D2030" w:rsidR="00A408A0" w:rsidRPr="0036267B" w:rsidDel="009B5707" w:rsidRDefault="005B08B4" w:rsidP="00CB47F1">
      <w:pPr>
        <w:pStyle w:val="phnormal"/>
        <w:rPr>
          <w:del w:id="1620" w:author="Арслан Катеев" w:date="2018-09-17T13:23:00Z"/>
        </w:rPr>
        <w:pPrChange w:id="1621" w:author="Арслан Катеев" w:date="2018-09-17T15:27:00Z">
          <w:pPr>
            <w:pStyle w:val="phlistitemized1"/>
          </w:pPr>
        </w:pPrChange>
      </w:pPr>
      <w:del w:id="1622" w:author="Арслан Катеев" w:date="2018-09-17T13:23:00Z">
        <w:r w:rsidRPr="0036267B" w:rsidDel="009B5707">
          <w:delText>п</w:delText>
        </w:r>
        <w:r w:rsidR="00A408A0" w:rsidRPr="0036267B" w:rsidDel="009B5707">
          <w:delText>омощь в поиске и устранении проблем в случае некорректной работы Системы;</w:delText>
        </w:r>
      </w:del>
    </w:p>
    <w:p w14:paraId="7C986BD6" w14:textId="5840EC0F" w:rsidR="00A408A0" w:rsidRPr="0036267B" w:rsidDel="009B5707" w:rsidRDefault="005B08B4" w:rsidP="00CB47F1">
      <w:pPr>
        <w:pStyle w:val="phnormal"/>
        <w:rPr>
          <w:del w:id="1623" w:author="Арслан Катеев" w:date="2018-09-17T13:23:00Z"/>
        </w:rPr>
        <w:pPrChange w:id="1624" w:author="Арслан Катеев" w:date="2018-09-17T15:27:00Z">
          <w:pPr>
            <w:pStyle w:val="phlistitemized1"/>
          </w:pPr>
        </w:pPrChange>
      </w:pPr>
      <w:del w:id="1625" w:author="Арслан Катеев" w:date="2018-09-17T13:23:00Z">
        <w:r w:rsidRPr="0036267B" w:rsidDel="009B5707">
          <w:delText>а</w:delText>
        </w:r>
        <w:r w:rsidR="00A408A0" w:rsidRPr="0036267B" w:rsidDel="009B5707">
          <w:delText>нализ работоспособности отдельных функций Системы при получении информации об ошибках и передача пользователю информации о приеме ошибки в работу (при ее наличии) или информирование о методах исправления ошибки (при наличии ошибок в настройках Системы или путях обхода ошибки).</w:delText>
        </w:r>
      </w:del>
    </w:p>
    <w:p w14:paraId="7E6DF74F" w14:textId="4DACD0A4" w:rsidR="00A408A0" w:rsidRPr="0036267B" w:rsidDel="009B5707" w:rsidRDefault="00A408A0" w:rsidP="00CB47F1">
      <w:pPr>
        <w:pStyle w:val="phnormal"/>
        <w:rPr>
          <w:del w:id="1626" w:author="Арслан Катеев" w:date="2018-09-17T13:23:00Z"/>
          <w:rFonts w:cs="Arial"/>
        </w:rPr>
        <w:pPrChange w:id="1627" w:author="Арслан Катеев" w:date="2018-09-17T15:27:00Z">
          <w:pPr>
            <w:pStyle w:val="42"/>
          </w:pPr>
        </w:pPrChange>
      </w:pPr>
      <w:del w:id="1628" w:author="Арслан Катеев" w:date="2018-09-17T13:23:00Z">
        <w:r w:rsidRPr="0036267B" w:rsidDel="009B5707">
          <w:rPr>
            <w:rFonts w:cs="Arial"/>
          </w:rPr>
          <w:delText>Третий уровень поддержки пользователей</w:delText>
        </w:r>
      </w:del>
    </w:p>
    <w:p w14:paraId="5BB59A98" w14:textId="4B2800C1" w:rsidR="00A408A0" w:rsidRPr="0036267B" w:rsidDel="009B5707" w:rsidRDefault="00A408A0" w:rsidP="00CB47F1">
      <w:pPr>
        <w:pStyle w:val="phnormal"/>
        <w:rPr>
          <w:del w:id="1629" w:author="Арслан Катеев" w:date="2018-09-17T13:23:00Z"/>
          <w:rFonts w:cs="Arial"/>
        </w:rPr>
        <w:pPrChange w:id="1630" w:author="Арслан Катеев" w:date="2018-09-17T15:27:00Z">
          <w:pPr>
            <w:pStyle w:val="phnormal"/>
            <w:tabs>
              <w:tab w:val="left" w:pos="4820"/>
            </w:tabs>
          </w:pPr>
        </w:pPrChange>
      </w:pPr>
      <w:del w:id="1631" w:author="Арслан Катеев" w:date="2018-09-17T13:23:00Z">
        <w:r w:rsidRPr="0036267B" w:rsidDel="009B5707">
          <w:rPr>
            <w:rFonts w:cs="Arial"/>
          </w:rPr>
          <w:delText>Для обеспечения третьего уровня поддержки пользователей Исполнитель обязан организовать работу производственной службы (службы разработки), состоящую из технических специалистов (разработчиков).</w:delText>
        </w:r>
      </w:del>
    </w:p>
    <w:p w14:paraId="60F88DA9" w14:textId="58B1C98C" w:rsidR="00A408A0" w:rsidRPr="0036267B" w:rsidDel="009B5707" w:rsidRDefault="00A408A0" w:rsidP="00CB47F1">
      <w:pPr>
        <w:pStyle w:val="phnormal"/>
        <w:rPr>
          <w:del w:id="1632" w:author="Арслан Катеев" w:date="2018-09-17T13:23:00Z"/>
          <w:rFonts w:cs="Arial"/>
        </w:rPr>
        <w:pPrChange w:id="1633" w:author="Арслан Катеев" w:date="2018-09-17T15:27:00Z">
          <w:pPr>
            <w:pStyle w:val="phnormal"/>
            <w:tabs>
              <w:tab w:val="left" w:pos="4820"/>
            </w:tabs>
          </w:pPr>
        </w:pPrChange>
      </w:pPr>
      <w:del w:id="1634" w:author="Арслан Катеев" w:date="2018-09-17T13:23:00Z">
        <w:r w:rsidRPr="0036267B" w:rsidDel="009B5707">
          <w:rPr>
            <w:rFonts w:cs="Arial"/>
          </w:rPr>
          <w:delText>Постановка задач на третий уровень поддержки должна осуществляться только специалистами второго уровня поддержки.</w:delText>
        </w:r>
      </w:del>
    </w:p>
    <w:p w14:paraId="3A5F816F" w14:textId="5ACDF834" w:rsidR="00A408A0" w:rsidRPr="0036267B" w:rsidDel="009B5707" w:rsidRDefault="00A408A0" w:rsidP="00CB47F1">
      <w:pPr>
        <w:pStyle w:val="phnormal"/>
        <w:rPr>
          <w:del w:id="1635" w:author="Арслан Катеев" w:date="2018-09-17T13:23:00Z"/>
          <w:sz w:val="20"/>
        </w:rPr>
        <w:pPrChange w:id="1636" w:author="Арслан Катеев" w:date="2018-09-17T15:27:00Z">
          <w:pPr>
            <w:pStyle w:val="phlistorderedtitle"/>
          </w:pPr>
        </w:pPrChange>
      </w:pPr>
      <w:del w:id="1637" w:author="Арслан Катеев" w:date="2018-09-17T13:23:00Z">
        <w:r w:rsidRPr="0036267B" w:rsidDel="009B5707">
          <w:delText>Третий уровень поддержки пользователей должен выполнять следующие функции:</w:delText>
        </w:r>
      </w:del>
    </w:p>
    <w:p w14:paraId="7CF54E85" w14:textId="1A53F368" w:rsidR="00A408A0" w:rsidRPr="0036267B" w:rsidDel="009B5707" w:rsidRDefault="005B08B4" w:rsidP="00CB47F1">
      <w:pPr>
        <w:pStyle w:val="phnormal"/>
        <w:rPr>
          <w:del w:id="1638" w:author="Арслан Катеев" w:date="2018-09-17T13:23:00Z"/>
        </w:rPr>
        <w:pPrChange w:id="1639" w:author="Арслан Катеев" w:date="2018-09-17T15:27:00Z">
          <w:pPr>
            <w:pStyle w:val="phlistitemized1"/>
          </w:pPr>
        </w:pPrChange>
      </w:pPr>
      <w:del w:id="1640" w:author="Арслан Катеев" w:date="2018-09-17T13:23:00Z">
        <w:r w:rsidRPr="0036267B" w:rsidDel="009B5707">
          <w:delText>к</w:delText>
        </w:r>
        <w:r w:rsidR="00A408A0" w:rsidRPr="0036267B" w:rsidDel="009B5707">
          <w:delText>онсультационная поддержка по порядку обновления программного обеспечения;</w:delText>
        </w:r>
      </w:del>
    </w:p>
    <w:p w14:paraId="69D2444B" w14:textId="1D8C22BC" w:rsidR="00A408A0" w:rsidRPr="0036267B" w:rsidDel="009B5707" w:rsidRDefault="005B08B4" w:rsidP="00CB47F1">
      <w:pPr>
        <w:pStyle w:val="phnormal"/>
        <w:rPr>
          <w:del w:id="1641" w:author="Арслан Катеев" w:date="2018-09-17T13:23:00Z"/>
        </w:rPr>
        <w:pPrChange w:id="1642" w:author="Арслан Катеев" w:date="2018-09-17T15:27:00Z">
          <w:pPr>
            <w:pStyle w:val="phlistitemized1"/>
          </w:pPr>
        </w:pPrChange>
      </w:pPr>
      <w:del w:id="1643" w:author="Арслан Катеев" w:date="2018-09-17T13:23:00Z">
        <w:r w:rsidRPr="0036267B" w:rsidDel="009B5707">
          <w:delText>в</w:delText>
        </w:r>
        <w:r w:rsidR="00A408A0" w:rsidRPr="0036267B" w:rsidDel="009B5707">
          <w:delText>осстановление работоспособности Системы при сбоях;</w:delText>
        </w:r>
      </w:del>
    </w:p>
    <w:p w14:paraId="4292D460" w14:textId="102733A4" w:rsidR="00A408A0" w:rsidRPr="0036267B" w:rsidDel="009B5707" w:rsidRDefault="005B08B4" w:rsidP="00CB47F1">
      <w:pPr>
        <w:pStyle w:val="phnormal"/>
        <w:rPr>
          <w:del w:id="1644" w:author="Арслан Катеев" w:date="2018-09-17T13:23:00Z"/>
        </w:rPr>
        <w:pPrChange w:id="1645" w:author="Арслан Катеев" w:date="2018-09-17T15:27:00Z">
          <w:pPr>
            <w:pStyle w:val="phlistitemized1"/>
          </w:pPr>
        </w:pPrChange>
      </w:pPr>
      <w:del w:id="1646" w:author="Арслан Катеев" w:date="2018-09-17T13:23:00Z">
        <w:r w:rsidRPr="0036267B" w:rsidDel="009B5707">
          <w:delText>а</w:delText>
        </w:r>
        <w:r w:rsidR="00A408A0" w:rsidRPr="0036267B" w:rsidDel="009B5707">
          <w:delText>нализ потребностей в обновлении установленного системного программного обеспечения;</w:delText>
        </w:r>
      </w:del>
    </w:p>
    <w:p w14:paraId="15EA4CA1" w14:textId="55286865" w:rsidR="00A408A0" w:rsidRPr="0036267B" w:rsidDel="009B5707" w:rsidRDefault="005B08B4" w:rsidP="00CB47F1">
      <w:pPr>
        <w:pStyle w:val="phnormal"/>
        <w:rPr>
          <w:del w:id="1647" w:author="Арслан Катеев" w:date="2018-09-17T13:23:00Z"/>
        </w:rPr>
        <w:pPrChange w:id="1648" w:author="Арслан Катеев" w:date="2018-09-17T15:27:00Z">
          <w:pPr>
            <w:pStyle w:val="phlistitemized1"/>
          </w:pPr>
        </w:pPrChange>
      </w:pPr>
      <w:del w:id="1649" w:author="Арслан Катеев" w:date="2018-09-17T13:23:00Z">
        <w:r w:rsidRPr="0036267B" w:rsidDel="009B5707">
          <w:delText>о</w:delText>
        </w:r>
        <w:r w:rsidR="00A408A0" w:rsidRPr="0036267B" w:rsidDel="009B5707">
          <w:delText>бновление Системы в связи с внеплановым выходом новых версий, выпущенных в результате исправления ошибок в работе Системы;</w:delText>
        </w:r>
      </w:del>
    </w:p>
    <w:p w14:paraId="588A8997" w14:textId="64D68B58" w:rsidR="00A408A0" w:rsidRPr="0036267B" w:rsidDel="009B5707" w:rsidRDefault="005B08B4" w:rsidP="00CB47F1">
      <w:pPr>
        <w:pStyle w:val="phnormal"/>
        <w:rPr>
          <w:del w:id="1650" w:author="Арслан Катеев" w:date="2018-09-17T13:23:00Z"/>
        </w:rPr>
        <w:pPrChange w:id="1651" w:author="Арслан Катеев" w:date="2018-09-17T15:27:00Z">
          <w:pPr>
            <w:pStyle w:val="phlistitemized1"/>
          </w:pPr>
        </w:pPrChange>
      </w:pPr>
      <w:del w:id="1652" w:author="Арслан Катеев" w:date="2018-09-17T13:23:00Z">
        <w:r w:rsidRPr="0036267B" w:rsidDel="009B5707">
          <w:delText>р</w:delText>
        </w:r>
        <w:r w:rsidR="00A408A0" w:rsidRPr="0036267B" w:rsidDel="009B5707">
          <w:delText>еализация требований по устранению ошибок или реализации новых возможностей в Системе;</w:delText>
        </w:r>
      </w:del>
    </w:p>
    <w:p w14:paraId="55CD3C2C" w14:textId="1A19FB91" w:rsidR="00A408A0" w:rsidRPr="0036267B" w:rsidDel="009B5707" w:rsidRDefault="005B08B4" w:rsidP="00CB47F1">
      <w:pPr>
        <w:pStyle w:val="phnormal"/>
        <w:rPr>
          <w:del w:id="1653" w:author="Арслан Катеев" w:date="2018-09-17T13:23:00Z"/>
        </w:rPr>
        <w:pPrChange w:id="1654" w:author="Арслан Катеев" w:date="2018-09-17T15:27:00Z">
          <w:pPr>
            <w:pStyle w:val="phlistitemized1"/>
          </w:pPr>
        </w:pPrChange>
      </w:pPr>
      <w:del w:id="1655" w:author="Арслан Катеев" w:date="2018-09-17T13:23:00Z">
        <w:r w:rsidRPr="0036267B" w:rsidDel="009B5707">
          <w:delText>р</w:delText>
        </w:r>
        <w:r w:rsidR="00A408A0" w:rsidRPr="0036267B" w:rsidDel="009B5707">
          <w:delText>азвертывание программных продуктов Исполнителя;</w:delText>
        </w:r>
      </w:del>
    </w:p>
    <w:p w14:paraId="3D8A476A" w14:textId="086C2701" w:rsidR="00A408A0" w:rsidRPr="0036267B" w:rsidDel="009B5707" w:rsidRDefault="005B08B4" w:rsidP="00CB47F1">
      <w:pPr>
        <w:pStyle w:val="phnormal"/>
        <w:rPr>
          <w:del w:id="1656" w:author="Арслан Катеев" w:date="2018-09-17T13:23:00Z"/>
        </w:rPr>
        <w:pPrChange w:id="1657" w:author="Арслан Катеев" w:date="2018-09-17T15:27:00Z">
          <w:pPr>
            <w:pStyle w:val="phlistitemized1"/>
          </w:pPr>
        </w:pPrChange>
      </w:pPr>
      <w:del w:id="1658" w:author="Арслан Катеев" w:date="2018-09-17T13:23:00Z">
        <w:r w:rsidRPr="0036267B" w:rsidDel="009B5707">
          <w:delText>о</w:delText>
        </w:r>
        <w:r w:rsidR="00A408A0" w:rsidRPr="0036267B" w:rsidDel="009B5707">
          <w:delText>птимизация производительности Системы;</w:delText>
        </w:r>
      </w:del>
    </w:p>
    <w:p w14:paraId="7CE288C4" w14:textId="2FC6E885" w:rsidR="00A408A0" w:rsidRPr="0036267B" w:rsidDel="009B5707" w:rsidRDefault="005B08B4" w:rsidP="00CB47F1">
      <w:pPr>
        <w:pStyle w:val="phnormal"/>
        <w:rPr>
          <w:del w:id="1659" w:author="Арслан Катеев" w:date="2018-09-17T13:23:00Z"/>
        </w:rPr>
        <w:pPrChange w:id="1660" w:author="Арслан Катеев" w:date="2018-09-17T15:27:00Z">
          <w:pPr>
            <w:pStyle w:val="phlistitemized1"/>
          </w:pPr>
        </w:pPrChange>
      </w:pPr>
      <w:del w:id="1661" w:author="Арслан Катеев" w:date="2018-09-17T13:23:00Z">
        <w:r w:rsidRPr="0036267B" w:rsidDel="009B5707">
          <w:delText>н</w:delText>
        </w:r>
        <w:r w:rsidR="00EB00E7" w:rsidRPr="0036267B" w:rsidDel="009B5707">
          <w:delText>астройка резервного копирования данных;</w:delText>
        </w:r>
      </w:del>
    </w:p>
    <w:p w14:paraId="19A5D08D" w14:textId="4D885A85" w:rsidR="00A408A0" w:rsidRPr="0036267B" w:rsidDel="009B5707" w:rsidRDefault="005B08B4" w:rsidP="00CB47F1">
      <w:pPr>
        <w:pStyle w:val="phnormal"/>
        <w:rPr>
          <w:del w:id="1662" w:author="Арслан Катеев" w:date="2018-09-17T13:23:00Z"/>
        </w:rPr>
        <w:pPrChange w:id="1663" w:author="Арслан Катеев" w:date="2018-09-17T15:27:00Z">
          <w:pPr>
            <w:pStyle w:val="phlistitemized1"/>
          </w:pPr>
        </w:pPrChange>
      </w:pPr>
      <w:del w:id="1664" w:author="Арслан Катеев" w:date="2018-09-17T13:23:00Z">
        <w:r w:rsidRPr="0036267B" w:rsidDel="009B5707">
          <w:delText>д</w:delText>
        </w:r>
        <w:r w:rsidR="00A408A0" w:rsidRPr="0036267B" w:rsidDel="009B5707">
          <w:delText>иагностика производительности и работоспособности Системы при возникновении проблем в работе.</w:delText>
        </w:r>
      </w:del>
    </w:p>
    <w:p w14:paraId="093E62C1" w14:textId="03056F72" w:rsidR="00A408A0" w:rsidRPr="0036267B" w:rsidDel="009B5707" w:rsidRDefault="00A408A0" w:rsidP="00CB47F1">
      <w:pPr>
        <w:pStyle w:val="phnormal"/>
        <w:rPr>
          <w:del w:id="1665" w:author="Арслан Катеев" w:date="2018-09-17T13:23:00Z"/>
        </w:rPr>
        <w:pPrChange w:id="1666" w:author="Арслан Катеев" w:date="2018-09-17T15:27:00Z">
          <w:pPr>
            <w:pStyle w:val="34"/>
          </w:pPr>
        </w:pPrChange>
      </w:pPr>
      <w:bookmarkStart w:id="1667" w:name="_Ref398621929"/>
      <w:bookmarkStart w:id="1668" w:name="_Ref398621933"/>
      <w:bookmarkStart w:id="1669" w:name="_Toc398637068"/>
      <w:bookmarkStart w:id="1670" w:name="_Toc409601951"/>
      <w:bookmarkStart w:id="1671" w:name="_Toc522869234"/>
      <w:del w:id="1672" w:author="Арслан Катеев" w:date="2018-09-17T13:23:00Z">
        <w:r w:rsidRPr="0036267B" w:rsidDel="009B5707">
          <w:delText>Порядок обработки телефонных обращений</w:delText>
        </w:r>
        <w:bookmarkEnd w:id="1667"/>
        <w:bookmarkEnd w:id="1668"/>
        <w:bookmarkEnd w:id="1669"/>
        <w:bookmarkEnd w:id="1670"/>
        <w:bookmarkEnd w:id="1671"/>
      </w:del>
    </w:p>
    <w:p w14:paraId="395F3C10" w14:textId="029114B3" w:rsidR="00A408A0" w:rsidRPr="0036267B" w:rsidDel="009B5707" w:rsidRDefault="00A408A0" w:rsidP="00CB47F1">
      <w:pPr>
        <w:pStyle w:val="phnormal"/>
        <w:rPr>
          <w:del w:id="1673" w:author="Арслан Катеев" w:date="2018-09-17T13:23:00Z"/>
          <w:rFonts w:cs="Arial"/>
        </w:rPr>
        <w:pPrChange w:id="1674" w:author="Арслан Катеев" w:date="2018-09-17T15:27:00Z">
          <w:pPr>
            <w:pStyle w:val="42"/>
          </w:pPr>
        </w:pPrChange>
      </w:pPr>
      <w:del w:id="1675" w:author="Арслан Катеев" w:date="2018-09-17T13:23:00Z">
        <w:r w:rsidRPr="0036267B" w:rsidDel="009B5707">
          <w:rPr>
            <w:rFonts w:cs="Arial"/>
          </w:rPr>
          <w:delText>Регистрация обращения</w:delText>
        </w:r>
      </w:del>
    </w:p>
    <w:p w14:paraId="15900343" w14:textId="640F2862" w:rsidR="00A408A0" w:rsidRPr="0036267B" w:rsidDel="009B5707" w:rsidRDefault="00A408A0" w:rsidP="00CB47F1">
      <w:pPr>
        <w:pStyle w:val="phnormal"/>
        <w:rPr>
          <w:del w:id="1676" w:author="Арслан Катеев" w:date="2018-09-17T13:23:00Z"/>
          <w:rFonts w:cs="Arial"/>
        </w:rPr>
        <w:pPrChange w:id="1677" w:author="Арслан Катеев" w:date="2018-09-17T15:27:00Z">
          <w:pPr>
            <w:pStyle w:val="phnormal"/>
            <w:tabs>
              <w:tab w:val="left" w:pos="4820"/>
            </w:tabs>
          </w:pPr>
        </w:pPrChange>
      </w:pPr>
      <w:del w:id="1678" w:author="Арслан Катеев" w:date="2018-09-17T13:23:00Z">
        <w:r w:rsidRPr="0036267B" w:rsidDel="009B5707">
          <w:rPr>
            <w:rFonts w:cs="Arial"/>
          </w:rPr>
          <w:delText>По всем обращениям пользователей на телефоны службы технической поддержки Исполнителя должны формироваться электронные карты обращений с присвоением им уникальных номеров, которые в случае запроса должны озвучиваться пользователю.</w:delText>
        </w:r>
      </w:del>
    </w:p>
    <w:p w14:paraId="50D9E5D3" w14:textId="24C0D035" w:rsidR="00A408A0" w:rsidRPr="0036267B" w:rsidDel="009B5707" w:rsidRDefault="00A408A0" w:rsidP="00CB47F1">
      <w:pPr>
        <w:pStyle w:val="phnormal"/>
        <w:rPr>
          <w:del w:id="1679" w:author="Арслан Катеев" w:date="2018-09-17T13:23:00Z"/>
          <w:rFonts w:cs="Arial"/>
        </w:rPr>
        <w:pPrChange w:id="1680" w:author="Арслан Катеев" w:date="2018-09-17T15:27:00Z">
          <w:pPr>
            <w:pStyle w:val="phnormal"/>
            <w:tabs>
              <w:tab w:val="left" w:pos="4820"/>
            </w:tabs>
          </w:pPr>
        </w:pPrChange>
      </w:pPr>
      <w:del w:id="1681" w:author="Арслан Катеев" w:date="2018-09-17T13:23:00Z">
        <w:r w:rsidRPr="0036267B" w:rsidDel="009B5707">
          <w:rPr>
            <w:rFonts w:cs="Arial"/>
          </w:rPr>
          <w:delText>Для обеспечения качественного контроля объемов оказанных консультационных услуг, электронные карты обращений должны фиксироваться автоматически в специализированной системе регистрации обращений, без возможности их удаления.</w:delText>
        </w:r>
      </w:del>
    </w:p>
    <w:p w14:paraId="5252AA3D" w14:textId="676F560B" w:rsidR="00A408A0" w:rsidRPr="0036267B" w:rsidDel="009B5707" w:rsidRDefault="00A408A0" w:rsidP="00CB47F1">
      <w:pPr>
        <w:pStyle w:val="phnormal"/>
        <w:rPr>
          <w:del w:id="1682" w:author="Арслан Катеев" w:date="2018-09-17T13:23:00Z"/>
          <w:rFonts w:cs="Arial"/>
        </w:rPr>
        <w:pPrChange w:id="1683" w:author="Арслан Катеев" w:date="2018-09-17T15:27:00Z">
          <w:pPr>
            <w:pStyle w:val="phnormal"/>
            <w:tabs>
              <w:tab w:val="left" w:pos="4820"/>
            </w:tabs>
          </w:pPr>
        </w:pPrChange>
      </w:pPr>
      <w:del w:id="1684" w:author="Арслан Катеев" w:date="2018-09-17T13:23:00Z">
        <w:r w:rsidRPr="0036267B" w:rsidDel="009B5707">
          <w:rPr>
            <w:rFonts w:cs="Arial"/>
          </w:rPr>
          <w:delText>В случае если карточка обращения не была сформирована автоматически, оператор службы технической поддержки должен внести ее в систему регистрации обращений вручную, при этом в карточке должна автоматически фиксироваться соответствующая отметка «создано вручную».</w:delText>
        </w:r>
      </w:del>
    </w:p>
    <w:p w14:paraId="4859D727" w14:textId="3544CBFF" w:rsidR="00A408A0" w:rsidRPr="0036267B" w:rsidDel="009B5707" w:rsidRDefault="00A408A0" w:rsidP="00CB47F1">
      <w:pPr>
        <w:pStyle w:val="phnormal"/>
        <w:rPr>
          <w:del w:id="1685" w:author="Арслан Катеев" w:date="2018-09-17T13:23:00Z"/>
          <w:rFonts w:cs="Arial"/>
        </w:rPr>
        <w:pPrChange w:id="1686" w:author="Арслан Катеев" w:date="2018-09-17T15:27:00Z">
          <w:pPr>
            <w:pStyle w:val="phnormal"/>
            <w:tabs>
              <w:tab w:val="left" w:pos="4820"/>
            </w:tabs>
          </w:pPr>
        </w:pPrChange>
      </w:pPr>
      <w:del w:id="1687" w:author="Арслан Катеев" w:date="2018-09-17T13:23:00Z">
        <w:r w:rsidRPr="0036267B" w:rsidDel="009B5707">
          <w:rPr>
            <w:rFonts w:cs="Arial"/>
          </w:rPr>
          <w:delText>В системе регистрации обращений должна формироваться телефонная база учреждений, обращавшихся за консультацией в службу технической поддержки.</w:delText>
        </w:r>
      </w:del>
    </w:p>
    <w:p w14:paraId="399FC9B6" w14:textId="239AC53C" w:rsidR="00A408A0" w:rsidRPr="0036267B" w:rsidDel="009B5707" w:rsidRDefault="00A408A0" w:rsidP="00CB47F1">
      <w:pPr>
        <w:pStyle w:val="phnormal"/>
        <w:rPr>
          <w:del w:id="1688" w:author="Арслан Катеев" w:date="2018-09-17T13:23:00Z"/>
        </w:rPr>
        <w:pPrChange w:id="1689" w:author="Арслан Катеев" w:date="2018-09-17T15:27:00Z">
          <w:pPr>
            <w:pStyle w:val="phlistorderedtitle"/>
          </w:pPr>
        </w:pPrChange>
      </w:pPr>
      <w:del w:id="1690" w:author="Арслан Катеев" w:date="2018-09-17T13:23:00Z">
        <w:r w:rsidRPr="0036267B" w:rsidDel="009B5707">
          <w:delText>Электронная карточка обращения должна содержать следующую информацию:</w:delText>
        </w:r>
      </w:del>
    </w:p>
    <w:p w14:paraId="420A1D17" w14:textId="60536526" w:rsidR="00A408A0" w:rsidRPr="0036267B" w:rsidDel="009B5707" w:rsidRDefault="005B08B4" w:rsidP="00CB47F1">
      <w:pPr>
        <w:pStyle w:val="phnormal"/>
        <w:rPr>
          <w:del w:id="1691" w:author="Арслан Катеев" w:date="2018-09-17T13:23:00Z"/>
        </w:rPr>
        <w:pPrChange w:id="1692" w:author="Арслан Катеев" w:date="2018-09-17T15:27:00Z">
          <w:pPr>
            <w:pStyle w:val="phlistitemized1"/>
          </w:pPr>
        </w:pPrChange>
      </w:pPr>
      <w:del w:id="1693" w:author="Арслан Катеев" w:date="2018-09-17T13:23:00Z">
        <w:r w:rsidRPr="0036267B" w:rsidDel="009B5707">
          <w:delText>номер обращения;</w:delText>
        </w:r>
      </w:del>
    </w:p>
    <w:p w14:paraId="190ACA42" w14:textId="40474F56" w:rsidR="00A408A0" w:rsidRPr="0036267B" w:rsidDel="009B5707" w:rsidRDefault="005B08B4" w:rsidP="00CB47F1">
      <w:pPr>
        <w:pStyle w:val="phnormal"/>
        <w:rPr>
          <w:del w:id="1694" w:author="Арслан Катеев" w:date="2018-09-17T13:23:00Z"/>
        </w:rPr>
        <w:pPrChange w:id="1695" w:author="Арслан Катеев" w:date="2018-09-17T15:27:00Z">
          <w:pPr>
            <w:pStyle w:val="phlistitemized1"/>
          </w:pPr>
        </w:pPrChange>
      </w:pPr>
      <w:del w:id="1696" w:author="Арслан Катеев" w:date="2018-09-17T13:23:00Z">
        <w:r w:rsidRPr="0036267B" w:rsidDel="009B5707">
          <w:delText>тип звонка (входящий/исходящий);</w:delText>
        </w:r>
      </w:del>
    </w:p>
    <w:p w14:paraId="4DFE03B8" w14:textId="54741F8A" w:rsidR="00A408A0" w:rsidRPr="0036267B" w:rsidDel="009B5707" w:rsidRDefault="005B08B4" w:rsidP="00CB47F1">
      <w:pPr>
        <w:pStyle w:val="phnormal"/>
        <w:rPr>
          <w:del w:id="1697" w:author="Арслан Катеев" w:date="2018-09-17T13:23:00Z"/>
        </w:rPr>
        <w:pPrChange w:id="1698" w:author="Арслан Катеев" w:date="2018-09-17T15:27:00Z">
          <w:pPr>
            <w:pStyle w:val="phlistitemized1"/>
          </w:pPr>
        </w:pPrChange>
      </w:pPr>
      <w:del w:id="1699" w:author="Арслан Катеев" w:date="2018-09-17T13:23:00Z">
        <w:r w:rsidRPr="0036267B" w:rsidDel="009B5707">
          <w:delText>оператор, принявший звонок;</w:delText>
        </w:r>
      </w:del>
    </w:p>
    <w:p w14:paraId="24E17719" w14:textId="1E98A02E" w:rsidR="00A408A0" w:rsidRPr="0036267B" w:rsidDel="009B5707" w:rsidRDefault="005B08B4" w:rsidP="00CB47F1">
      <w:pPr>
        <w:pStyle w:val="phnormal"/>
        <w:rPr>
          <w:del w:id="1700" w:author="Арслан Катеев" w:date="2018-09-17T13:23:00Z"/>
        </w:rPr>
        <w:pPrChange w:id="1701" w:author="Арслан Катеев" w:date="2018-09-17T15:27:00Z">
          <w:pPr>
            <w:pStyle w:val="phlistitemized1"/>
          </w:pPr>
        </w:pPrChange>
      </w:pPr>
      <w:del w:id="1702" w:author="Арслан Катеев" w:date="2018-09-17T13:23:00Z">
        <w:r w:rsidRPr="0036267B" w:rsidDel="009B5707">
          <w:delText>оператор, ответственный за решение вопроса;</w:delText>
        </w:r>
      </w:del>
    </w:p>
    <w:p w14:paraId="78A2B7F8" w14:textId="6E6FD2D4" w:rsidR="00A408A0" w:rsidRPr="0036267B" w:rsidDel="009B5707" w:rsidRDefault="005B08B4" w:rsidP="00CB47F1">
      <w:pPr>
        <w:pStyle w:val="phnormal"/>
        <w:rPr>
          <w:del w:id="1703" w:author="Арслан Катеев" w:date="2018-09-17T13:23:00Z"/>
        </w:rPr>
        <w:pPrChange w:id="1704" w:author="Арслан Катеев" w:date="2018-09-17T15:27:00Z">
          <w:pPr>
            <w:pStyle w:val="phlistitemized1"/>
          </w:pPr>
        </w:pPrChange>
      </w:pPr>
      <w:del w:id="1705" w:author="Арслан Катеев" w:date="2018-09-17T13:23:00Z">
        <w:r w:rsidRPr="0036267B" w:rsidDel="009B5707">
          <w:delText>телефон пользователя;</w:delText>
        </w:r>
      </w:del>
    </w:p>
    <w:p w14:paraId="1578A6A6" w14:textId="12136198" w:rsidR="00A408A0" w:rsidRPr="0036267B" w:rsidDel="009B5707" w:rsidRDefault="005B08B4" w:rsidP="00CB47F1">
      <w:pPr>
        <w:pStyle w:val="phnormal"/>
        <w:rPr>
          <w:del w:id="1706" w:author="Арслан Катеев" w:date="2018-09-17T13:23:00Z"/>
        </w:rPr>
        <w:pPrChange w:id="1707" w:author="Арслан Катеев" w:date="2018-09-17T15:27:00Z">
          <w:pPr>
            <w:pStyle w:val="phlistitemized1"/>
          </w:pPr>
        </w:pPrChange>
      </w:pPr>
      <w:del w:id="1708" w:author="Арслан Катеев" w:date="2018-09-17T13:23:00Z">
        <w:r w:rsidRPr="0036267B" w:rsidDel="009B5707">
          <w:delText>о</w:delText>
        </w:r>
        <w:r w:rsidR="00A408A0" w:rsidRPr="0036267B" w:rsidDel="009B5707">
          <w:delText>рганизация пользователя;</w:delText>
        </w:r>
      </w:del>
    </w:p>
    <w:p w14:paraId="509DE407" w14:textId="0C93B560" w:rsidR="00A408A0" w:rsidRPr="0036267B" w:rsidDel="009B5707" w:rsidRDefault="00A408A0" w:rsidP="00CB47F1">
      <w:pPr>
        <w:pStyle w:val="phnormal"/>
        <w:rPr>
          <w:del w:id="1709" w:author="Арслан Катеев" w:date="2018-09-17T13:23:00Z"/>
        </w:rPr>
        <w:pPrChange w:id="1710" w:author="Арслан Катеев" w:date="2018-09-17T15:27:00Z">
          <w:pPr>
            <w:pStyle w:val="phlistitemized1"/>
          </w:pPr>
        </w:pPrChange>
      </w:pPr>
      <w:del w:id="1711" w:author="Арслан Катеев" w:date="2018-09-17T13:23:00Z">
        <w:r w:rsidRPr="0036267B" w:rsidDel="009B5707">
          <w:delText>ФИО пользователя;</w:delText>
        </w:r>
      </w:del>
    </w:p>
    <w:p w14:paraId="5441C373" w14:textId="560B2BCA" w:rsidR="00A408A0" w:rsidRPr="0036267B" w:rsidDel="009B5707" w:rsidRDefault="005B08B4" w:rsidP="00CB47F1">
      <w:pPr>
        <w:pStyle w:val="phnormal"/>
        <w:rPr>
          <w:del w:id="1712" w:author="Арслан Катеев" w:date="2018-09-17T13:23:00Z"/>
        </w:rPr>
        <w:pPrChange w:id="1713" w:author="Арслан Катеев" w:date="2018-09-17T15:27:00Z">
          <w:pPr>
            <w:pStyle w:val="phlistitemized1"/>
          </w:pPr>
        </w:pPrChange>
      </w:pPr>
      <w:del w:id="1714" w:author="Арслан Катеев" w:date="2018-09-17T13:23:00Z">
        <w:r w:rsidRPr="0036267B" w:rsidDel="009B5707">
          <w:delText>электронный адрес пользователя;</w:delText>
        </w:r>
      </w:del>
    </w:p>
    <w:p w14:paraId="79F3E39F" w14:textId="45A08291" w:rsidR="00A408A0" w:rsidRPr="0036267B" w:rsidDel="009B5707" w:rsidRDefault="005B08B4" w:rsidP="00CB47F1">
      <w:pPr>
        <w:pStyle w:val="phnormal"/>
        <w:rPr>
          <w:del w:id="1715" w:author="Арслан Катеев" w:date="2018-09-17T13:23:00Z"/>
        </w:rPr>
        <w:pPrChange w:id="1716" w:author="Арслан Катеев" w:date="2018-09-17T15:27:00Z">
          <w:pPr>
            <w:pStyle w:val="phlistitemized1"/>
          </w:pPr>
        </w:pPrChange>
      </w:pPr>
      <w:del w:id="1717" w:author="Арслан Катеев" w:date="2018-09-17T13:23:00Z">
        <w:r w:rsidRPr="0036267B" w:rsidDel="009B5707">
          <w:delText>должность пользователя;</w:delText>
        </w:r>
      </w:del>
    </w:p>
    <w:p w14:paraId="1C704A98" w14:textId="482491CF" w:rsidR="00A408A0" w:rsidRPr="0036267B" w:rsidDel="009B5707" w:rsidRDefault="00076F3F" w:rsidP="00CB47F1">
      <w:pPr>
        <w:pStyle w:val="phnormal"/>
        <w:rPr>
          <w:del w:id="1718" w:author="Арслан Катеев" w:date="2018-09-17T13:23:00Z"/>
        </w:rPr>
        <w:pPrChange w:id="1719" w:author="Арслан Катеев" w:date="2018-09-17T15:27:00Z">
          <w:pPr>
            <w:pStyle w:val="phlistitemized1"/>
          </w:pPr>
        </w:pPrChange>
      </w:pPr>
      <w:del w:id="1720" w:author="Арслан Катеев" w:date="2018-09-17T13:23:00Z">
        <w:r w:rsidDel="009B5707">
          <w:delText>С</w:delText>
        </w:r>
        <w:r w:rsidR="005B08B4" w:rsidRPr="0036267B" w:rsidDel="009B5707">
          <w:delText xml:space="preserve">истема и раздел </w:delText>
        </w:r>
        <w:r w:rsidDel="009B5707">
          <w:delText>С</w:delText>
        </w:r>
        <w:r w:rsidR="005B08B4" w:rsidRPr="0036267B" w:rsidDel="009B5707">
          <w:delText>истемы, по которому поступило обращение;</w:delText>
        </w:r>
      </w:del>
    </w:p>
    <w:p w14:paraId="1AEA5834" w14:textId="4F93508A" w:rsidR="00A408A0" w:rsidRPr="0036267B" w:rsidDel="009B5707" w:rsidRDefault="005B08B4" w:rsidP="00CB47F1">
      <w:pPr>
        <w:pStyle w:val="phnormal"/>
        <w:rPr>
          <w:del w:id="1721" w:author="Арслан Катеев" w:date="2018-09-17T13:23:00Z"/>
        </w:rPr>
        <w:pPrChange w:id="1722" w:author="Арслан Катеев" w:date="2018-09-17T15:27:00Z">
          <w:pPr>
            <w:pStyle w:val="phlistitemized1"/>
          </w:pPr>
        </w:pPrChange>
      </w:pPr>
      <w:del w:id="1723" w:author="Арслан Катеев" w:date="2018-09-17T13:23:00Z">
        <w:r w:rsidRPr="0036267B" w:rsidDel="009B5707">
          <w:delText>вопрос, по которому обратился пользователь;</w:delText>
        </w:r>
      </w:del>
    </w:p>
    <w:p w14:paraId="2B467219" w14:textId="5B43F2BA" w:rsidR="00A408A0" w:rsidRPr="0036267B" w:rsidDel="009B5707" w:rsidRDefault="005B08B4" w:rsidP="00CB47F1">
      <w:pPr>
        <w:pStyle w:val="phnormal"/>
        <w:rPr>
          <w:del w:id="1724" w:author="Арслан Катеев" w:date="2018-09-17T13:23:00Z"/>
        </w:rPr>
        <w:pPrChange w:id="1725" w:author="Арслан Катеев" w:date="2018-09-17T15:27:00Z">
          <w:pPr>
            <w:pStyle w:val="phlistitemized1"/>
          </w:pPr>
        </w:pPrChange>
      </w:pPr>
      <w:del w:id="1726" w:author="Арслан Катеев" w:date="2018-09-17T13:23:00Z">
        <w:r w:rsidRPr="0036267B" w:rsidDel="009B5707">
          <w:delText>р</w:delText>
        </w:r>
        <w:r w:rsidR="00A408A0" w:rsidRPr="0036267B" w:rsidDel="009B5707">
          <w:delText>ешение, озвученное оператором.</w:delText>
        </w:r>
      </w:del>
    </w:p>
    <w:p w14:paraId="4893ED31" w14:textId="58C3A0A3" w:rsidR="00A408A0" w:rsidRPr="0036267B" w:rsidDel="009B5707" w:rsidRDefault="00A408A0" w:rsidP="00CB47F1">
      <w:pPr>
        <w:pStyle w:val="phnormal"/>
        <w:rPr>
          <w:del w:id="1727" w:author="Арслан Катеев" w:date="2018-09-17T13:23:00Z"/>
          <w:rFonts w:cs="Arial"/>
        </w:rPr>
        <w:pPrChange w:id="1728" w:author="Арслан Катеев" w:date="2018-09-17T15:27:00Z">
          <w:pPr>
            <w:pStyle w:val="phnormal"/>
            <w:tabs>
              <w:tab w:val="left" w:pos="4820"/>
            </w:tabs>
          </w:pPr>
        </w:pPrChange>
      </w:pPr>
      <w:del w:id="1729" w:author="Арслан Катеев" w:date="2018-09-17T13:23:00Z">
        <w:r w:rsidRPr="0036267B" w:rsidDel="009B5707">
          <w:rPr>
            <w:rFonts w:cs="Arial"/>
          </w:rPr>
          <w:delText>В карточке должны автоматически фиксироваться дата и время обращения.</w:delText>
        </w:r>
      </w:del>
    </w:p>
    <w:p w14:paraId="6DFF4EE9" w14:textId="7F3E115B" w:rsidR="00A408A0" w:rsidRPr="0036267B" w:rsidDel="009B5707" w:rsidRDefault="00A408A0" w:rsidP="00CB47F1">
      <w:pPr>
        <w:pStyle w:val="phnormal"/>
        <w:rPr>
          <w:del w:id="1730" w:author="Арслан Катеев" w:date="2018-09-17T13:23:00Z"/>
          <w:rFonts w:cs="Arial"/>
        </w:rPr>
        <w:pPrChange w:id="1731" w:author="Арслан Катеев" w:date="2018-09-17T15:27:00Z">
          <w:pPr>
            <w:pStyle w:val="phnormal"/>
            <w:tabs>
              <w:tab w:val="left" w:pos="4820"/>
            </w:tabs>
          </w:pPr>
        </w:pPrChange>
      </w:pPr>
      <w:del w:id="1732" w:author="Арслан Катеев" w:date="2018-09-17T13:23:00Z">
        <w:r w:rsidRPr="0036267B" w:rsidDel="009B5707">
          <w:rPr>
            <w:rFonts w:cs="Arial"/>
          </w:rPr>
          <w:delText>В карточке автоматически должна фиксироваться информация о переключении звонка между операторами.</w:delText>
        </w:r>
      </w:del>
    </w:p>
    <w:p w14:paraId="76831FE0" w14:textId="0B2CDD27" w:rsidR="00A408A0" w:rsidRPr="0036267B" w:rsidDel="009B5707" w:rsidRDefault="00A408A0" w:rsidP="00CB47F1">
      <w:pPr>
        <w:pStyle w:val="phnormal"/>
        <w:rPr>
          <w:del w:id="1733" w:author="Арслан Катеев" w:date="2018-09-17T13:23:00Z"/>
        </w:rPr>
        <w:pPrChange w:id="1734" w:author="Арслан Катеев" w:date="2018-09-17T15:27:00Z">
          <w:pPr>
            <w:pStyle w:val="phlistorderedtitle"/>
          </w:pPr>
        </w:pPrChange>
      </w:pPr>
      <w:del w:id="1735" w:author="Арслан Катеев" w:date="2018-09-17T13:23:00Z">
        <w:r w:rsidRPr="0036267B" w:rsidDel="009B5707">
          <w:delText>Карточки обращений должны поддерживать следующую статусную модель:</w:delText>
        </w:r>
      </w:del>
    </w:p>
    <w:p w14:paraId="1F6ACF7C" w14:textId="30F24E25" w:rsidR="00A408A0" w:rsidRPr="0036267B" w:rsidDel="009B5707" w:rsidRDefault="00A408A0" w:rsidP="00CB47F1">
      <w:pPr>
        <w:pStyle w:val="phnormal"/>
        <w:rPr>
          <w:del w:id="1736" w:author="Арслан Катеев" w:date="2018-09-17T13:23:00Z"/>
        </w:rPr>
        <w:pPrChange w:id="1737" w:author="Арслан Катеев" w:date="2018-09-17T15:27:00Z">
          <w:pPr>
            <w:pStyle w:val="phlistitemized1"/>
          </w:pPr>
        </w:pPrChange>
      </w:pPr>
      <w:del w:id="1738" w:author="Арслан Катеев" w:date="2018-09-17T13:23:00Z">
        <w:r w:rsidRPr="0036267B" w:rsidDel="009B5707">
          <w:delText xml:space="preserve">«В работе» </w:delText>
        </w:r>
        <w:r w:rsidR="00076F3F" w:rsidDel="009B5707">
          <w:delText>–</w:delText>
        </w:r>
        <w:r w:rsidRPr="0036267B" w:rsidDel="009B5707">
          <w:delText xml:space="preserve"> обращение пользователя принято, но в процессе разговора оператором не были предоставлены необходимые рекомендации. По обращению пользователя должен быть произведен дополнительный анализ;</w:delText>
        </w:r>
      </w:del>
    </w:p>
    <w:p w14:paraId="5FA68C4E" w14:textId="64046B38" w:rsidR="00A408A0" w:rsidRPr="0036267B" w:rsidDel="009B5707" w:rsidRDefault="00A408A0" w:rsidP="00CB47F1">
      <w:pPr>
        <w:pStyle w:val="phnormal"/>
        <w:rPr>
          <w:del w:id="1739" w:author="Арслан Катеев" w:date="2018-09-17T13:23:00Z"/>
        </w:rPr>
        <w:pPrChange w:id="1740" w:author="Арслан Катеев" w:date="2018-09-17T15:27:00Z">
          <w:pPr>
            <w:pStyle w:val="phlistitemized1"/>
          </w:pPr>
        </w:pPrChange>
      </w:pPr>
      <w:del w:id="1741" w:author="Арслан Катеев" w:date="2018-09-17T13:23:00Z">
        <w:r w:rsidRPr="0036267B" w:rsidDel="009B5707">
          <w:delText xml:space="preserve">«Обнаружена проблема» </w:delText>
        </w:r>
        <w:r w:rsidR="00076F3F" w:rsidDel="009B5707">
          <w:delText>–</w:delText>
        </w:r>
        <w:r w:rsidRPr="0036267B" w:rsidDel="009B5707">
          <w:delText xml:space="preserve"> по обращению пользователя были выявлены проблемы, которые требуют обработки вторым уровнем поддержки;</w:delText>
        </w:r>
      </w:del>
    </w:p>
    <w:p w14:paraId="13617863" w14:textId="67BDE85B" w:rsidR="00A408A0" w:rsidRPr="0036267B" w:rsidDel="009B5707" w:rsidRDefault="00A408A0" w:rsidP="00CB47F1">
      <w:pPr>
        <w:pStyle w:val="phnormal"/>
        <w:rPr>
          <w:del w:id="1742" w:author="Арслан Катеев" w:date="2018-09-17T13:23:00Z"/>
        </w:rPr>
        <w:pPrChange w:id="1743" w:author="Арслан Катеев" w:date="2018-09-17T15:27:00Z">
          <w:pPr>
            <w:pStyle w:val="phlistitemized1"/>
          </w:pPr>
        </w:pPrChange>
      </w:pPr>
      <w:del w:id="1744" w:author="Арслан Катеев" w:date="2018-09-17T13:23:00Z">
        <w:r w:rsidRPr="0036267B" w:rsidDel="009B5707">
          <w:delText xml:space="preserve">«Закрыто» </w:delText>
        </w:r>
        <w:r w:rsidR="00076F3F" w:rsidDel="009B5707">
          <w:delText>–</w:delText>
        </w:r>
        <w:r w:rsidRPr="0036267B" w:rsidDel="009B5707">
          <w:delText xml:space="preserve"> обращение пользователя обработано, пользователю были предоставлены все необходимые рекомендации.</w:delText>
        </w:r>
      </w:del>
    </w:p>
    <w:p w14:paraId="1D541E99" w14:textId="7B87D23B" w:rsidR="00A408A0" w:rsidRPr="0036267B" w:rsidDel="009B5707" w:rsidRDefault="00A408A0" w:rsidP="00CB47F1">
      <w:pPr>
        <w:pStyle w:val="phnormal"/>
        <w:rPr>
          <w:del w:id="1745" w:author="Арслан Катеев" w:date="2018-09-17T13:23:00Z"/>
          <w:rFonts w:cs="Arial"/>
        </w:rPr>
        <w:pPrChange w:id="1746" w:author="Арслан Катеев" w:date="2018-09-17T15:27:00Z">
          <w:pPr>
            <w:pStyle w:val="phnormal"/>
            <w:tabs>
              <w:tab w:val="left" w:pos="4820"/>
            </w:tabs>
          </w:pPr>
        </w:pPrChange>
      </w:pPr>
      <w:del w:id="1747" w:author="Арслан Катеев" w:date="2018-09-17T13:23:00Z">
        <w:r w:rsidRPr="0036267B" w:rsidDel="009B5707">
          <w:rPr>
            <w:rFonts w:cs="Arial"/>
          </w:rPr>
          <w:delText>Система регистрации обращений должна поддерживать функцию объединения карточек обращений, в случае если пользователь обращается по вопросу вторично.</w:delText>
        </w:r>
      </w:del>
    </w:p>
    <w:p w14:paraId="3F2682A3" w14:textId="225B9400" w:rsidR="00A408A0" w:rsidRPr="0036267B" w:rsidDel="009B5707" w:rsidRDefault="00A408A0" w:rsidP="00CB47F1">
      <w:pPr>
        <w:pStyle w:val="phnormal"/>
        <w:rPr>
          <w:del w:id="1748" w:author="Арслан Катеев" w:date="2018-09-17T13:23:00Z"/>
          <w:rFonts w:cs="Arial"/>
        </w:rPr>
        <w:pPrChange w:id="1749" w:author="Арслан Катеев" w:date="2018-09-17T15:27:00Z">
          <w:pPr>
            <w:pStyle w:val="phnormal"/>
            <w:tabs>
              <w:tab w:val="left" w:pos="4820"/>
            </w:tabs>
          </w:pPr>
        </w:pPrChange>
      </w:pPr>
      <w:del w:id="1750" w:author="Арслан Катеев" w:date="2018-09-17T13:23:00Z">
        <w:r w:rsidRPr="0036267B" w:rsidDel="009B5707">
          <w:rPr>
            <w:rFonts w:cs="Arial"/>
          </w:rPr>
          <w:delText>Если обращение пользователя было передано на второй уровень поддержки, информация об этом должна содержаться в карточке обращения с фиксацией номера инцидента, созданного в системе технической поддержки.</w:delText>
        </w:r>
      </w:del>
    </w:p>
    <w:p w14:paraId="436E83C0" w14:textId="2E498830" w:rsidR="00A408A0" w:rsidRPr="0036267B" w:rsidDel="009B5707" w:rsidRDefault="00A408A0" w:rsidP="00CB47F1">
      <w:pPr>
        <w:pStyle w:val="phnormal"/>
        <w:rPr>
          <w:del w:id="1751" w:author="Арслан Катеев" w:date="2018-09-17T13:23:00Z"/>
          <w:rFonts w:cs="Arial"/>
        </w:rPr>
        <w:pPrChange w:id="1752" w:author="Арслан Катеев" w:date="2018-09-17T15:27:00Z">
          <w:pPr>
            <w:pStyle w:val="42"/>
          </w:pPr>
        </w:pPrChange>
      </w:pPr>
      <w:del w:id="1753" w:author="Арслан Катеев" w:date="2018-09-17T13:23:00Z">
        <w:r w:rsidRPr="0036267B" w:rsidDel="009B5707">
          <w:rPr>
            <w:rFonts w:cs="Arial"/>
          </w:rPr>
          <w:delText>Доступ к базе обращений пользователей</w:delText>
        </w:r>
      </w:del>
    </w:p>
    <w:p w14:paraId="01C1431B" w14:textId="0014AB49" w:rsidR="00A408A0" w:rsidRPr="0036267B" w:rsidDel="009B5707" w:rsidRDefault="00A408A0" w:rsidP="00CB47F1">
      <w:pPr>
        <w:pStyle w:val="phnormal"/>
        <w:rPr>
          <w:del w:id="1754" w:author="Арслан Катеев" w:date="2018-09-17T13:23:00Z"/>
          <w:rFonts w:cs="Arial"/>
        </w:rPr>
        <w:pPrChange w:id="1755" w:author="Арслан Катеев" w:date="2018-09-17T15:27:00Z">
          <w:pPr>
            <w:pStyle w:val="phnormal"/>
            <w:tabs>
              <w:tab w:val="left" w:pos="4820"/>
            </w:tabs>
          </w:pPr>
        </w:pPrChange>
      </w:pPr>
      <w:del w:id="1756" w:author="Арслан Катеев" w:date="2018-09-17T13:23:00Z">
        <w:r w:rsidRPr="0036267B" w:rsidDel="009B5707">
          <w:rPr>
            <w:rFonts w:cs="Arial"/>
          </w:rPr>
          <w:delText>Исполнитель должен предоставить доступ представителю Заказчика к базе обращений пользователей по проекту, формируемой в режиме реального времени на основании карточек обращений.</w:delText>
        </w:r>
      </w:del>
    </w:p>
    <w:p w14:paraId="6E381AED" w14:textId="618C8A84" w:rsidR="00A408A0" w:rsidRPr="0036267B" w:rsidDel="009B5707" w:rsidRDefault="00A408A0" w:rsidP="00CB47F1">
      <w:pPr>
        <w:pStyle w:val="phnormal"/>
        <w:rPr>
          <w:del w:id="1757" w:author="Арслан Катеев" w:date="2018-09-17T13:23:00Z"/>
          <w:rFonts w:cs="Arial"/>
        </w:rPr>
        <w:pPrChange w:id="1758" w:author="Арслан Катеев" w:date="2018-09-17T15:27:00Z">
          <w:pPr>
            <w:pStyle w:val="phnormal"/>
            <w:tabs>
              <w:tab w:val="left" w:pos="4820"/>
            </w:tabs>
          </w:pPr>
        </w:pPrChange>
      </w:pPr>
      <w:del w:id="1759" w:author="Арслан Катеев" w:date="2018-09-17T13:23:00Z">
        <w:r w:rsidRPr="0036267B" w:rsidDel="009B5707">
          <w:rPr>
            <w:rFonts w:cs="Arial"/>
          </w:rPr>
          <w:delText xml:space="preserve">Доступ к базе обращений должен предоставляться посредством </w:delText>
        </w:r>
        <w:r w:rsidR="00B03455" w:rsidRPr="0036267B" w:rsidDel="009B5707">
          <w:rPr>
            <w:rFonts w:cs="Arial"/>
            <w:lang w:val="en-US"/>
          </w:rPr>
          <w:delText>w</w:delText>
        </w:r>
        <w:r w:rsidRPr="0036267B" w:rsidDel="009B5707">
          <w:rPr>
            <w:rFonts w:cs="Arial"/>
            <w:lang w:val="en-US"/>
          </w:rPr>
          <w:delText>eb</w:delText>
        </w:r>
        <w:r w:rsidRPr="0036267B" w:rsidDel="009B5707">
          <w:rPr>
            <w:rFonts w:cs="Arial"/>
          </w:rPr>
          <w:delText>-интерфейса без необходимости установки дополнительного программного обеспечения.</w:delText>
        </w:r>
      </w:del>
    </w:p>
    <w:p w14:paraId="796DF82C" w14:textId="67AAC9B6" w:rsidR="00A408A0" w:rsidRPr="0036267B" w:rsidDel="009B5707" w:rsidRDefault="00A408A0" w:rsidP="00CB47F1">
      <w:pPr>
        <w:pStyle w:val="phnormal"/>
        <w:rPr>
          <w:del w:id="1760" w:author="Арслан Катеев" w:date="2018-09-17T13:23:00Z"/>
          <w:rFonts w:cs="Arial"/>
        </w:rPr>
        <w:pPrChange w:id="1761" w:author="Арслан Катеев" w:date="2018-09-17T15:27:00Z">
          <w:pPr>
            <w:pStyle w:val="phnormal"/>
            <w:tabs>
              <w:tab w:val="left" w:pos="4820"/>
            </w:tabs>
          </w:pPr>
        </w:pPrChange>
      </w:pPr>
      <w:del w:id="1762" w:author="Арслан Катеев" w:date="2018-09-17T13:23:00Z">
        <w:r w:rsidRPr="0036267B" w:rsidDel="009B5707">
          <w:rPr>
            <w:rFonts w:cs="Arial"/>
          </w:rPr>
          <w:delText>Система регистрации обращений должна позволять просматривать всю информацию по обращениям, вносимую оператором службы технической поддержки без возможности корректировки данных.</w:delText>
        </w:r>
      </w:del>
    </w:p>
    <w:p w14:paraId="0AD6AD7E" w14:textId="60A4D39F" w:rsidR="00A408A0" w:rsidRPr="0036267B" w:rsidDel="009B5707" w:rsidRDefault="00A408A0" w:rsidP="00CB47F1">
      <w:pPr>
        <w:pStyle w:val="phnormal"/>
        <w:rPr>
          <w:del w:id="1763" w:author="Арслан Катеев" w:date="2018-09-17T13:23:00Z"/>
          <w:rFonts w:cs="Arial"/>
        </w:rPr>
        <w:pPrChange w:id="1764" w:author="Арслан Катеев" w:date="2018-09-17T15:27:00Z">
          <w:pPr>
            <w:pStyle w:val="phnormal"/>
            <w:tabs>
              <w:tab w:val="left" w:pos="4820"/>
            </w:tabs>
          </w:pPr>
        </w:pPrChange>
      </w:pPr>
      <w:del w:id="1765" w:author="Арслан Катеев" w:date="2018-09-17T13:23:00Z">
        <w:r w:rsidRPr="0036267B" w:rsidDel="009B5707">
          <w:rPr>
            <w:rFonts w:cs="Arial"/>
          </w:rPr>
          <w:delText>Система регистрации обращений должна позволять просматривать общий реестр обращений и конкретную карточку обращения.</w:delText>
        </w:r>
      </w:del>
    </w:p>
    <w:p w14:paraId="68CA77D6" w14:textId="1BAFF45F" w:rsidR="00A408A0" w:rsidRPr="0036267B" w:rsidDel="009B5707" w:rsidRDefault="00A408A0" w:rsidP="00CB47F1">
      <w:pPr>
        <w:pStyle w:val="phnormal"/>
        <w:rPr>
          <w:del w:id="1766" w:author="Арслан Катеев" w:date="2018-09-17T13:23:00Z"/>
          <w:rFonts w:cs="Arial"/>
        </w:rPr>
        <w:pPrChange w:id="1767" w:author="Арслан Катеев" w:date="2018-09-17T15:27:00Z">
          <w:pPr>
            <w:pStyle w:val="phnormal"/>
            <w:tabs>
              <w:tab w:val="left" w:pos="4820"/>
            </w:tabs>
          </w:pPr>
        </w:pPrChange>
      </w:pPr>
      <w:del w:id="1768" w:author="Арслан Катеев" w:date="2018-09-17T13:23:00Z">
        <w:r w:rsidRPr="0036267B" w:rsidDel="009B5707">
          <w:rPr>
            <w:rFonts w:cs="Arial"/>
          </w:rPr>
          <w:delText>Система регистрации обращений должна позволять самостоятельно формировать отчеты по обращениям пользователей за произвольный период в утвержденной форме (</w:delText>
        </w:r>
        <w:r w:rsidR="001014DD" w:rsidRPr="0036267B" w:rsidDel="009B5707">
          <w:rPr>
            <w:rFonts w:cs="Arial"/>
          </w:rPr>
          <w:fldChar w:fldCharType="begin"/>
        </w:r>
        <w:r w:rsidRPr="0036267B" w:rsidDel="009B5707">
          <w:rPr>
            <w:rFonts w:cs="Arial"/>
          </w:rPr>
          <w:delInstrText xml:space="preserve"> REF _Ref398628331 \n \h </w:delInstrText>
        </w:r>
        <w:r w:rsidR="0036267B" w:rsidDel="009B5707">
          <w:rPr>
            <w:rFonts w:cs="Arial"/>
          </w:rPr>
          <w:delInstrText xml:space="preserve"> \* MERGEFORMAT </w:delInstrText>
        </w:r>
        <w:r w:rsidR="001014DD" w:rsidRPr="0036267B" w:rsidDel="009B5707">
          <w:rPr>
            <w:rFonts w:cs="Arial"/>
          </w:rPr>
        </w:r>
        <w:r w:rsidR="001014DD" w:rsidRPr="0036267B" w:rsidDel="009B5707">
          <w:rPr>
            <w:rFonts w:cs="Arial"/>
          </w:rPr>
          <w:fldChar w:fldCharType="separate"/>
        </w:r>
        <w:r w:rsidR="00843557" w:rsidDel="009B5707">
          <w:rPr>
            <w:rFonts w:cs="Arial"/>
          </w:rPr>
          <w:delText>Приложение Б</w:delText>
        </w:r>
        <w:r w:rsidR="001014DD" w:rsidRPr="0036267B" w:rsidDel="009B5707">
          <w:rPr>
            <w:rFonts w:cs="Arial"/>
          </w:rPr>
          <w:fldChar w:fldCharType="end"/>
        </w:r>
        <w:r w:rsidRPr="0036267B" w:rsidDel="009B5707">
          <w:rPr>
            <w:rFonts w:cs="Arial"/>
          </w:rPr>
          <w:delText>).</w:delText>
        </w:r>
      </w:del>
    </w:p>
    <w:p w14:paraId="3A644E5E" w14:textId="233FA184" w:rsidR="00A408A0" w:rsidRPr="0036267B" w:rsidDel="009B5707" w:rsidRDefault="00A408A0" w:rsidP="00CB47F1">
      <w:pPr>
        <w:pStyle w:val="phnormal"/>
        <w:rPr>
          <w:del w:id="1769" w:author="Арслан Катеев" w:date="2018-09-17T13:23:00Z"/>
          <w:rFonts w:cs="Arial"/>
        </w:rPr>
        <w:pPrChange w:id="1770" w:author="Арслан Катеев" w:date="2018-09-17T15:27:00Z">
          <w:pPr>
            <w:pStyle w:val="42"/>
          </w:pPr>
        </w:pPrChange>
      </w:pPr>
      <w:del w:id="1771" w:author="Арслан Катеев" w:date="2018-09-17T13:23:00Z">
        <w:r w:rsidRPr="0036267B" w:rsidDel="009B5707">
          <w:rPr>
            <w:rFonts w:cs="Arial"/>
          </w:rPr>
          <w:delText xml:space="preserve">Контроль </w:delText>
        </w:r>
        <w:r w:rsidRPr="0036267B" w:rsidDel="009B5707">
          <w:rPr>
            <w:rStyle w:val="afffffffffffff6"/>
            <w:rFonts w:cs="Arial"/>
            <w:i w:val="0"/>
            <w:iCs w:val="0"/>
          </w:rPr>
          <w:delText>качества</w:delText>
        </w:r>
        <w:r w:rsidRPr="0036267B" w:rsidDel="009B5707">
          <w:rPr>
            <w:rStyle w:val="apple-converted-space"/>
            <w:rFonts w:cs="Arial"/>
          </w:rPr>
          <w:delText xml:space="preserve"> </w:delText>
        </w:r>
        <w:r w:rsidRPr="0036267B" w:rsidDel="009B5707">
          <w:rPr>
            <w:rFonts w:cs="Arial"/>
          </w:rPr>
          <w:delText>обслуживания</w:delText>
        </w:r>
      </w:del>
    </w:p>
    <w:p w14:paraId="351F4F21" w14:textId="119EDBDD" w:rsidR="00A408A0" w:rsidRPr="0036267B" w:rsidDel="009B5707" w:rsidRDefault="00A408A0" w:rsidP="00CB47F1">
      <w:pPr>
        <w:pStyle w:val="phnormal"/>
        <w:rPr>
          <w:del w:id="1772" w:author="Арслан Катеев" w:date="2018-09-17T13:23:00Z"/>
          <w:rFonts w:cs="Arial"/>
        </w:rPr>
        <w:pPrChange w:id="1773" w:author="Арслан Катеев" w:date="2018-09-17T15:27:00Z">
          <w:pPr>
            <w:pStyle w:val="phnormal"/>
            <w:tabs>
              <w:tab w:val="left" w:pos="4820"/>
            </w:tabs>
          </w:pPr>
        </w:pPrChange>
      </w:pPr>
      <w:del w:id="1774" w:author="Арслан Катеев" w:date="2018-09-17T13:23:00Z">
        <w:r w:rsidRPr="0036267B" w:rsidDel="009B5707">
          <w:rPr>
            <w:rFonts w:cs="Arial"/>
          </w:rPr>
          <w:delText>Все разговоры с оператором должны записываться и, в случае возникновения инцидентов (некорректное общение оператора, некорректные рекомендации и т.п.), записи данных разговоров по запросу должны быть предоставлены Заказчику.</w:delText>
        </w:r>
      </w:del>
    </w:p>
    <w:p w14:paraId="0D2B7CCF" w14:textId="73561EAF" w:rsidR="00A408A0" w:rsidRPr="0036267B" w:rsidDel="009B5707" w:rsidRDefault="00A408A0" w:rsidP="00CB47F1">
      <w:pPr>
        <w:pStyle w:val="phnormal"/>
        <w:rPr>
          <w:del w:id="1775" w:author="Арслан Катеев" w:date="2018-09-17T13:23:00Z"/>
          <w:rFonts w:cs="Arial"/>
        </w:rPr>
        <w:pPrChange w:id="1776" w:author="Арслан Катеев" w:date="2018-09-17T15:27:00Z">
          <w:pPr>
            <w:pStyle w:val="phnormal"/>
            <w:tabs>
              <w:tab w:val="left" w:pos="4820"/>
            </w:tabs>
          </w:pPr>
        </w:pPrChange>
      </w:pPr>
      <w:del w:id="1777" w:author="Арслан Катеев" w:date="2018-09-17T13:23:00Z">
        <w:r w:rsidRPr="0036267B" w:rsidDel="009B5707">
          <w:rPr>
            <w:rFonts w:cs="Arial"/>
          </w:rPr>
          <w:delText xml:space="preserve">Исполнитель должен предоставить возможность оценки качества обслуживания (по 5-балльной системе) посредством </w:delText>
        </w:r>
        <w:r w:rsidRPr="0036267B" w:rsidDel="009B5707">
          <w:rPr>
            <w:rFonts w:cs="Arial"/>
            <w:lang w:val="en-US"/>
          </w:rPr>
          <w:delText>IVR</w:delText>
        </w:r>
        <w:r w:rsidRPr="0036267B" w:rsidDel="009B5707">
          <w:rPr>
            <w:rFonts w:cs="Arial"/>
          </w:rPr>
          <w:delText xml:space="preserve"> с возможностью формирования отчета по качеству обслуживания пользователей.</w:delText>
        </w:r>
      </w:del>
    </w:p>
    <w:p w14:paraId="585FC02E" w14:textId="50841CF4" w:rsidR="00A408A0" w:rsidRPr="0036267B" w:rsidDel="009B5707" w:rsidRDefault="00A408A0" w:rsidP="00CB47F1">
      <w:pPr>
        <w:pStyle w:val="phnormal"/>
        <w:rPr>
          <w:del w:id="1778" w:author="Арслан Катеев" w:date="2018-09-17T13:23:00Z"/>
          <w:rFonts w:cs="Arial"/>
        </w:rPr>
        <w:pPrChange w:id="1779" w:author="Арслан Катеев" w:date="2018-09-17T15:27:00Z">
          <w:pPr>
            <w:pStyle w:val="phnormal"/>
            <w:tabs>
              <w:tab w:val="left" w:pos="4820"/>
            </w:tabs>
          </w:pPr>
        </w:pPrChange>
      </w:pPr>
      <w:del w:id="1780" w:author="Арслан Катеев" w:date="2018-09-17T13:23:00Z">
        <w:r w:rsidRPr="0036267B" w:rsidDel="009B5707">
          <w:rPr>
            <w:rFonts w:cs="Arial"/>
          </w:rPr>
          <w:delText>Специалист, отвечающий за качество обслуживания пользователей и сбор статистики, должен анализировать обращения, по которым были выставлены минимальные оценки («1» и «2»), и связываться с представителями Заказчика, которые выставили данные оценки, для уточнения причин.</w:delText>
        </w:r>
      </w:del>
    </w:p>
    <w:p w14:paraId="6C5C7A47" w14:textId="75012C31" w:rsidR="00A408A0" w:rsidRPr="0036267B" w:rsidDel="009B5707" w:rsidRDefault="00A408A0" w:rsidP="00CB47F1">
      <w:pPr>
        <w:pStyle w:val="phnormal"/>
        <w:rPr>
          <w:del w:id="1781" w:author="Арслан Катеев" w:date="2018-09-17T13:23:00Z"/>
        </w:rPr>
        <w:pPrChange w:id="1782" w:author="Арслан Катеев" w:date="2018-09-17T15:27:00Z">
          <w:pPr>
            <w:pStyle w:val="34"/>
          </w:pPr>
        </w:pPrChange>
      </w:pPr>
      <w:bookmarkStart w:id="1783" w:name="_Ref398621987"/>
      <w:bookmarkStart w:id="1784" w:name="_Toc398637069"/>
      <w:bookmarkStart w:id="1785" w:name="_Toc409601952"/>
      <w:bookmarkStart w:id="1786" w:name="_Toc522869235"/>
      <w:bookmarkStart w:id="1787" w:name="_Ref398135920"/>
      <w:del w:id="1788" w:author="Арслан Катеев" w:date="2018-09-17T13:23:00Z">
        <w:r w:rsidRPr="0036267B" w:rsidDel="009B5707">
          <w:delText>Порядок обработки обращений по электронной почте и информационной системе технической поддержки пользователей</w:delText>
        </w:r>
        <w:bookmarkEnd w:id="1783"/>
        <w:bookmarkEnd w:id="1784"/>
        <w:bookmarkEnd w:id="1785"/>
        <w:bookmarkEnd w:id="1786"/>
      </w:del>
    </w:p>
    <w:p w14:paraId="32CBE044" w14:textId="02F19E42" w:rsidR="00A408A0" w:rsidRPr="0036267B" w:rsidDel="009B5707" w:rsidRDefault="00A408A0" w:rsidP="00CB47F1">
      <w:pPr>
        <w:pStyle w:val="phnormal"/>
        <w:rPr>
          <w:del w:id="1789" w:author="Арслан Катеев" w:date="2018-09-17T13:23:00Z"/>
          <w:rFonts w:cs="Arial"/>
        </w:rPr>
        <w:pPrChange w:id="1790" w:author="Арслан Катеев" w:date="2018-09-17T15:27:00Z">
          <w:pPr>
            <w:pStyle w:val="phnormal"/>
            <w:tabs>
              <w:tab w:val="left" w:pos="4820"/>
            </w:tabs>
          </w:pPr>
        </w:pPrChange>
      </w:pPr>
      <w:del w:id="1791" w:author="Арслан Катеев" w:date="2018-09-17T13:23:00Z">
        <w:r w:rsidRPr="0036267B" w:rsidDel="009B5707">
          <w:rPr>
            <w:rFonts w:cs="Arial"/>
          </w:rPr>
          <w:delText>Обращения пользователей по электронной почте должны обрабатываться специализированной информационной системой технической поддержки пользователей, где по каждому обращению должна автоматически формироваться карточка-заявка с уникальным идентификационным номером.</w:delText>
        </w:r>
      </w:del>
    </w:p>
    <w:p w14:paraId="52676EE3" w14:textId="5D635BFB" w:rsidR="00A408A0" w:rsidRPr="0036267B" w:rsidDel="009B5707" w:rsidRDefault="00A408A0" w:rsidP="00CB47F1">
      <w:pPr>
        <w:pStyle w:val="phnormal"/>
        <w:rPr>
          <w:del w:id="1792" w:author="Арслан Катеев" w:date="2018-09-17T13:23:00Z"/>
          <w:rFonts w:cs="Arial"/>
        </w:rPr>
        <w:pPrChange w:id="1793" w:author="Арслан Катеев" w:date="2018-09-17T15:27:00Z">
          <w:pPr>
            <w:pStyle w:val="phnormal"/>
            <w:tabs>
              <w:tab w:val="left" w:pos="4820"/>
            </w:tabs>
          </w:pPr>
        </w:pPrChange>
      </w:pPr>
      <w:del w:id="1794" w:author="Арслан Катеев" w:date="2018-09-17T13:23:00Z">
        <w:r w:rsidRPr="0036267B" w:rsidDel="009B5707">
          <w:rPr>
            <w:rFonts w:cs="Arial"/>
          </w:rPr>
          <w:delText>При регистрации обращения на электронный адрес пользователя должно быть выслано соответствующее уведомление с указанием идентификационного номера, под которым оно было зарегистрировано в системе технической поддержки.</w:delText>
        </w:r>
      </w:del>
    </w:p>
    <w:p w14:paraId="6515E0AA" w14:textId="47CC984C" w:rsidR="00A408A0" w:rsidRPr="0036267B" w:rsidDel="009B5707" w:rsidRDefault="00A408A0" w:rsidP="00CB47F1">
      <w:pPr>
        <w:pStyle w:val="phnormal"/>
        <w:rPr>
          <w:del w:id="1795" w:author="Арслан Катеев" w:date="2018-09-17T13:23:00Z"/>
          <w:rFonts w:cs="Arial"/>
        </w:rPr>
        <w:pPrChange w:id="1796" w:author="Арслан Катеев" w:date="2018-09-17T15:27:00Z">
          <w:pPr>
            <w:pStyle w:val="phnormal"/>
            <w:tabs>
              <w:tab w:val="left" w:pos="4820"/>
            </w:tabs>
          </w:pPr>
        </w:pPrChange>
      </w:pPr>
      <w:del w:id="1797" w:author="Арслан Катеев" w:date="2018-09-17T13:23:00Z">
        <w:r w:rsidRPr="0036267B" w:rsidDel="009B5707">
          <w:rPr>
            <w:rFonts w:cs="Arial"/>
          </w:rPr>
          <w:delText>По всем действиям с карточкой-заявкой системой технической поддержки должно автоматически формироваться соответствующее уведомление и отсылаться пользователю – автору обращения.</w:delText>
        </w:r>
      </w:del>
    </w:p>
    <w:p w14:paraId="1358D0AC" w14:textId="5E2941B8" w:rsidR="00A408A0" w:rsidRPr="0036267B" w:rsidDel="009B5707" w:rsidRDefault="00A408A0" w:rsidP="00CB47F1">
      <w:pPr>
        <w:pStyle w:val="phnormal"/>
        <w:rPr>
          <w:del w:id="1798" w:author="Арслан Катеев" w:date="2018-09-17T13:23:00Z"/>
          <w:rFonts w:cs="Arial"/>
        </w:rPr>
        <w:pPrChange w:id="1799" w:author="Арслан Катеев" w:date="2018-09-17T15:27:00Z">
          <w:pPr>
            <w:pStyle w:val="phnormal"/>
            <w:tabs>
              <w:tab w:val="left" w:pos="4820"/>
            </w:tabs>
          </w:pPr>
        </w:pPrChange>
      </w:pPr>
      <w:del w:id="1800" w:author="Арслан Катеев" w:date="2018-09-17T13:23:00Z">
        <w:r w:rsidRPr="0036267B" w:rsidDel="009B5707">
          <w:rPr>
            <w:rFonts w:cs="Arial"/>
          </w:rPr>
          <w:delText>Если пользователь впервые обращается в службу технической поддержки посредством электронной почты, он должен быть автоматически зарегистрирован в системе технической поддержки. На электронный адрес пользователя должны быть высланы его учетные данные (логин и пароль).</w:delText>
        </w:r>
      </w:del>
    </w:p>
    <w:p w14:paraId="514A1413" w14:textId="6FCB0975" w:rsidR="00A408A0" w:rsidRPr="0036267B" w:rsidDel="009B5707" w:rsidRDefault="00A408A0" w:rsidP="00CB47F1">
      <w:pPr>
        <w:pStyle w:val="phnormal"/>
        <w:rPr>
          <w:del w:id="1801" w:author="Арслан Катеев" w:date="2018-09-17T13:23:00Z"/>
          <w:rFonts w:cs="Arial"/>
        </w:rPr>
        <w:pPrChange w:id="1802" w:author="Арслан Катеев" w:date="2018-09-17T15:27:00Z">
          <w:pPr>
            <w:pStyle w:val="42"/>
          </w:pPr>
        </w:pPrChange>
      </w:pPr>
      <w:del w:id="1803" w:author="Арслан Катеев" w:date="2018-09-17T13:23:00Z">
        <w:r w:rsidRPr="0036267B" w:rsidDel="009B5707">
          <w:rPr>
            <w:rFonts w:cs="Arial"/>
          </w:rPr>
          <w:delText>Типы заявок</w:delText>
        </w:r>
        <w:bookmarkEnd w:id="1537"/>
        <w:bookmarkEnd w:id="1787"/>
      </w:del>
    </w:p>
    <w:p w14:paraId="21F10295" w14:textId="1FD2C13E" w:rsidR="00A408A0" w:rsidRPr="0036267B" w:rsidDel="009B5707" w:rsidRDefault="00A408A0" w:rsidP="00CB47F1">
      <w:pPr>
        <w:pStyle w:val="phnormal"/>
        <w:rPr>
          <w:del w:id="1804" w:author="Арслан Катеев" w:date="2018-09-17T13:23:00Z"/>
        </w:rPr>
        <w:pPrChange w:id="1805" w:author="Арслан Катеев" w:date="2018-09-17T15:27:00Z">
          <w:pPr>
            <w:pStyle w:val="phlistorderedtitle"/>
          </w:pPr>
        </w:pPrChange>
      </w:pPr>
      <w:del w:id="1806" w:author="Арслан Катеев" w:date="2018-09-17T13:23:00Z">
        <w:r w:rsidRPr="0036267B" w:rsidDel="009B5707">
          <w:delText>Заявки в системе технической поддержки должны подразделяться на следующие типы:</w:delText>
        </w:r>
      </w:del>
    </w:p>
    <w:p w14:paraId="35FCD443" w14:textId="6BEEDA02" w:rsidR="00A408A0" w:rsidRPr="0036267B" w:rsidDel="009B5707" w:rsidRDefault="005B08B4" w:rsidP="00CB47F1">
      <w:pPr>
        <w:pStyle w:val="phnormal"/>
        <w:rPr>
          <w:del w:id="1807" w:author="Арслан Катеев" w:date="2018-09-17T13:23:00Z"/>
        </w:rPr>
        <w:pPrChange w:id="1808" w:author="Арслан Катеев" w:date="2018-09-17T15:27:00Z">
          <w:pPr>
            <w:pStyle w:val="phlistitemized1"/>
          </w:pPr>
        </w:pPrChange>
      </w:pPr>
      <w:del w:id="1809" w:author="Арслан Катеев" w:date="2018-09-17T13:23:00Z">
        <w:r w:rsidRPr="0036267B" w:rsidDel="009B5707">
          <w:delText>«</w:delText>
        </w:r>
        <w:r w:rsidR="00A408A0" w:rsidRPr="0036267B" w:rsidDel="009B5707">
          <w:delText>Инцидент</w:delText>
        </w:r>
        <w:r w:rsidRPr="0036267B" w:rsidDel="009B5707">
          <w:delText>»</w:delText>
        </w:r>
        <w:r w:rsidR="00A408A0" w:rsidRPr="0036267B" w:rsidDel="009B5707">
          <w:delText xml:space="preserve"> </w:delText>
        </w:r>
        <w:r w:rsidR="00076F3F" w:rsidDel="009B5707">
          <w:delText>–</w:delText>
        </w:r>
        <w:r w:rsidR="00A408A0" w:rsidRPr="0036267B" w:rsidDel="009B5707">
          <w:delText xml:space="preserve"> любое событие, не являющееся частью стандартного (штатного) использования Системы, которое привело или могло привести к прерыванию или невозможности использования программного продукта;</w:delText>
        </w:r>
      </w:del>
    </w:p>
    <w:p w14:paraId="3F67E8C7" w14:textId="296E02E6" w:rsidR="00A408A0" w:rsidRPr="0036267B" w:rsidDel="009B5707" w:rsidRDefault="005B08B4" w:rsidP="00CB47F1">
      <w:pPr>
        <w:pStyle w:val="phnormal"/>
        <w:rPr>
          <w:del w:id="1810" w:author="Арслан Катеев" w:date="2018-09-17T13:23:00Z"/>
        </w:rPr>
        <w:pPrChange w:id="1811" w:author="Арслан Катеев" w:date="2018-09-17T15:27:00Z">
          <w:pPr>
            <w:pStyle w:val="phlistitemized1"/>
          </w:pPr>
        </w:pPrChange>
      </w:pPr>
      <w:del w:id="1812" w:author="Арслан Катеев" w:date="2018-09-17T13:23:00Z">
        <w:r w:rsidRPr="0036267B" w:rsidDel="009B5707">
          <w:delText>«</w:delText>
        </w:r>
        <w:r w:rsidR="00A408A0" w:rsidRPr="0036267B" w:rsidDel="009B5707">
          <w:delText>Заявка на консультацию</w:delText>
        </w:r>
        <w:r w:rsidRPr="0036267B" w:rsidDel="009B5707">
          <w:delText>»</w:delText>
        </w:r>
        <w:r w:rsidR="00A408A0" w:rsidRPr="0036267B" w:rsidDel="009B5707">
          <w:delText xml:space="preserve"> – запрос получения информации, документации по работе в Системе, на получение справочно-методической информации и разъяснений, касающихся законодательства, регламентирующего работу в Системе;</w:delText>
        </w:r>
      </w:del>
    </w:p>
    <w:p w14:paraId="1059FD5A" w14:textId="447BECDC" w:rsidR="00A408A0" w:rsidRPr="0036267B" w:rsidDel="009B5707" w:rsidRDefault="005B08B4" w:rsidP="00CB47F1">
      <w:pPr>
        <w:pStyle w:val="phnormal"/>
        <w:rPr>
          <w:del w:id="1813" w:author="Арслан Катеев" w:date="2018-09-17T13:23:00Z"/>
        </w:rPr>
        <w:pPrChange w:id="1814" w:author="Арслан Катеев" w:date="2018-09-17T15:27:00Z">
          <w:pPr>
            <w:pStyle w:val="phlistitemized1"/>
          </w:pPr>
        </w:pPrChange>
      </w:pPr>
      <w:del w:id="1815" w:author="Арслан Катеев" w:date="2018-09-17T13:23:00Z">
        <w:r w:rsidRPr="0036267B" w:rsidDel="009B5707">
          <w:delText>«</w:delText>
        </w:r>
        <w:r w:rsidR="00A408A0" w:rsidRPr="0036267B" w:rsidDel="009B5707">
          <w:delText>Заявка на обслуживание</w:delText>
        </w:r>
        <w:r w:rsidRPr="0036267B" w:rsidDel="009B5707">
          <w:delText>»</w:delText>
        </w:r>
        <w:r w:rsidR="00A408A0" w:rsidRPr="0036267B" w:rsidDel="009B5707">
          <w:delText xml:space="preserve"> – запрос на техническую поддержку, доставку, восстановление работоспособности или диагностики серверов;</w:delText>
        </w:r>
      </w:del>
    </w:p>
    <w:p w14:paraId="67591E1D" w14:textId="621CF021" w:rsidR="00A408A0" w:rsidRPr="0036267B" w:rsidDel="009B5707" w:rsidRDefault="005B08B4" w:rsidP="00CB47F1">
      <w:pPr>
        <w:pStyle w:val="phnormal"/>
        <w:rPr>
          <w:del w:id="1816" w:author="Арслан Катеев" w:date="2018-09-17T13:23:00Z"/>
        </w:rPr>
        <w:pPrChange w:id="1817" w:author="Арслан Катеев" w:date="2018-09-17T15:27:00Z">
          <w:pPr>
            <w:pStyle w:val="phlistitemized1"/>
          </w:pPr>
        </w:pPrChange>
      </w:pPr>
      <w:del w:id="1818" w:author="Арслан Катеев" w:date="2018-09-17T13:23:00Z">
        <w:r w:rsidRPr="0036267B" w:rsidDel="009B5707">
          <w:delText>«</w:delText>
        </w:r>
        <w:r w:rsidR="00A408A0" w:rsidRPr="0036267B" w:rsidDel="009B5707">
          <w:delText>Заявка на изменение</w:delText>
        </w:r>
        <w:r w:rsidRPr="0036267B" w:rsidDel="009B5707">
          <w:delText>»</w:delText>
        </w:r>
        <w:r w:rsidR="00A408A0" w:rsidRPr="0036267B" w:rsidDel="009B5707">
          <w:delText xml:space="preserve"> – заявка, приводящая к изменению или модернизации</w:delText>
        </w:r>
        <w:r w:rsidR="0037577C" w:rsidDel="009B5707">
          <w:delText>/</w:delText>
        </w:r>
        <w:r w:rsidR="0037577C" w:rsidRPr="0037577C" w:rsidDel="009B5707">
          <w:rPr>
            <w:highlight w:val="yellow"/>
          </w:rPr>
          <w:delText>модификации</w:delText>
        </w:r>
        <w:r w:rsidR="00A408A0" w:rsidRPr="0036267B" w:rsidDel="009B5707">
          <w:delText xml:space="preserve"> имеющегося либо реализации ново</w:delText>
        </w:r>
        <w:r w:rsidR="00FB2209" w:rsidDel="009B5707">
          <w:delText>й</w:delText>
        </w:r>
        <w:r w:rsidR="00A408A0" w:rsidRPr="0036267B" w:rsidDel="009B5707">
          <w:delText xml:space="preserve"> функционал</w:delText>
        </w:r>
        <w:r w:rsidR="00FB2209" w:rsidDel="009B5707">
          <w:delText>ьности</w:delText>
        </w:r>
        <w:r w:rsidR="00A408A0" w:rsidRPr="0036267B" w:rsidDel="009B5707">
          <w:delText xml:space="preserve"> Системы.</w:delText>
        </w:r>
      </w:del>
    </w:p>
    <w:p w14:paraId="60E5361E" w14:textId="0E653AE2" w:rsidR="00A408A0" w:rsidRPr="0036267B" w:rsidDel="009B5707" w:rsidRDefault="00A408A0" w:rsidP="00CB47F1">
      <w:pPr>
        <w:pStyle w:val="phnormal"/>
        <w:rPr>
          <w:del w:id="1819" w:author="Арслан Катеев" w:date="2018-09-17T13:23:00Z"/>
          <w:rFonts w:cs="Arial"/>
        </w:rPr>
        <w:pPrChange w:id="1820" w:author="Арслан Катеев" w:date="2018-09-17T15:27:00Z">
          <w:pPr>
            <w:pStyle w:val="42"/>
          </w:pPr>
        </w:pPrChange>
      </w:pPr>
      <w:bookmarkStart w:id="1821" w:name="_Toc392750298"/>
      <w:del w:id="1822" w:author="Арслан Катеев" w:date="2018-09-17T13:23:00Z">
        <w:r w:rsidRPr="0036267B" w:rsidDel="009B5707">
          <w:rPr>
            <w:rFonts w:cs="Arial"/>
          </w:rPr>
          <w:delText>Приоритеты заявок</w:delText>
        </w:r>
        <w:bookmarkEnd w:id="1821"/>
      </w:del>
    </w:p>
    <w:p w14:paraId="545A1934" w14:textId="39945326" w:rsidR="00A408A0" w:rsidRPr="0036267B" w:rsidDel="009B5707" w:rsidRDefault="00A408A0" w:rsidP="00CB47F1">
      <w:pPr>
        <w:pStyle w:val="phnormal"/>
        <w:rPr>
          <w:del w:id="1823" w:author="Арслан Катеев" w:date="2018-09-17T13:23:00Z"/>
        </w:rPr>
        <w:pPrChange w:id="1824" w:author="Арслан Катеев" w:date="2018-09-17T15:27:00Z">
          <w:pPr>
            <w:pStyle w:val="phlistorderedtitle"/>
          </w:pPr>
        </w:pPrChange>
      </w:pPr>
      <w:del w:id="1825" w:author="Арслан Катеев" w:date="2018-09-17T13:23:00Z">
        <w:r w:rsidRPr="0036267B" w:rsidDel="009B5707">
          <w:delText>Техническая поддержка должна определять заявки по следующим приоритетам:</w:delText>
        </w:r>
      </w:del>
    </w:p>
    <w:p w14:paraId="1F85C6D8" w14:textId="3D8B53C8" w:rsidR="00A408A0" w:rsidRPr="0036267B" w:rsidDel="009B5707" w:rsidRDefault="005B08B4" w:rsidP="00CB47F1">
      <w:pPr>
        <w:pStyle w:val="phnormal"/>
        <w:rPr>
          <w:del w:id="1826" w:author="Арслан Катеев" w:date="2018-09-17T13:23:00Z"/>
        </w:rPr>
        <w:pPrChange w:id="1827" w:author="Арслан Катеев" w:date="2018-09-17T15:27:00Z">
          <w:pPr>
            <w:pStyle w:val="phlistitemized1"/>
          </w:pPr>
        </w:pPrChange>
      </w:pPr>
      <w:del w:id="1828" w:author="Арслан Катеев" w:date="2018-09-17T13:23:00Z">
        <w:r w:rsidRPr="0036267B" w:rsidDel="009B5707">
          <w:delText>«</w:delText>
        </w:r>
        <w:r w:rsidR="00A408A0" w:rsidRPr="0036267B" w:rsidDel="009B5707">
          <w:delText>Нормальный</w:delText>
        </w:r>
        <w:r w:rsidRPr="0036267B" w:rsidDel="009B5707">
          <w:delText>»</w:delText>
        </w:r>
        <w:r w:rsidR="00A408A0" w:rsidRPr="0036267B" w:rsidDel="009B5707">
          <w:delText xml:space="preserve"> </w:delText>
        </w:r>
        <w:r w:rsidR="00076F3F" w:rsidDel="009B5707">
          <w:delText>–</w:delText>
        </w:r>
        <w:r w:rsidR="00A408A0" w:rsidRPr="0036267B" w:rsidDel="009B5707">
          <w:delText xml:space="preserve"> заявка, не связанная с нарушением работы Системы, например, относительно консультирования, установки/обновления программного обеспечения или заявка на устранение инцидентов, не оказывающих существенное влияние на использование Системы;</w:delText>
        </w:r>
      </w:del>
    </w:p>
    <w:p w14:paraId="6A2A15F9" w14:textId="0B6964F7" w:rsidR="00A408A0" w:rsidRPr="0036267B" w:rsidDel="009B5707" w:rsidRDefault="005B08B4" w:rsidP="00CB47F1">
      <w:pPr>
        <w:pStyle w:val="phnormal"/>
        <w:rPr>
          <w:del w:id="1829" w:author="Арслан Катеев" w:date="2018-09-17T13:23:00Z"/>
        </w:rPr>
        <w:pPrChange w:id="1830" w:author="Арслан Катеев" w:date="2018-09-17T15:27:00Z">
          <w:pPr>
            <w:pStyle w:val="phlistitemized1"/>
          </w:pPr>
        </w:pPrChange>
      </w:pPr>
      <w:del w:id="1831" w:author="Арслан Катеев" w:date="2018-09-17T13:23:00Z">
        <w:r w:rsidRPr="0036267B" w:rsidDel="009B5707">
          <w:delText>«</w:delText>
        </w:r>
        <w:r w:rsidR="00A408A0" w:rsidRPr="0036267B" w:rsidDel="009B5707">
          <w:delText>Высокий</w:delText>
        </w:r>
        <w:r w:rsidRPr="0036267B" w:rsidDel="009B5707">
          <w:delText>»</w:delText>
        </w:r>
        <w:r w:rsidR="00A408A0" w:rsidRPr="0036267B" w:rsidDel="009B5707">
          <w:delText xml:space="preserve"> – заявка, вызванная частичной недоступностью функциональных возможностей Системы или замедлением доступа;</w:delText>
        </w:r>
      </w:del>
    </w:p>
    <w:p w14:paraId="6B99D290" w14:textId="6B0A425A" w:rsidR="00A408A0" w:rsidRPr="0036267B" w:rsidDel="009B5707" w:rsidRDefault="005B08B4" w:rsidP="00CB47F1">
      <w:pPr>
        <w:pStyle w:val="phnormal"/>
        <w:rPr>
          <w:del w:id="1832" w:author="Арслан Катеев" w:date="2018-09-17T13:23:00Z"/>
        </w:rPr>
        <w:pPrChange w:id="1833" w:author="Арслан Катеев" w:date="2018-09-17T15:27:00Z">
          <w:pPr>
            <w:pStyle w:val="phlistitemized1"/>
          </w:pPr>
        </w:pPrChange>
      </w:pPr>
      <w:del w:id="1834" w:author="Арслан Катеев" w:date="2018-09-17T13:23:00Z">
        <w:r w:rsidRPr="0036267B" w:rsidDel="009B5707">
          <w:delText>«</w:delText>
        </w:r>
        <w:r w:rsidR="00A408A0" w:rsidRPr="0036267B" w:rsidDel="009B5707">
          <w:delText>Неотложный</w:delText>
        </w:r>
        <w:r w:rsidRPr="0036267B" w:rsidDel="009B5707">
          <w:delText>»</w:delText>
        </w:r>
        <w:r w:rsidR="00A408A0" w:rsidRPr="0036267B" w:rsidDel="009B5707">
          <w:delText xml:space="preserve"> – заявка, вызванная полной недоступностью функциональных возможностей Системы, без возможности обойти проблему.</w:delText>
        </w:r>
      </w:del>
    </w:p>
    <w:p w14:paraId="072FC7BE" w14:textId="03A066B8" w:rsidR="00A408A0" w:rsidRPr="0036267B" w:rsidDel="009B5707" w:rsidRDefault="00A408A0" w:rsidP="00CB47F1">
      <w:pPr>
        <w:pStyle w:val="phnormal"/>
        <w:rPr>
          <w:del w:id="1835" w:author="Арслан Катеев" w:date="2018-09-17T13:23:00Z"/>
          <w:rFonts w:cs="Arial"/>
        </w:rPr>
        <w:pPrChange w:id="1836" w:author="Арслан Катеев" w:date="2018-09-17T15:27:00Z">
          <w:pPr>
            <w:pStyle w:val="42"/>
          </w:pPr>
        </w:pPrChange>
      </w:pPr>
      <w:bookmarkStart w:id="1837" w:name="_Toc392750299"/>
      <w:del w:id="1838" w:author="Арслан Катеев" w:date="2018-09-17T13:23:00Z">
        <w:r w:rsidRPr="0036267B" w:rsidDel="009B5707">
          <w:rPr>
            <w:rFonts w:cs="Arial"/>
          </w:rPr>
          <w:delText>Статусы заявок</w:delText>
        </w:r>
        <w:bookmarkEnd w:id="1837"/>
      </w:del>
    </w:p>
    <w:p w14:paraId="4F0E6704" w14:textId="36E75383" w:rsidR="00A408A0" w:rsidRPr="0036267B" w:rsidDel="009B5707" w:rsidRDefault="00A408A0" w:rsidP="00CB47F1">
      <w:pPr>
        <w:pStyle w:val="phnormal"/>
        <w:rPr>
          <w:del w:id="1839" w:author="Арслан Катеев" w:date="2018-09-17T13:23:00Z"/>
        </w:rPr>
        <w:pPrChange w:id="1840" w:author="Арслан Катеев" w:date="2018-09-17T15:27:00Z">
          <w:pPr>
            <w:pStyle w:val="phlistorderedtitle"/>
          </w:pPr>
        </w:pPrChange>
      </w:pPr>
      <w:del w:id="1841" w:author="Арслан Катеев" w:date="2018-09-17T13:23:00Z">
        <w:r w:rsidRPr="0036267B" w:rsidDel="009B5707">
          <w:delText>Заявке в системе технической поддержки должны присваиваться следующие статусы:</w:delText>
        </w:r>
      </w:del>
    </w:p>
    <w:p w14:paraId="7692D79F" w14:textId="12A7A24C" w:rsidR="00A408A0" w:rsidRPr="0036267B" w:rsidDel="009B5707" w:rsidRDefault="00A408A0" w:rsidP="00CB47F1">
      <w:pPr>
        <w:pStyle w:val="phnormal"/>
        <w:rPr>
          <w:del w:id="1842" w:author="Арслан Катеев" w:date="2018-09-17T13:23:00Z"/>
        </w:rPr>
        <w:pPrChange w:id="1843" w:author="Арслан Катеев" w:date="2018-09-17T15:27:00Z">
          <w:pPr>
            <w:pStyle w:val="phlistitemized1"/>
          </w:pPr>
        </w:pPrChange>
      </w:pPr>
      <w:del w:id="1844" w:author="Арслан Катеев" w:date="2018-09-17T13:23:00Z">
        <w:r w:rsidRPr="0036267B" w:rsidDel="009B5707">
          <w:delText xml:space="preserve">«Открыта» </w:delText>
        </w:r>
        <w:r w:rsidR="00076F3F" w:rsidDel="009B5707">
          <w:delText>–</w:delText>
        </w:r>
        <w:r w:rsidRPr="0036267B" w:rsidDel="009B5707">
          <w:delText xml:space="preserve"> заявка описана, но никакие действия с ней еще не проводились. Также используется в случае появления дополнительной информации от инициатора;</w:delText>
        </w:r>
      </w:del>
    </w:p>
    <w:p w14:paraId="7A66E06D" w14:textId="623C4D05" w:rsidR="00A408A0" w:rsidRPr="0036267B" w:rsidDel="009B5707" w:rsidRDefault="00A408A0" w:rsidP="00CB47F1">
      <w:pPr>
        <w:pStyle w:val="phnormal"/>
        <w:rPr>
          <w:del w:id="1845" w:author="Арслан Катеев" w:date="2018-09-17T13:23:00Z"/>
        </w:rPr>
        <w:pPrChange w:id="1846" w:author="Арслан Катеев" w:date="2018-09-17T15:27:00Z">
          <w:pPr>
            <w:pStyle w:val="phlistitemized1"/>
          </w:pPr>
        </w:pPrChange>
      </w:pPr>
      <w:del w:id="1847" w:author="Арслан Катеев" w:date="2018-09-17T13:23:00Z">
        <w:r w:rsidRPr="0036267B" w:rsidDel="009B5707">
          <w:delText xml:space="preserve">«Анализ» </w:delText>
        </w:r>
        <w:r w:rsidR="00076F3F" w:rsidDel="009B5707">
          <w:delText>–</w:delText>
        </w:r>
        <w:r w:rsidRPr="0036267B" w:rsidDel="009B5707">
          <w:delText xml:space="preserve"> заявка находится на рассмотрении специалистами службы технической поддержки;</w:delText>
        </w:r>
      </w:del>
    </w:p>
    <w:p w14:paraId="57BCA491" w14:textId="3DCD7D1C" w:rsidR="00A408A0" w:rsidRPr="0036267B" w:rsidDel="009B5707" w:rsidRDefault="00A408A0" w:rsidP="00CB47F1">
      <w:pPr>
        <w:pStyle w:val="phnormal"/>
        <w:rPr>
          <w:del w:id="1848" w:author="Арслан Катеев" w:date="2018-09-17T13:23:00Z"/>
        </w:rPr>
        <w:pPrChange w:id="1849" w:author="Арслан Катеев" w:date="2018-09-17T15:27:00Z">
          <w:pPr>
            <w:pStyle w:val="phlistitemized1"/>
          </w:pPr>
        </w:pPrChange>
      </w:pPr>
      <w:del w:id="1850" w:author="Арслан Катеев" w:date="2018-09-17T13:23:00Z">
        <w:r w:rsidRPr="0036267B" w:rsidDel="009B5707">
          <w:delText xml:space="preserve">«Запрос данных» </w:delText>
        </w:r>
        <w:r w:rsidR="00076F3F" w:rsidDel="009B5707">
          <w:delText>–</w:delText>
        </w:r>
        <w:r w:rsidRPr="0036267B" w:rsidDel="009B5707">
          <w:delText xml:space="preserve"> заявка с уточняющими вопросами передана инициатору;</w:delText>
        </w:r>
      </w:del>
    </w:p>
    <w:p w14:paraId="7B0228F6" w14:textId="4ABE9A43" w:rsidR="00A408A0" w:rsidRPr="0036267B" w:rsidDel="009B5707" w:rsidRDefault="00A408A0" w:rsidP="00CB47F1">
      <w:pPr>
        <w:pStyle w:val="phnormal"/>
        <w:rPr>
          <w:del w:id="1851" w:author="Арслан Катеев" w:date="2018-09-17T13:23:00Z"/>
        </w:rPr>
        <w:pPrChange w:id="1852" w:author="Арслан Катеев" w:date="2018-09-17T15:27:00Z">
          <w:pPr>
            <w:pStyle w:val="phlistitemized1"/>
          </w:pPr>
        </w:pPrChange>
      </w:pPr>
      <w:del w:id="1853" w:author="Арслан Катеев" w:date="2018-09-17T13:23:00Z">
        <w:r w:rsidRPr="0036267B" w:rsidDel="009B5707">
          <w:delText xml:space="preserve">«В работе» </w:delText>
        </w:r>
        <w:r w:rsidR="00076F3F" w:rsidDel="009B5707">
          <w:delText>–</w:delText>
        </w:r>
        <w:r w:rsidRPr="0036267B" w:rsidDel="009B5707">
          <w:delText xml:space="preserve"> причины заявки установлены, заявка передана на реализацию;</w:delText>
        </w:r>
      </w:del>
    </w:p>
    <w:p w14:paraId="1CEA60DA" w14:textId="0EC19B7D" w:rsidR="00A408A0" w:rsidRPr="0036267B" w:rsidDel="009B5707" w:rsidRDefault="00A408A0" w:rsidP="00CB47F1">
      <w:pPr>
        <w:pStyle w:val="phnormal"/>
        <w:rPr>
          <w:del w:id="1854" w:author="Арслан Катеев" w:date="2018-09-17T13:23:00Z"/>
        </w:rPr>
        <w:pPrChange w:id="1855" w:author="Арслан Катеев" w:date="2018-09-17T15:27:00Z">
          <w:pPr>
            <w:pStyle w:val="phlistitemized1"/>
          </w:pPr>
        </w:pPrChange>
      </w:pPr>
      <w:del w:id="1856" w:author="Арслан Катеев" w:date="2018-09-17T13:23:00Z">
        <w:r w:rsidRPr="0036267B" w:rsidDel="009B5707">
          <w:delText xml:space="preserve">«В разработке» </w:delText>
        </w:r>
        <w:r w:rsidR="00076F3F" w:rsidDel="009B5707">
          <w:delText>–</w:delText>
        </w:r>
        <w:r w:rsidRPr="0036267B" w:rsidDel="009B5707">
          <w:delText xml:space="preserve"> задача принята в разработку и находится в реализации в производственном департаменте;</w:delText>
        </w:r>
      </w:del>
    </w:p>
    <w:p w14:paraId="66924BDB" w14:textId="0002367B" w:rsidR="00A408A0" w:rsidRPr="0036267B" w:rsidDel="009B5707" w:rsidRDefault="00A408A0" w:rsidP="00CB47F1">
      <w:pPr>
        <w:pStyle w:val="phnormal"/>
        <w:rPr>
          <w:del w:id="1857" w:author="Арслан Катеев" w:date="2018-09-17T13:23:00Z"/>
        </w:rPr>
        <w:pPrChange w:id="1858" w:author="Арслан Катеев" w:date="2018-09-17T15:27:00Z">
          <w:pPr>
            <w:pStyle w:val="phlistitemized1"/>
          </w:pPr>
        </w:pPrChange>
      </w:pPr>
      <w:del w:id="1859" w:author="Арслан Катеев" w:date="2018-09-17T13:23:00Z">
        <w:r w:rsidRPr="0036267B" w:rsidDel="009B5707">
          <w:delText xml:space="preserve">«Реализована» </w:delText>
        </w:r>
        <w:r w:rsidR="00076F3F" w:rsidDel="009B5707">
          <w:delText>–</w:delText>
        </w:r>
        <w:r w:rsidRPr="0036267B" w:rsidDel="009B5707">
          <w:delText xml:space="preserve"> заявка реализована, протестирована и подготовлена к выпуску;</w:delText>
        </w:r>
      </w:del>
    </w:p>
    <w:p w14:paraId="15750766" w14:textId="5248BB6D" w:rsidR="00A408A0" w:rsidRPr="0036267B" w:rsidDel="009B5707" w:rsidRDefault="00A408A0" w:rsidP="00CB47F1">
      <w:pPr>
        <w:pStyle w:val="phnormal"/>
        <w:rPr>
          <w:del w:id="1860" w:author="Арслан Катеев" w:date="2018-09-17T13:23:00Z"/>
        </w:rPr>
        <w:pPrChange w:id="1861" w:author="Арслан Катеев" w:date="2018-09-17T15:27:00Z">
          <w:pPr>
            <w:pStyle w:val="phlistitemized1"/>
          </w:pPr>
        </w:pPrChange>
      </w:pPr>
      <w:del w:id="1862" w:author="Арслан Катеев" w:date="2018-09-17T13:23:00Z">
        <w:r w:rsidRPr="0036267B" w:rsidDel="009B5707">
          <w:delText xml:space="preserve">«Приемка» </w:delText>
        </w:r>
        <w:r w:rsidR="00076F3F" w:rsidDel="009B5707">
          <w:delText>–</w:delText>
        </w:r>
        <w:r w:rsidRPr="0036267B" w:rsidDel="009B5707">
          <w:delText xml:space="preserve"> заявка реализована и передана для тестирования инициатору;</w:delText>
        </w:r>
      </w:del>
    </w:p>
    <w:p w14:paraId="45A98AAD" w14:textId="5898D158" w:rsidR="00A408A0" w:rsidRPr="0036267B" w:rsidDel="009B5707" w:rsidRDefault="00A408A0" w:rsidP="00CB47F1">
      <w:pPr>
        <w:pStyle w:val="phnormal"/>
        <w:rPr>
          <w:del w:id="1863" w:author="Арслан Катеев" w:date="2018-09-17T13:23:00Z"/>
        </w:rPr>
        <w:pPrChange w:id="1864" w:author="Арслан Катеев" w:date="2018-09-17T15:27:00Z">
          <w:pPr>
            <w:pStyle w:val="phlistitemized1"/>
          </w:pPr>
        </w:pPrChange>
      </w:pPr>
      <w:del w:id="1865" w:author="Арслан Катеев" w:date="2018-09-17T13:23:00Z">
        <w:r w:rsidRPr="0036267B" w:rsidDel="009B5707">
          <w:delText xml:space="preserve">«Закрыта» </w:delText>
        </w:r>
        <w:r w:rsidR="00076F3F" w:rsidDel="009B5707">
          <w:delText>–</w:delText>
        </w:r>
        <w:r w:rsidRPr="0036267B" w:rsidDel="009B5707">
          <w:delText xml:space="preserve"> заявка принята инициатором, претензий к реализации заявки нет;</w:delText>
        </w:r>
      </w:del>
    </w:p>
    <w:p w14:paraId="1439F8A6" w14:textId="005A7418" w:rsidR="00A408A0" w:rsidRPr="0036267B" w:rsidDel="009B5707" w:rsidRDefault="00A408A0" w:rsidP="00CB47F1">
      <w:pPr>
        <w:pStyle w:val="phnormal"/>
        <w:rPr>
          <w:del w:id="1866" w:author="Арслан Катеев" w:date="2018-09-17T13:23:00Z"/>
        </w:rPr>
        <w:pPrChange w:id="1867" w:author="Арслан Катеев" w:date="2018-09-17T15:27:00Z">
          <w:pPr>
            <w:pStyle w:val="phlistitemized1"/>
          </w:pPr>
        </w:pPrChange>
      </w:pPr>
      <w:del w:id="1868" w:author="Арслан Катеев" w:date="2018-09-17T13:23:00Z">
        <w:r w:rsidRPr="0036267B" w:rsidDel="009B5707">
          <w:delText xml:space="preserve">«Отложено» </w:delText>
        </w:r>
        <w:r w:rsidR="00076F3F" w:rsidDel="009B5707">
          <w:delText>–</w:delText>
        </w:r>
        <w:r w:rsidRPr="0036267B" w:rsidDel="009B5707">
          <w:delText xml:space="preserve"> решение заявки приостановлено.</w:delText>
        </w:r>
      </w:del>
    </w:p>
    <w:p w14:paraId="0F04BE11" w14:textId="292468C7" w:rsidR="00A408A0" w:rsidRPr="0036267B" w:rsidDel="009B5707" w:rsidRDefault="00A408A0" w:rsidP="00CB47F1">
      <w:pPr>
        <w:pStyle w:val="phnormal"/>
        <w:rPr>
          <w:del w:id="1869" w:author="Арслан Катеев" w:date="2018-09-17T13:23:00Z"/>
          <w:rFonts w:cs="Arial"/>
        </w:rPr>
        <w:pPrChange w:id="1870" w:author="Арслан Катеев" w:date="2018-09-17T15:27:00Z">
          <w:pPr>
            <w:pStyle w:val="42"/>
          </w:pPr>
        </w:pPrChange>
      </w:pPr>
      <w:bookmarkStart w:id="1871" w:name="_Toc392750300"/>
      <w:del w:id="1872" w:author="Арслан Катеев" w:date="2018-09-17T13:23:00Z">
        <w:r w:rsidRPr="0036267B" w:rsidDel="009B5707">
          <w:rPr>
            <w:rFonts w:cs="Arial"/>
          </w:rPr>
          <w:delText>Порядок обработки заявок</w:delText>
        </w:r>
        <w:bookmarkEnd w:id="1871"/>
      </w:del>
    </w:p>
    <w:p w14:paraId="43FC49C6" w14:textId="53B87517" w:rsidR="00A408A0" w:rsidRPr="0036267B" w:rsidDel="009B5707" w:rsidRDefault="00A408A0" w:rsidP="00CB47F1">
      <w:pPr>
        <w:pStyle w:val="phnormal"/>
        <w:rPr>
          <w:del w:id="1873" w:author="Арслан Катеев" w:date="2018-09-17T13:23:00Z"/>
          <w:rFonts w:cs="Arial"/>
        </w:rPr>
        <w:pPrChange w:id="1874" w:author="Арслан Катеев" w:date="2018-09-17T15:27:00Z">
          <w:pPr>
            <w:pStyle w:val="phnormal"/>
            <w:tabs>
              <w:tab w:val="left" w:pos="4820"/>
            </w:tabs>
          </w:pPr>
        </w:pPrChange>
      </w:pPr>
      <w:del w:id="1875" w:author="Арслан Катеев" w:date="2018-09-17T13:23:00Z">
        <w:r w:rsidRPr="0036267B" w:rsidDel="009B5707">
          <w:rPr>
            <w:rFonts w:cs="Arial"/>
          </w:rPr>
          <w:delText>Заявки пользователей должны обрабатываться в порядке их поступления. Вне очереди должны обрабатываться заявки с высоким уровнем критичности, требующие экстренного вмешательства или консультации.</w:delText>
        </w:r>
      </w:del>
    </w:p>
    <w:p w14:paraId="40A7023A" w14:textId="107154D2" w:rsidR="00A408A0" w:rsidRPr="0036267B" w:rsidDel="009B5707" w:rsidRDefault="00A408A0" w:rsidP="00CB47F1">
      <w:pPr>
        <w:pStyle w:val="phnormal"/>
        <w:rPr>
          <w:del w:id="1876" w:author="Арслан Катеев" w:date="2018-09-17T13:23:00Z"/>
          <w:rFonts w:cs="Arial"/>
        </w:rPr>
        <w:pPrChange w:id="1877" w:author="Арслан Катеев" w:date="2018-09-17T15:27:00Z">
          <w:pPr>
            <w:pStyle w:val="phnormal"/>
            <w:tabs>
              <w:tab w:val="left" w:pos="4820"/>
            </w:tabs>
          </w:pPr>
        </w:pPrChange>
      </w:pPr>
      <w:del w:id="1878" w:author="Арслан Катеев" w:date="2018-09-17T13:23:00Z">
        <w:r w:rsidRPr="0036267B" w:rsidDel="009B5707">
          <w:rPr>
            <w:rFonts w:cs="Arial"/>
          </w:rPr>
          <w:delText>Заявки, оформленные не по требованиям либо в описании которых предоставлено недостаточно информации, должны быть переназначены обратно на инициатора со статусом «Запрос данных» и просьбой уточнить информацию.</w:delText>
        </w:r>
      </w:del>
    </w:p>
    <w:p w14:paraId="620D47FB" w14:textId="72538410" w:rsidR="00A408A0" w:rsidRPr="0036267B" w:rsidDel="009B5707" w:rsidRDefault="00A408A0" w:rsidP="00CB47F1">
      <w:pPr>
        <w:pStyle w:val="phnormal"/>
        <w:rPr>
          <w:del w:id="1879" w:author="Арслан Катеев" w:date="2018-09-17T13:23:00Z"/>
          <w:rFonts w:cs="Arial"/>
        </w:rPr>
        <w:pPrChange w:id="1880" w:author="Арслан Катеев" w:date="2018-09-17T15:27:00Z">
          <w:pPr>
            <w:pStyle w:val="phnormal"/>
            <w:tabs>
              <w:tab w:val="left" w:pos="4820"/>
            </w:tabs>
          </w:pPr>
        </w:pPrChange>
      </w:pPr>
      <w:del w:id="1881" w:author="Арслан Катеев" w:date="2018-09-17T13:23:00Z">
        <w:r w:rsidRPr="0036267B" w:rsidDel="009B5707">
          <w:rPr>
            <w:rFonts w:cs="Arial"/>
          </w:rPr>
          <w:delText>В случае если для разрешения ситуации требуется произвести определенные действия на сервере инициатора, специалист службы технической поддержки имеет право запросить авторизационные данные на временный административный доступ к серверу. В некоторых случаях, например, в случае проведения экстренных работ по восстановлению работоспособности Системы или в случае диагностики проблем установки обновления, специалист службы технической поддержки имеет право запросить дополнительную информацию по настройкам программно-аппаратного комплекса и системного программного обеспечения.</w:delText>
        </w:r>
      </w:del>
    </w:p>
    <w:p w14:paraId="328F4B04" w14:textId="55B12CCE" w:rsidR="00A408A0" w:rsidRPr="0036267B" w:rsidDel="009B5707" w:rsidRDefault="00A408A0" w:rsidP="00CB47F1">
      <w:pPr>
        <w:pStyle w:val="phnormal"/>
        <w:rPr>
          <w:del w:id="1882" w:author="Арслан Катеев" w:date="2018-09-17T13:23:00Z"/>
          <w:rFonts w:cs="Arial"/>
        </w:rPr>
        <w:pPrChange w:id="1883" w:author="Арслан Катеев" w:date="2018-09-17T15:27:00Z">
          <w:pPr>
            <w:pStyle w:val="phnormal"/>
            <w:tabs>
              <w:tab w:val="left" w:pos="4820"/>
            </w:tabs>
          </w:pPr>
        </w:pPrChange>
      </w:pPr>
      <w:del w:id="1884" w:author="Арслан Катеев" w:date="2018-09-17T13:23:00Z">
        <w:r w:rsidRPr="0036267B" w:rsidDel="009B5707">
          <w:rPr>
            <w:rFonts w:cs="Arial"/>
          </w:rPr>
          <w:delText>Вопросы, которые не могут быть реше</w:delText>
        </w:r>
        <w:r w:rsidR="00FB2209" w:rsidDel="009B5707">
          <w:rPr>
            <w:rFonts w:cs="Arial"/>
          </w:rPr>
          <w:delText>ны с использованием существующей функциональности</w:delText>
        </w:r>
        <w:r w:rsidRPr="0036267B" w:rsidDel="009B5707">
          <w:rPr>
            <w:rFonts w:cs="Arial"/>
          </w:rPr>
          <w:delText xml:space="preserve"> Системы, должны передаваться для решения специалистам производственной службы (службы разработки), с последующим выпуском обновления Системы. При этом заявка должна быть переведена в статус «В разработке». Сроки выпуска обновления должны определяться в процессе диагностики проблемы.</w:delText>
        </w:r>
      </w:del>
    </w:p>
    <w:p w14:paraId="3E3DA255" w14:textId="5F8E926D" w:rsidR="00A408A0" w:rsidRPr="0036267B" w:rsidDel="009B5707" w:rsidRDefault="00A408A0" w:rsidP="00CB47F1">
      <w:pPr>
        <w:pStyle w:val="phnormal"/>
        <w:rPr>
          <w:del w:id="1885" w:author="Арслан Катеев" w:date="2018-09-17T13:23:00Z"/>
          <w:rFonts w:cs="Arial"/>
        </w:rPr>
        <w:pPrChange w:id="1886" w:author="Арслан Катеев" w:date="2018-09-17T15:27:00Z">
          <w:pPr>
            <w:pStyle w:val="phnormal"/>
            <w:tabs>
              <w:tab w:val="left" w:pos="4820"/>
            </w:tabs>
          </w:pPr>
        </w:pPrChange>
      </w:pPr>
      <w:del w:id="1887" w:author="Арслан Катеев" w:date="2018-09-17T13:23:00Z">
        <w:r w:rsidRPr="0036267B" w:rsidDel="009B5707">
          <w:rPr>
            <w:rFonts w:cs="Arial"/>
          </w:rPr>
          <w:delText>В случае применения временного (обходного) решения приоритетной проблемы, высокоприоритетный запрос может быть закрыт и при этом зарегистрирован новый с более низким приоритетом и независимым временем восстановления (решения).</w:delText>
        </w:r>
      </w:del>
    </w:p>
    <w:p w14:paraId="5D897476" w14:textId="0194620B" w:rsidR="00A408A0" w:rsidRPr="0036267B" w:rsidDel="009B5707" w:rsidRDefault="00A408A0" w:rsidP="00CB47F1">
      <w:pPr>
        <w:pStyle w:val="phnormal"/>
        <w:rPr>
          <w:del w:id="1888" w:author="Арслан Катеев" w:date="2018-09-17T13:23:00Z"/>
          <w:rFonts w:cs="Arial"/>
        </w:rPr>
        <w:pPrChange w:id="1889" w:author="Арслан Катеев" w:date="2018-09-17T15:27:00Z">
          <w:pPr>
            <w:pStyle w:val="phnormal"/>
            <w:tabs>
              <w:tab w:val="left" w:pos="4820"/>
            </w:tabs>
          </w:pPr>
        </w:pPrChange>
      </w:pPr>
      <w:del w:id="1890" w:author="Арслан Катеев" w:date="2018-09-17T13:23:00Z">
        <w:r w:rsidRPr="0036267B" w:rsidDel="009B5707">
          <w:rPr>
            <w:rFonts w:cs="Arial"/>
          </w:rPr>
          <w:delText>Заказчик по согласованию может запросить изменение приоритета проблемы или уровня вмешательства посредством системы технической поддержки пользователей.</w:delText>
        </w:r>
      </w:del>
    </w:p>
    <w:p w14:paraId="7D45CE0C" w14:textId="3481F0A0" w:rsidR="00A408A0" w:rsidRPr="0036267B" w:rsidDel="009B5707" w:rsidRDefault="00A408A0" w:rsidP="00CB47F1">
      <w:pPr>
        <w:pStyle w:val="phnormal"/>
        <w:rPr>
          <w:del w:id="1891" w:author="Арслан Катеев" w:date="2018-09-17T13:23:00Z"/>
          <w:rFonts w:cs="Arial"/>
        </w:rPr>
        <w:pPrChange w:id="1892" w:author="Арслан Катеев" w:date="2018-09-17T15:27:00Z">
          <w:pPr>
            <w:pStyle w:val="phnormal"/>
            <w:tabs>
              <w:tab w:val="left" w:pos="4820"/>
            </w:tabs>
          </w:pPr>
        </w:pPrChange>
      </w:pPr>
      <w:del w:id="1893" w:author="Арслан Катеев" w:date="2018-09-17T13:23:00Z">
        <w:r w:rsidRPr="0036267B" w:rsidDel="009B5707">
          <w:rPr>
            <w:rFonts w:cs="Arial"/>
          </w:rPr>
          <w:delText>Ответы на стандартные, часто задаваемые вопросы, могут быть даны в виде ссылок на соответствующую страницу документации по Системе.</w:delText>
        </w:r>
      </w:del>
    </w:p>
    <w:p w14:paraId="79FE93DF" w14:textId="26705F89" w:rsidR="00A408A0" w:rsidRPr="0036267B" w:rsidDel="009B5707" w:rsidRDefault="00A408A0" w:rsidP="00CB47F1">
      <w:pPr>
        <w:pStyle w:val="phnormal"/>
        <w:rPr>
          <w:del w:id="1894" w:author="Арслан Катеев" w:date="2018-09-17T13:23:00Z"/>
          <w:rFonts w:cs="Arial"/>
        </w:rPr>
        <w:pPrChange w:id="1895" w:author="Арслан Катеев" w:date="2018-09-17T15:27:00Z">
          <w:pPr>
            <w:pStyle w:val="phnormal"/>
            <w:tabs>
              <w:tab w:val="left" w:pos="4820"/>
            </w:tabs>
          </w:pPr>
        </w:pPrChange>
      </w:pPr>
      <w:del w:id="1896" w:author="Арслан Катеев" w:date="2018-09-17T13:23:00Z">
        <w:r w:rsidRPr="0036267B" w:rsidDel="009B5707">
          <w:rPr>
            <w:rFonts w:cs="Arial"/>
          </w:rPr>
          <w:delText>Заявка в статусе «Приемка» должна переводиться на инициатора. В течение пяти дней инициатор может отреагировать на заявку следующим образом:</w:delText>
        </w:r>
      </w:del>
    </w:p>
    <w:p w14:paraId="367BD968" w14:textId="3E32FF8A" w:rsidR="00A408A0" w:rsidRPr="0036267B" w:rsidDel="009B5707" w:rsidRDefault="005B08B4" w:rsidP="00CB47F1">
      <w:pPr>
        <w:pStyle w:val="phnormal"/>
        <w:rPr>
          <w:del w:id="1897" w:author="Арслан Катеев" w:date="2018-09-17T13:23:00Z"/>
        </w:rPr>
        <w:pPrChange w:id="1898" w:author="Арслан Катеев" w:date="2018-09-17T15:27:00Z">
          <w:pPr>
            <w:pStyle w:val="phlistitemized1"/>
          </w:pPr>
        </w:pPrChange>
      </w:pPr>
      <w:del w:id="1899" w:author="Арслан Катеев" w:date="2018-09-17T13:23:00Z">
        <w:r w:rsidRPr="0036267B" w:rsidDel="009B5707">
          <w:delText>з</w:delText>
        </w:r>
        <w:r w:rsidR="00A408A0" w:rsidRPr="0036267B" w:rsidDel="009B5707">
          <w:delText>аявка обрабатывается повторно в случае, когда описанное решение проблемы специалистом службы технической поддержки не помогает или не устраивает. Для этого инициатор переводит заявку в статус «Открыта»;</w:delText>
        </w:r>
      </w:del>
    </w:p>
    <w:p w14:paraId="48504D50" w14:textId="2F2D1351" w:rsidR="00A408A0" w:rsidRPr="0036267B" w:rsidDel="009B5707" w:rsidRDefault="005B08B4" w:rsidP="00CB47F1">
      <w:pPr>
        <w:pStyle w:val="phnormal"/>
        <w:rPr>
          <w:del w:id="1900" w:author="Арслан Катеев" w:date="2018-09-17T13:23:00Z"/>
        </w:rPr>
        <w:pPrChange w:id="1901" w:author="Арслан Катеев" w:date="2018-09-17T15:27:00Z">
          <w:pPr>
            <w:pStyle w:val="phlistitemized1"/>
          </w:pPr>
        </w:pPrChange>
      </w:pPr>
      <w:del w:id="1902" w:author="Арслан Катеев" w:date="2018-09-17T13:23:00Z">
        <w:r w:rsidRPr="0036267B" w:rsidDel="009B5707">
          <w:delText>з</w:delText>
        </w:r>
        <w:r w:rsidR="00A408A0" w:rsidRPr="0036267B" w:rsidDel="009B5707">
          <w:delText>аявка закрывается. Для этого инициатор переводит заявку в статус «Закрыта»;</w:delText>
        </w:r>
      </w:del>
    </w:p>
    <w:p w14:paraId="4BB2CA6E" w14:textId="274654D3" w:rsidR="00A408A0" w:rsidRPr="0036267B" w:rsidDel="009B5707" w:rsidRDefault="005B08B4" w:rsidP="00CB47F1">
      <w:pPr>
        <w:pStyle w:val="phnormal"/>
        <w:rPr>
          <w:del w:id="1903" w:author="Арслан Катеев" w:date="2018-09-17T13:23:00Z"/>
        </w:rPr>
        <w:pPrChange w:id="1904" w:author="Арслан Катеев" w:date="2018-09-17T15:27:00Z">
          <w:pPr>
            <w:pStyle w:val="phlistitemized1"/>
          </w:pPr>
        </w:pPrChange>
      </w:pPr>
      <w:del w:id="1905" w:author="Арслан Катеев" w:date="2018-09-17T13:23:00Z">
        <w:r w:rsidRPr="0036267B" w:rsidDel="009B5707">
          <w:delText>з</w:delText>
        </w:r>
        <w:r w:rsidR="00A408A0" w:rsidRPr="0036267B" w:rsidDel="009B5707">
          <w:delText>аявка закрывается автоматически, в случае если со стороны инициатора отсутствует реакция по заявке.</w:delText>
        </w:r>
      </w:del>
    </w:p>
    <w:p w14:paraId="250CCC08" w14:textId="009E531B" w:rsidR="00A408A0" w:rsidRPr="0036267B" w:rsidDel="009B5707" w:rsidRDefault="00A408A0" w:rsidP="00CB47F1">
      <w:pPr>
        <w:pStyle w:val="phnormal"/>
        <w:rPr>
          <w:del w:id="1906" w:author="Арслан Катеев" w:date="2018-09-17T13:23:00Z"/>
          <w:rFonts w:cs="Arial"/>
        </w:rPr>
        <w:pPrChange w:id="1907" w:author="Арслан Катеев" w:date="2018-09-17T15:27:00Z">
          <w:pPr>
            <w:pStyle w:val="42"/>
          </w:pPr>
        </w:pPrChange>
      </w:pPr>
      <w:bookmarkStart w:id="1908" w:name="_Ref398135921"/>
      <w:bookmarkStart w:id="1909" w:name="_Toc392750301"/>
      <w:del w:id="1910" w:author="Арслан Катеев" w:date="2018-09-17T13:23:00Z">
        <w:r w:rsidRPr="0036267B" w:rsidDel="009B5707">
          <w:rPr>
            <w:rFonts w:cs="Arial"/>
          </w:rPr>
          <w:delText>Ограничения при обработке заявок</w:delText>
        </w:r>
        <w:bookmarkEnd w:id="1908"/>
        <w:bookmarkEnd w:id="1909"/>
      </w:del>
    </w:p>
    <w:p w14:paraId="76FC2239" w14:textId="36FB426C" w:rsidR="00A408A0" w:rsidRPr="0036267B" w:rsidDel="009B5707" w:rsidRDefault="00A408A0" w:rsidP="00CB47F1">
      <w:pPr>
        <w:pStyle w:val="phnormal"/>
        <w:rPr>
          <w:del w:id="1911" w:author="Арслан Катеев" w:date="2018-09-17T13:23:00Z"/>
        </w:rPr>
        <w:pPrChange w:id="1912" w:author="Арслан Катеев" w:date="2018-09-17T15:27:00Z">
          <w:pPr>
            <w:pStyle w:val="phlistorderedtitle"/>
          </w:pPr>
        </w:pPrChange>
      </w:pPr>
      <w:del w:id="1913" w:author="Арслан Катеев" w:date="2018-09-17T13:23:00Z">
        <w:r w:rsidRPr="0036267B" w:rsidDel="009B5707">
          <w:delText>Решение вопросов обращения может быть отложено или даже невозможно по следующим основным причинам:</w:delText>
        </w:r>
      </w:del>
    </w:p>
    <w:p w14:paraId="41B9E44F" w14:textId="2FC752D4" w:rsidR="00A408A0" w:rsidRPr="0036267B" w:rsidDel="009B5707" w:rsidRDefault="005B08B4" w:rsidP="00CB47F1">
      <w:pPr>
        <w:pStyle w:val="phnormal"/>
        <w:rPr>
          <w:del w:id="1914" w:author="Арслан Катеев" w:date="2018-09-17T13:23:00Z"/>
        </w:rPr>
        <w:pPrChange w:id="1915" w:author="Арслан Катеев" w:date="2018-09-17T15:27:00Z">
          <w:pPr>
            <w:pStyle w:val="phlistitemized1"/>
          </w:pPr>
        </w:pPrChange>
      </w:pPr>
      <w:del w:id="1916" w:author="Арслан Катеев" w:date="2018-09-17T13:23:00Z">
        <w:r w:rsidRPr="0036267B" w:rsidDel="009B5707">
          <w:delText>н</w:delText>
        </w:r>
        <w:r w:rsidR="00A408A0" w:rsidRPr="0036267B" w:rsidDel="009B5707">
          <w:delText>евозможно повторить описанную проблему на оборудовании аналогичной конфигурации или же у специалистов технической поддержки отсутствует доступ к экземпляру Системы;</w:delText>
        </w:r>
      </w:del>
    </w:p>
    <w:p w14:paraId="1378916E" w14:textId="6E571F7A" w:rsidR="00A408A0" w:rsidRPr="0036267B" w:rsidDel="009B5707" w:rsidRDefault="005B08B4" w:rsidP="00CB47F1">
      <w:pPr>
        <w:pStyle w:val="phnormal"/>
        <w:rPr>
          <w:del w:id="1917" w:author="Арслан Катеев" w:date="2018-09-17T13:23:00Z"/>
        </w:rPr>
        <w:pPrChange w:id="1918" w:author="Арслан Катеев" w:date="2018-09-17T15:27:00Z">
          <w:pPr>
            <w:pStyle w:val="phlistitemized1"/>
          </w:pPr>
        </w:pPrChange>
      </w:pPr>
      <w:del w:id="1919" w:author="Арслан Катеев" w:date="2018-09-17T13:23:00Z">
        <w:r w:rsidRPr="0036267B" w:rsidDel="009B5707">
          <w:delText>и</w:delText>
        </w:r>
        <w:r w:rsidR="00A408A0" w:rsidRPr="0036267B" w:rsidDel="009B5707">
          <w:delText>нициатор не может предоставить достаточное количество исходной информации для выявления и решения проблемы;</w:delText>
        </w:r>
      </w:del>
    </w:p>
    <w:p w14:paraId="136FDD90" w14:textId="4229AF71" w:rsidR="00A408A0" w:rsidRPr="0036267B" w:rsidDel="009B5707" w:rsidRDefault="005B08B4" w:rsidP="00CB47F1">
      <w:pPr>
        <w:pStyle w:val="phnormal"/>
        <w:rPr>
          <w:del w:id="1920" w:author="Арслан Катеев" w:date="2018-09-17T13:23:00Z"/>
        </w:rPr>
        <w:pPrChange w:id="1921" w:author="Арслан Катеев" w:date="2018-09-17T15:27:00Z">
          <w:pPr>
            <w:pStyle w:val="phlistitemized1"/>
          </w:pPr>
        </w:pPrChange>
      </w:pPr>
      <w:del w:id="1922" w:author="Арслан Катеев" w:date="2018-09-17T13:23:00Z">
        <w:r w:rsidRPr="0036267B" w:rsidDel="009B5707">
          <w:delText>в</w:delText>
        </w:r>
        <w:r w:rsidR="00A408A0" w:rsidRPr="0036267B" w:rsidDel="009B5707">
          <w:delText>опрос требует детальной диагностики, доработки функционал</w:delText>
        </w:r>
        <w:r w:rsidR="00FB2209" w:rsidDel="009B5707">
          <w:delText>ьности</w:delText>
        </w:r>
        <w:r w:rsidR="00A408A0" w:rsidRPr="0036267B" w:rsidDel="009B5707">
          <w:delText xml:space="preserve"> и/или выпуска обновления для Системы;</w:delText>
        </w:r>
      </w:del>
    </w:p>
    <w:p w14:paraId="4593A46B" w14:textId="615B84A1" w:rsidR="00A408A0" w:rsidRPr="0036267B" w:rsidDel="009B5707" w:rsidRDefault="005B08B4" w:rsidP="00CB47F1">
      <w:pPr>
        <w:pStyle w:val="phnormal"/>
        <w:rPr>
          <w:del w:id="1923" w:author="Арслан Катеев" w:date="2018-09-17T13:23:00Z"/>
        </w:rPr>
        <w:pPrChange w:id="1924" w:author="Арслан Катеев" w:date="2018-09-17T15:27:00Z">
          <w:pPr>
            <w:pStyle w:val="phlistitemized1"/>
          </w:pPr>
        </w:pPrChange>
      </w:pPr>
      <w:del w:id="1925" w:author="Арслан Катеев" w:date="2018-09-17T13:23:00Z">
        <w:r w:rsidRPr="0036267B" w:rsidDel="009B5707">
          <w:delText>и</w:delText>
        </w:r>
        <w:r w:rsidR="00A408A0" w:rsidRPr="0036267B" w:rsidDel="009B5707">
          <w:delText>нициатор выполняет действия в нарушение технических требований по установке и использованию Системы или были внесены изменения в исходный код Системы;</w:delText>
        </w:r>
      </w:del>
    </w:p>
    <w:p w14:paraId="4C17852C" w14:textId="722F3B78" w:rsidR="00A408A0" w:rsidRPr="0036267B" w:rsidDel="009B5707" w:rsidRDefault="005B08B4" w:rsidP="00CB47F1">
      <w:pPr>
        <w:pStyle w:val="phnormal"/>
        <w:rPr>
          <w:del w:id="1926" w:author="Арслан Катеев" w:date="2018-09-17T13:23:00Z"/>
        </w:rPr>
        <w:pPrChange w:id="1927" w:author="Арслан Катеев" w:date="2018-09-17T15:27:00Z">
          <w:pPr>
            <w:pStyle w:val="phlistitemized1"/>
          </w:pPr>
        </w:pPrChange>
      </w:pPr>
      <w:del w:id="1928" w:author="Арслан Катеев" w:date="2018-09-17T13:23:00Z">
        <w:r w:rsidRPr="0036267B" w:rsidDel="009B5707">
          <w:delText>и</w:delText>
        </w:r>
        <w:r w:rsidR="00A408A0" w:rsidRPr="0036267B" w:rsidDel="009B5707">
          <w:delText>спользуется нелицензионная Система;</w:delText>
        </w:r>
      </w:del>
    </w:p>
    <w:p w14:paraId="3D5CBCD4" w14:textId="17C917A7" w:rsidR="00A408A0" w:rsidRPr="0036267B" w:rsidDel="009B5707" w:rsidRDefault="005B08B4" w:rsidP="00CB47F1">
      <w:pPr>
        <w:pStyle w:val="phnormal"/>
        <w:rPr>
          <w:del w:id="1929" w:author="Арслан Катеев" w:date="2018-09-17T13:23:00Z"/>
        </w:rPr>
        <w:pPrChange w:id="1930" w:author="Арслан Катеев" w:date="2018-09-17T15:27:00Z">
          <w:pPr>
            <w:pStyle w:val="phlistitemized1"/>
          </w:pPr>
        </w:pPrChange>
      </w:pPr>
      <w:del w:id="1931" w:author="Арслан Катеев" w:date="2018-09-17T13:23:00Z">
        <w:r w:rsidRPr="0036267B" w:rsidDel="009B5707">
          <w:delText>в</w:delText>
        </w:r>
        <w:r w:rsidR="00A408A0" w:rsidRPr="0036267B" w:rsidDel="009B5707">
          <w:delText>опрос выходит за рамки технической поддержки;</w:delText>
        </w:r>
      </w:del>
    </w:p>
    <w:p w14:paraId="29C4F4AC" w14:textId="0331E6D3" w:rsidR="00A408A0" w:rsidRPr="0036267B" w:rsidDel="009B5707" w:rsidRDefault="005B08B4" w:rsidP="00CB47F1">
      <w:pPr>
        <w:pStyle w:val="phnormal"/>
        <w:rPr>
          <w:del w:id="1932" w:author="Арслан Катеев" w:date="2018-09-17T13:23:00Z"/>
        </w:rPr>
        <w:pPrChange w:id="1933" w:author="Арслан Катеев" w:date="2018-09-17T15:27:00Z">
          <w:pPr>
            <w:pStyle w:val="phlistitemized1"/>
          </w:pPr>
        </w:pPrChange>
      </w:pPr>
      <w:del w:id="1934" w:author="Арслан Катеев" w:date="2018-09-17T13:23:00Z">
        <w:r w:rsidRPr="0036267B" w:rsidDel="009B5707">
          <w:delText>в</w:delText>
        </w:r>
        <w:r w:rsidR="00A408A0" w:rsidRPr="0036267B" w:rsidDel="009B5707">
          <w:delText>опрос задан некорректно/обсуждение вопроса проводится неконструктивно</w:delText>
        </w:r>
        <w:r w:rsidR="00252EB4" w:rsidRPr="00E308EF" w:rsidDel="009B5707">
          <w:delText>,</w:delText>
        </w:r>
        <w:r w:rsidR="00A408A0" w:rsidRPr="0036267B" w:rsidDel="009B5707">
          <w:delText xml:space="preserve"> или же решение проблемы затягивается из-за несвоевременного предоставления информации по обращению.</w:delText>
        </w:r>
      </w:del>
    </w:p>
    <w:p w14:paraId="03EB344B" w14:textId="2C70D9FC" w:rsidR="00A408A0" w:rsidRPr="0036267B" w:rsidDel="009B5707" w:rsidRDefault="00A408A0" w:rsidP="00CB47F1">
      <w:pPr>
        <w:pStyle w:val="phnormal"/>
        <w:rPr>
          <w:del w:id="1935" w:author="Арслан Катеев" w:date="2018-09-17T13:23:00Z"/>
        </w:rPr>
        <w:pPrChange w:id="1936" w:author="Арслан Катеев" w:date="2018-09-17T15:27:00Z">
          <w:pPr>
            <w:pStyle w:val="34"/>
          </w:pPr>
        </w:pPrChange>
      </w:pPr>
      <w:bookmarkStart w:id="1937" w:name="_Toc392750302"/>
      <w:bookmarkStart w:id="1938" w:name="_Toc409601953"/>
      <w:bookmarkStart w:id="1939" w:name="_Toc522869236"/>
      <w:del w:id="1940" w:author="Арслан Катеев" w:date="2018-09-17T13:23:00Z">
        <w:r w:rsidRPr="0036267B" w:rsidDel="009B5707">
          <w:delText>Сроки обработки и реализации изменений</w:delText>
        </w:r>
        <w:bookmarkEnd w:id="1937"/>
        <w:bookmarkEnd w:id="1938"/>
        <w:bookmarkEnd w:id="1939"/>
      </w:del>
    </w:p>
    <w:p w14:paraId="7141D17F" w14:textId="2C3D1223" w:rsidR="00A408A0" w:rsidRPr="0036267B" w:rsidDel="009B5707" w:rsidRDefault="00A408A0" w:rsidP="00CB47F1">
      <w:pPr>
        <w:pStyle w:val="phnormal"/>
        <w:rPr>
          <w:del w:id="1941" w:author="Арслан Катеев" w:date="2018-09-17T13:23:00Z"/>
          <w:rFonts w:cs="Arial"/>
        </w:rPr>
        <w:pPrChange w:id="1942" w:author="Арслан Катеев" w:date="2018-09-17T15:27:00Z">
          <w:pPr>
            <w:pStyle w:val="phnormal"/>
            <w:tabs>
              <w:tab w:val="left" w:pos="4820"/>
            </w:tabs>
          </w:pPr>
        </w:pPrChange>
      </w:pPr>
      <w:del w:id="1943" w:author="Арслан Катеев" w:date="2018-09-17T13:23:00Z">
        <w:r w:rsidRPr="0036267B" w:rsidDel="009B5707">
          <w:rPr>
            <w:rFonts w:cs="Arial"/>
          </w:rPr>
          <w:delText>Время решения проблем в обращении может зависеть от критичности обращения, сложности решаемой проблемы и необходимости передачи вопроса в производственный департамент (</w:delText>
        </w:r>
        <w:r w:rsidR="001014DD" w:rsidRPr="0036267B" w:rsidDel="009B5707">
          <w:rPr>
            <w:rFonts w:cs="Arial"/>
          </w:rPr>
          <w:fldChar w:fldCharType="begin"/>
        </w:r>
        <w:r w:rsidRPr="0036267B" w:rsidDel="009B5707">
          <w:rPr>
            <w:rFonts w:cs="Arial"/>
          </w:rPr>
          <w:delInstrText xml:space="preserve"> REF _Ref392836034 \h </w:delInstrText>
        </w:r>
        <w:r w:rsidR="0036267B" w:rsidDel="009B5707">
          <w:rPr>
            <w:rFonts w:cs="Arial"/>
          </w:rPr>
          <w:delInstrText xml:space="preserve"> \* MERGEFORMAT </w:delInstrText>
        </w:r>
        <w:r w:rsidR="001014DD" w:rsidRPr="0036267B" w:rsidDel="009B5707">
          <w:rPr>
            <w:rFonts w:cs="Arial"/>
          </w:rPr>
        </w:r>
        <w:r w:rsidR="001014DD" w:rsidRPr="0036267B" w:rsidDel="009B5707">
          <w:rPr>
            <w:rFonts w:cs="Arial"/>
          </w:rPr>
          <w:fldChar w:fldCharType="separate"/>
        </w:r>
        <w:r w:rsidR="00843557" w:rsidRPr="0036267B" w:rsidDel="009B5707">
          <w:rPr>
            <w:rFonts w:cs="Arial"/>
          </w:rPr>
          <w:delText xml:space="preserve">Таблица </w:delText>
        </w:r>
        <w:r w:rsidR="00843557" w:rsidDel="009B5707">
          <w:rPr>
            <w:rFonts w:cs="Arial"/>
            <w:noProof/>
          </w:rPr>
          <w:delText>5</w:delText>
        </w:r>
        <w:r w:rsidR="001014DD" w:rsidRPr="0036267B" w:rsidDel="009B5707">
          <w:rPr>
            <w:rFonts w:cs="Arial"/>
          </w:rPr>
          <w:fldChar w:fldCharType="end"/>
        </w:r>
        <w:r w:rsidRPr="0036267B" w:rsidDel="009B5707">
          <w:rPr>
            <w:rFonts w:cs="Arial"/>
          </w:rPr>
          <w:delText>).</w:delText>
        </w:r>
      </w:del>
    </w:p>
    <w:p w14:paraId="050EF472" w14:textId="3DED960B" w:rsidR="00A408A0" w:rsidRPr="0036267B" w:rsidDel="009B5707" w:rsidRDefault="00A408A0" w:rsidP="00CB47F1">
      <w:pPr>
        <w:pStyle w:val="phnormal"/>
        <w:rPr>
          <w:del w:id="1944" w:author="Арслан Катеев" w:date="2018-09-17T13:23:00Z"/>
          <w:rFonts w:cs="Arial"/>
        </w:rPr>
        <w:pPrChange w:id="1945" w:author="Арслан Катеев" w:date="2018-09-17T15:27:00Z">
          <w:pPr>
            <w:pStyle w:val="phnormal"/>
            <w:tabs>
              <w:tab w:val="left" w:pos="4820"/>
            </w:tabs>
          </w:pPr>
        </w:pPrChange>
      </w:pPr>
      <w:del w:id="1946" w:author="Арслан Катеев" w:date="2018-09-17T13:23:00Z">
        <w:r w:rsidRPr="0036267B" w:rsidDel="009B5707">
          <w:rPr>
            <w:rFonts w:cs="Arial"/>
          </w:rPr>
          <w:delText>Дальнейшие сроки прохождения заявки должны зависеть от присвоенного типа и приоритетности.</w:delText>
        </w:r>
      </w:del>
    </w:p>
    <w:p w14:paraId="29C45DE8" w14:textId="046EF0A1" w:rsidR="00A408A0" w:rsidRPr="0036267B" w:rsidDel="009B5707" w:rsidRDefault="00A408A0" w:rsidP="00CB47F1">
      <w:pPr>
        <w:pStyle w:val="phnormal"/>
        <w:rPr>
          <w:del w:id="1947" w:author="Арслан Катеев" w:date="2018-09-17T13:23:00Z"/>
        </w:rPr>
        <w:pPrChange w:id="1948" w:author="Арслан Катеев" w:date="2018-09-17T15:27:00Z">
          <w:pPr>
            <w:pStyle w:val="phlistorderedtitle"/>
          </w:pPr>
        </w:pPrChange>
      </w:pPr>
      <w:del w:id="1949" w:author="Арслан Катеев" w:date="2018-09-17T13:23:00Z">
        <w:r w:rsidRPr="0036267B" w:rsidDel="009B5707">
          <w:delText>При поступлении заявки с типом «Заявка на изменение» может быть принято одно из следующих решений:</w:delText>
        </w:r>
      </w:del>
    </w:p>
    <w:p w14:paraId="6D53525D" w14:textId="058A1518" w:rsidR="00A408A0" w:rsidRPr="00F25ED2" w:rsidDel="009B5707" w:rsidRDefault="005B08B4" w:rsidP="00CB47F1">
      <w:pPr>
        <w:pStyle w:val="phnormal"/>
        <w:rPr>
          <w:del w:id="1950" w:author="Арслан Катеев" w:date="2018-09-17T13:23:00Z"/>
        </w:rPr>
        <w:pPrChange w:id="1951" w:author="Арслан Катеев" w:date="2018-09-17T15:27:00Z">
          <w:pPr>
            <w:pStyle w:val="phlistordereda"/>
            <w:numPr>
              <w:numId w:val="44"/>
            </w:numPr>
            <w:ind w:left="1276" w:hanging="425"/>
          </w:pPr>
        </w:pPrChange>
      </w:pPr>
      <w:del w:id="1952" w:author="Арслан Катеев" w:date="2018-09-17T13:23:00Z">
        <w:r w:rsidRPr="00F25ED2" w:rsidDel="009B5707">
          <w:delText>р</w:delText>
        </w:r>
        <w:r w:rsidR="00A408A0" w:rsidRPr="00F25ED2" w:rsidDel="009B5707">
          <w:delText>еализация задачи. При этом должно создаваться событие в системе управления задачами, и далее в зависимости от категории, срочности и сложности внесения необходимых изменений в Систему указывается версия, для которой будут реализованы доработки;</w:delText>
        </w:r>
      </w:del>
    </w:p>
    <w:p w14:paraId="308BA5C2" w14:textId="044C97D7" w:rsidR="00A408A0" w:rsidRPr="00F25ED2" w:rsidDel="009B5707" w:rsidRDefault="005B08B4" w:rsidP="00CB47F1">
      <w:pPr>
        <w:pStyle w:val="phnormal"/>
        <w:rPr>
          <w:del w:id="1953" w:author="Арслан Катеев" w:date="2018-09-17T13:23:00Z"/>
        </w:rPr>
        <w:pPrChange w:id="1954" w:author="Арслан Катеев" w:date="2018-09-17T15:27:00Z">
          <w:pPr>
            <w:pStyle w:val="phlistordereda"/>
          </w:pPr>
        </w:pPrChange>
      </w:pPr>
      <w:del w:id="1955" w:author="Арслан Катеев" w:date="2018-09-17T13:23:00Z">
        <w:r w:rsidRPr="00F25ED2" w:rsidDel="009B5707">
          <w:delText>р</w:delText>
        </w:r>
        <w:r w:rsidR="00A408A0" w:rsidRPr="00F25ED2" w:rsidDel="009B5707">
          <w:delText>еализация задачи в частном случае. В случае реализации события в частном порядке услуги должны производиться за отдельную оплату, т.к. массовая востребованность в данно</w:delText>
        </w:r>
        <w:r w:rsidR="00FB2209" w:rsidDel="009B5707">
          <w:delText>й</w:delText>
        </w:r>
        <w:r w:rsidR="00A408A0" w:rsidRPr="00F25ED2" w:rsidDel="009B5707">
          <w:delText xml:space="preserve"> функционал</w:delText>
        </w:r>
        <w:r w:rsidR="00FB2209" w:rsidDel="009B5707">
          <w:delText>ь</w:delText>
        </w:r>
        <w:r w:rsidR="00B70D2B" w:rsidDel="009B5707">
          <w:delText>н</w:delText>
        </w:r>
        <w:r w:rsidR="00FB2209" w:rsidDel="009B5707">
          <w:delText>ости</w:delText>
        </w:r>
        <w:r w:rsidR="00A408A0" w:rsidRPr="00F25ED2" w:rsidDel="009B5707">
          <w:delText xml:space="preserve"> отсутствует;</w:delText>
        </w:r>
      </w:del>
    </w:p>
    <w:p w14:paraId="7862D392" w14:textId="3B8C4170" w:rsidR="00A408A0" w:rsidRPr="00F25ED2" w:rsidDel="009B5707" w:rsidRDefault="005B08B4" w:rsidP="00CB47F1">
      <w:pPr>
        <w:pStyle w:val="phnormal"/>
        <w:rPr>
          <w:del w:id="1956" w:author="Арслан Катеев" w:date="2018-09-17T13:23:00Z"/>
        </w:rPr>
        <w:pPrChange w:id="1957" w:author="Арслан Катеев" w:date="2018-09-17T15:27:00Z">
          <w:pPr>
            <w:pStyle w:val="phlistordereda"/>
          </w:pPr>
        </w:pPrChange>
      </w:pPr>
      <w:del w:id="1958" w:author="Арслан Катеев" w:date="2018-09-17T13:23:00Z">
        <w:r w:rsidRPr="00F25ED2" w:rsidDel="009B5707">
          <w:delText>о</w:delText>
        </w:r>
        <w:r w:rsidR="00A408A0" w:rsidRPr="00F25ED2" w:rsidDel="009B5707">
          <w:delText>тклонение задачи. Отклонение реализации события должно происходить по причине технической сложности или невозможности его реализации.</w:delText>
        </w:r>
      </w:del>
    </w:p>
    <w:p w14:paraId="025B8EEA" w14:textId="1FA43408" w:rsidR="00A408A0" w:rsidRPr="0036267B" w:rsidDel="009B5707" w:rsidRDefault="00A408A0" w:rsidP="00CB47F1">
      <w:pPr>
        <w:pStyle w:val="phnormal"/>
        <w:rPr>
          <w:del w:id="1959" w:author="Арслан Катеев" w:date="2018-09-17T13:23:00Z"/>
          <w:rFonts w:cs="Arial"/>
        </w:rPr>
        <w:pPrChange w:id="1960" w:author="Арслан Катеев" w:date="2018-09-17T15:27:00Z">
          <w:pPr>
            <w:pStyle w:val="phtabletitle"/>
            <w:tabs>
              <w:tab w:val="left" w:pos="4820"/>
            </w:tabs>
          </w:pPr>
        </w:pPrChange>
      </w:pPr>
      <w:bookmarkStart w:id="1961" w:name="_Ref392836034"/>
      <w:del w:id="1962" w:author="Арслан Катеев" w:date="2018-09-17T13:23:00Z">
        <w:r w:rsidRPr="0036267B" w:rsidDel="009B5707">
          <w:rPr>
            <w:rFonts w:cs="Arial"/>
          </w:rPr>
          <w:delText xml:space="preserve">Таблица </w:delText>
        </w:r>
        <w:r w:rsidR="001014DD" w:rsidRPr="0036267B" w:rsidDel="009B5707">
          <w:rPr>
            <w:rFonts w:cs="Arial"/>
          </w:rPr>
          <w:fldChar w:fldCharType="begin"/>
        </w:r>
        <w:r w:rsidR="00D07BD0" w:rsidRPr="0036267B" w:rsidDel="009B5707">
          <w:rPr>
            <w:rFonts w:cs="Arial"/>
          </w:rPr>
          <w:delInstrText xml:space="preserve"> SEQ Таблица \* ARABIC </w:delInstrText>
        </w:r>
        <w:r w:rsidR="001014DD" w:rsidRPr="0036267B" w:rsidDel="009B5707">
          <w:rPr>
            <w:rFonts w:cs="Arial"/>
          </w:rPr>
          <w:fldChar w:fldCharType="separate"/>
        </w:r>
        <w:r w:rsidR="00843557" w:rsidDel="009B5707">
          <w:rPr>
            <w:rFonts w:cs="Arial"/>
            <w:noProof/>
          </w:rPr>
          <w:delText>5</w:delText>
        </w:r>
        <w:r w:rsidR="001014DD" w:rsidRPr="0036267B" w:rsidDel="009B5707">
          <w:rPr>
            <w:rFonts w:cs="Arial"/>
            <w:noProof/>
          </w:rPr>
          <w:fldChar w:fldCharType="end"/>
        </w:r>
        <w:bookmarkEnd w:id="1961"/>
        <w:r w:rsidRPr="0036267B" w:rsidDel="009B5707">
          <w:rPr>
            <w:rFonts w:cs="Arial"/>
          </w:rPr>
          <w:delText xml:space="preserve"> </w:delText>
        </w:r>
        <w:r w:rsidR="00076F3F" w:rsidDel="009B5707">
          <w:rPr>
            <w:rFonts w:cs="Arial"/>
          </w:rPr>
          <w:delText>–</w:delText>
        </w:r>
        <w:r w:rsidRPr="0036267B" w:rsidDel="009B5707">
          <w:rPr>
            <w:rFonts w:cs="Arial"/>
          </w:rPr>
          <w:delText xml:space="preserve"> Время решения по заявкам</w:delText>
        </w:r>
      </w:del>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3190"/>
        <w:gridCol w:w="3934"/>
      </w:tblGrid>
      <w:tr w:rsidR="00A408A0" w:rsidRPr="0036267B" w:rsidDel="009B5707" w14:paraId="28FCD374" w14:textId="21EAF36A" w:rsidTr="00F25ED2">
        <w:trPr>
          <w:cantSplit/>
          <w:trHeight w:val="454"/>
          <w:tblHeader/>
          <w:del w:id="1963" w:author="Арслан Катеев" w:date="2018-09-17T13:23:00Z"/>
        </w:trPr>
        <w:tc>
          <w:tcPr>
            <w:tcW w:w="3082" w:type="dxa"/>
            <w:tcBorders>
              <w:top w:val="single" w:sz="4" w:space="0" w:color="auto"/>
              <w:left w:val="single" w:sz="4" w:space="0" w:color="auto"/>
              <w:bottom w:val="single" w:sz="4" w:space="0" w:color="auto"/>
              <w:right w:val="single" w:sz="4" w:space="0" w:color="auto"/>
            </w:tcBorders>
            <w:hideMark/>
          </w:tcPr>
          <w:p w14:paraId="0D8658B0" w14:textId="796CD47E" w:rsidR="00A408A0" w:rsidRPr="0036267B" w:rsidDel="009B5707" w:rsidRDefault="00A408A0" w:rsidP="00CB47F1">
            <w:pPr>
              <w:pStyle w:val="phnormal"/>
              <w:rPr>
                <w:del w:id="1964" w:author="Арслан Катеев" w:date="2018-09-17T13:23:00Z"/>
                <w:lang w:eastAsia="en-US"/>
              </w:rPr>
              <w:pPrChange w:id="1965" w:author="Арслан Катеев" w:date="2018-09-17T15:27:00Z">
                <w:pPr>
                  <w:pStyle w:val="phtablecolcaption"/>
                  <w:tabs>
                    <w:tab w:val="left" w:pos="4820"/>
                  </w:tabs>
                  <w:spacing w:line="276" w:lineRule="auto"/>
                </w:pPr>
              </w:pPrChange>
            </w:pPr>
            <w:del w:id="1966" w:author="Арслан Катеев" w:date="2018-09-17T13:23:00Z">
              <w:r w:rsidRPr="0036267B" w:rsidDel="009B5707">
                <w:rPr>
                  <w:lang w:eastAsia="en-US"/>
                </w:rPr>
                <w:delText>Тип заявки</w:delText>
              </w:r>
            </w:del>
          </w:p>
        </w:tc>
        <w:tc>
          <w:tcPr>
            <w:tcW w:w="3190" w:type="dxa"/>
            <w:tcBorders>
              <w:top w:val="single" w:sz="4" w:space="0" w:color="auto"/>
              <w:left w:val="single" w:sz="4" w:space="0" w:color="auto"/>
              <w:bottom w:val="single" w:sz="4" w:space="0" w:color="auto"/>
              <w:right w:val="single" w:sz="4" w:space="0" w:color="auto"/>
            </w:tcBorders>
            <w:hideMark/>
          </w:tcPr>
          <w:p w14:paraId="76051BD2" w14:textId="5F20F1D0" w:rsidR="00A408A0" w:rsidRPr="0036267B" w:rsidDel="009B5707" w:rsidRDefault="00A408A0" w:rsidP="00CB47F1">
            <w:pPr>
              <w:pStyle w:val="phnormal"/>
              <w:rPr>
                <w:del w:id="1967" w:author="Арслан Катеев" w:date="2018-09-17T13:23:00Z"/>
                <w:lang w:eastAsia="en-US"/>
              </w:rPr>
              <w:pPrChange w:id="1968" w:author="Арслан Катеев" w:date="2018-09-17T15:27:00Z">
                <w:pPr>
                  <w:pStyle w:val="phtablecolcaption"/>
                  <w:tabs>
                    <w:tab w:val="left" w:pos="4820"/>
                  </w:tabs>
                  <w:spacing w:line="276" w:lineRule="auto"/>
                </w:pPr>
              </w:pPrChange>
            </w:pPr>
            <w:del w:id="1969" w:author="Арслан Катеев" w:date="2018-09-17T13:23:00Z">
              <w:r w:rsidRPr="0036267B" w:rsidDel="009B5707">
                <w:rPr>
                  <w:lang w:eastAsia="en-US"/>
                </w:rPr>
                <w:delText>Приоритет</w:delText>
              </w:r>
            </w:del>
          </w:p>
        </w:tc>
        <w:tc>
          <w:tcPr>
            <w:tcW w:w="3934" w:type="dxa"/>
            <w:tcBorders>
              <w:top w:val="single" w:sz="4" w:space="0" w:color="auto"/>
              <w:left w:val="single" w:sz="4" w:space="0" w:color="auto"/>
              <w:bottom w:val="single" w:sz="4" w:space="0" w:color="auto"/>
              <w:right w:val="single" w:sz="4" w:space="0" w:color="auto"/>
            </w:tcBorders>
            <w:hideMark/>
          </w:tcPr>
          <w:p w14:paraId="3D094DDC" w14:textId="5770EAC2" w:rsidR="00A408A0" w:rsidRPr="0036267B" w:rsidDel="009B5707" w:rsidRDefault="00A408A0" w:rsidP="00CB47F1">
            <w:pPr>
              <w:pStyle w:val="phnormal"/>
              <w:rPr>
                <w:del w:id="1970" w:author="Арслан Катеев" w:date="2018-09-17T13:23:00Z"/>
                <w:lang w:eastAsia="en-US"/>
              </w:rPr>
              <w:pPrChange w:id="1971" w:author="Арслан Катеев" w:date="2018-09-17T15:27:00Z">
                <w:pPr>
                  <w:pStyle w:val="phtablecolcaption"/>
                  <w:tabs>
                    <w:tab w:val="left" w:pos="4820"/>
                  </w:tabs>
                  <w:spacing w:line="276" w:lineRule="auto"/>
                </w:pPr>
              </w:pPrChange>
            </w:pPr>
            <w:del w:id="1972" w:author="Арслан Катеев" w:date="2018-09-17T13:23:00Z">
              <w:r w:rsidRPr="0036267B" w:rsidDel="009B5707">
                <w:rPr>
                  <w:lang w:eastAsia="en-US"/>
                </w:rPr>
                <w:delText>Время решения (в днях)</w:delText>
              </w:r>
            </w:del>
          </w:p>
        </w:tc>
      </w:tr>
      <w:tr w:rsidR="00A408A0" w:rsidRPr="0036267B" w:rsidDel="009B5707" w14:paraId="4F0BE3B3" w14:textId="245CAAEC" w:rsidTr="00F25ED2">
        <w:trPr>
          <w:cantSplit/>
          <w:trHeight w:val="454"/>
          <w:del w:id="1973" w:author="Арслан Катеев" w:date="2018-09-17T13:23:00Z"/>
        </w:trPr>
        <w:tc>
          <w:tcPr>
            <w:tcW w:w="3082" w:type="dxa"/>
            <w:vMerge w:val="restart"/>
            <w:tcBorders>
              <w:top w:val="single" w:sz="4" w:space="0" w:color="auto"/>
              <w:left w:val="single" w:sz="4" w:space="0" w:color="auto"/>
              <w:bottom w:val="single" w:sz="4" w:space="0" w:color="auto"/>
              <w:right w:val="single" w:sz="4" w:space="0" w:color="auto"/>
            </w:tcBorders>
            <w:hideMark/>
          </w:tcPr>
          <w:p w14:paraId="0648DD84" w14:textId="4D88E24E" w:rsidR="00A408A0" w:rsidRPr="0036267B" w:rsidDel="009B5707" w:rsidRDefault="00A408A0" w:rsidP="00CB47F1">
            <w:pPr>
              <w:pStyle w:val="phnormal"/>
              <w:rPr>
                <w:del w:id="1974" w:author="Арслан Катеев" w:date="2018-09-17T13:23:00Z"/>
              </w:rPr>
              <w:pPrChange w:id="1975" w:author="Арслан Катеев" w:date="2018-09-17T15:27:00Z">
                <w:pPr>
                  <w:pStyle w:val="phtablecellleft"/>
                </w:pPr>
              </w:pPrChange>
            </w:pPr>
            <w:del w:id="1976" w:author="Арслан Катеев" w:date="2018-09-17T13:23:00Z">
              <w:r w:rsidRPr="0036267B" w:rsidDel="009B5707">
                <w:delText>Инцидент</w:delText>
              </w:r>
            </w:del>
          </w:p>
        </w:tc>
        <w:tc>
          <w:tcPr>
            <w:tcW w:w="3190" w:type="dxa"/>
            <w:tcBorders>
              <w:top w:val="single" w:sz="4" w:space="0" w:color="auto"/>
              <w:left w:val="single" w:sz="4" w:space="0" w:color="auto"/>
              <w:bottom w:val="single" w:sz="4" w:space="0" w:color="auto"/>
              <w:right w:val="single" w:sz="4" w:space="0" w:color="auto"/>
            </w:tcBorders>
            <w:hideMark/>
          </w:tcPr>
          <w:p w14:paraId="3466B24C" w14:textId="175E980A" w:rsidR="00A408A0" w:rsidRPr="0036267B" w:rsidDel="009B5707" w:rsidRDefault="00A408A0" w:rsidP="00CB47F1">
            <w:pPr>
              <w:pStyle w:val="phnormal"/>
              <w:rPr>
                <w:del w:id="1977" w:author="Арслан Катеев" w:date="2018-09-17T13:23:00Z"/>
              </w:rPr>
              <w:pPrChange w:id="1978" w:author="Арслан Катеев" w:date="2018-09-17T15:27:00Z">
                <w:pPr>
                  <w:pStyle w:val="phtablecellleft"/>
                </w:pPr>
              </w:pPrChange>
            </w:pPr>
            <w:del w:id="1979" w:author="Арслан Катеев" w:date="2018-09-17T13:23:00Z">
              <w:r w:rsidRPr="0036267B" w:rsidDel="009B5707">
                <w:delText>Нормальный</w:delText>
              </w:r>
            </w:del>
          </w:p>
        </w:tc>
        <w:tc>
          <w:tcPr>
            <w:tcW w:w="3934" w:type="dxa"/>
            <w:tcBorders>
              <w:top w:val="single" w:sz="4" w:space="0" w:color="auto"/>
              <w:left w:val="single" w:sz="4" w:space="0" w:color="auto"/>
              <w:bottom w:val="single" w:sz="4" w:space="0" w:color="auto"/>
              <w:right w:val="single" w:sz="4" w:space="0" w:color="auto"/>
            </w:tcBorders>
            <w:hideMark/>
          </w:tcPr>
          <w:p w14:paraId="62D2E0EE" w14:textId="22FB78F9" w:rsidR="00A408A0" w:rsidRPr="0036267B" w:rsidDel="009B5707" w:rsidRDefault="00A408A0" w:rsidP="00CB47F1">
            <w:pPr>
              <w:pStyle w:val="phnormal"/>
              <w:rPr>
                <w:del w:id="1980" w:author="Арслан Катеев" w:date="2018-09-17T13:23:00Z"/>
              </w:rPr>
              <w:pPrChange w:id="1981" w:author="Арслан Катеев" w:date="2018-09-17T15:27:00Z">
                <w:pPr>
                  <w:pStyle w:val="phtablecellleft"/>
                </w:pPr>
              </w:pPrChange>
            </w:pPr>
            <w:del w:id="1982" w:author="Арслан Катеев" w:date="2018-09-17T13:23:00Z">
              <w:r w:rsidRPr="0036267B" w:rsidDel="009B5707">
                <w:delText>Следующая версия продукта</w:delText>
              </w:r>
            </w:del>
          </w:p>
        </w:tc>
      </w:tr>
      <w:tr w:rsidR="00A408A0" w:rsidRPr="0036267B" w:rsidDel="009B5707" w14:paraId="24FDF19C" w14:textId="44F21A8E" w:rsidTr="00F25ED2">
        <w:trPr>
          <w:cantSplit/>
          <w:trHeight w:val="454"/>
          <w:del w:id="1983" w:author="Арслан Катеев" w:date="2018-09-17T13:23:00Z"/>
        </w:trPr>
        <w:tc>
          <w:tcPr>
            <w:tcW w:w="3082" w:type="dxa"/>
            <w:vMerge/>
            <w:tcBorders>
              <w:top w:val="single" w:sz="4" w:space="0" w:color="auto"/>
              <w:left w:val="single" w:sz="4" w:space="0" w:color="auto"/>
              <w:bottom w:val="single" w:sz="4" w:space="0" w:color="auto"/>
              <w:right w:val="single" w:sz="4" w:space="0" w:color="auto"/>
            </w:tcBorders>
            <w:vAlign w:val="center"/>
            <w:hideMark/>
          </w:tcPr>
          <w:p w14:paraId="162B30AF" w14:textId="1215D7A2" w:rsidR="00A408A0" w:rsidRPr="0036267B" w:rsidDel="009B5707" w:rsidRDefault="00A408A0" w:rsidP="00CB47F1">
            <w:pPr>
              <w:pStyle w:val="phnormal"/>
              <w:rPr>
                <w:del w:id="1984" w:author="Арслан Катеев" w:date="2018-09-17T13:23:00Z"/>
                <w:lang w:eastAsia="en-US"/>
              </w:rPr>
              <w:pPrChange w:id="1985" w:author="Арслан Катеев" w:date="2018-09-17T15:27:00Z">
                <w:pPr/>
              </w:pPrChange>
            </w:pPr>
          </w:p>
        </w:tc>
        <w:tc>
          <w:tcPr>
            <w:tcW w:w="3190" w:type="dxa"/>
            <w:tcBorders>
              <w:top w:val="single" w:sz="4" w:space="0" w:color="auto"/>
              <w:left w:val="single" w:sz="4" w:space="0" w:color="auto"/>
              <w:bottom w:val="single" w:sz="4" w:space="0" w:color="auto"/>
              <w:right w:val="single" w:sz="4" w:space="0" w:color="auto"/>
            </w:tcBorders>
            <w:hideMark/>
          </w:tcPr>
          <w:p w14:paraId="11F75735" w14:textId="336AA7D3" w:rsidR="00A408A0" w:rsidRPr="0036267B" w:rsidDel="009B5707" w:rsidRDefault="00A408A0" w:rsidP="00CB47F1">
            <w:pPr>
              <w:pStyle w:val="phnormal"/>
              <w:rPr>
                <w:del w:id="1986" w:author="Арслан Катеев" w:date="2018-09-17T13:23:00Z"/>
              </w:rPr>
              <w:pPrChange w:id="1987" w:author="Арслан Катеев" w:date="2018-09-17T15:27:00Z">
                <w:pPr>
                  <w:pStyle w:val="phtablecellleft"/>
                </w:pPr>
              </w:pPrChange>
            </w:pPr>
            <w:del w:id="1988" w:author="Арслан Катеев" w:date="2018-09-17T13:23:00Z">
              <w:r w:rsidRPr="00C35D46" w:rsidDel="009B5707">
                <w:delText>Высокий</w:delText>
              </w:r>
            </w:del>
          </w:p>
        </w:tc>
        <w:tc>
          <w:tcPr>
            <w:tcW w:w="3934" w:type="dxa"/>
            <w:tcBorders>
              <w:top w:val="single" w:sz="4" w:space="0" w:color="auto"/>
              <w:left w:val="single" w:sz="4" w:space="0" w:color="auto"/>
              <w:bottom w:val="single" w:sz="4" w:space="0" w:color="auto"/>
              <w:right w:val="single" w:sz="4" w:space="0" w:color="auto"/>
            </w:tcBorders>
            <w:hideMark/>
          </w:tcPr>
          <w:p w14:paraId="58D9577B" w14:textId="1DB5079F" w:rsidR="00A408A0" w:rsidRPr="0036267B" w:rsidDel="009B5707" w:rsidRDefault="00A408A0" w:rsidP="00CB47F1">
            <w:pPr>
              <w:pStyle w:val="phnormal"/>
              <w:rPr>
                <w:del w:id="1989" w:author="Арслан Катеев" w:date="2018-09-17T13:23:00Z"/>
              </w:rPr>
              <w:pPrChange w:id="1990" w:author="Арслан Катеев" w:date="2018-09-17T15:27:00Z">
                <w:pPr>
                  <w:pStyle w:val="phtablecellleft"/>
                </w:pPr>
              </w:pPrChange>
            </w:pPr>
            <w:del w:id="1991" w:author="Арслан Катеев" w:date="2018-09-17T13:23:00Z">
              <w:r w:rsidRPr="0036267B" w:rsidDel="009B5707">
                <w:delText>До 10 дней</w:delText>
              </w:r>
            </w:del>
          </w:p>
        </w:tc>
      </w:tr>
      <w:tr w:rsidR="00A408A0" w:rsidRPr="0036267B" w:rsidDel="009B5707" w14:paraId="1C042278" w14:textId="09F8B15A" w:rsidTr="00F25ED2">
        <w:trPr>
          <w:cantSplit/>
          <w:trHeight w:val="454"/>
          <w:del w:id="1992" w:author="Арслан Катеев" w:date="2018-09-17T13:23:00Z"/>
        </w:trPr>
        <w:tc>
          <w:tcPr>
            <w:tcW w:w="3082" w:type="dxa"/>
            <w:vMerge/>
            <w:tcBorders>
              <w:top w:val="single" w:sz="4" w:space="0" w:color="auto"/>
              <w:left w:val="single" w:sz="4" w:space="0" w:color="auto"/>
              <w:bottom w:val="single" w:sz="4" w:space="0" w:color="auto"/>
              <w:right w:val="single" w:sz="4" w:space="0" w:color="auto"/>
            </w:tcBorders>
            <w:vAlign w:val="center"/>
            <w:hideMark/>
          </w:tcPr>
          <w:p w14:paraId="3D2AC50A" w14:textId="16F1917B" w:rsidR="00A408A0" w:rsidRPr="0036267B" w:rsidDel="009B5707" w:rsidRDefault="00A408A0" w:rsidP="00CB47F1">
            <w:pPr>
              <w:pStyle w:val="phnormal"/>
              <w:rPr>
                <w:del w:id="1993" w:author="Арслан Катеев" w:date="2018-09-17T13:23:00Z"/>
                <w:lang w:eastAsia="en-US"/>
              </w:rPr>
              <w:pPrChange w:id="1994" w:author="Арслан Катеев" w:date="2018-09-17T15:27:00Z">
                <w:pPr/>
              </w:pPrChange>
            </w:pPr>
          </w:p>
        </w:tc>
        <w:tc>
          <w:tcPr>
            <w:tcW w:w="3190" w:type="dxa"/>
            <w:tcBorders>
              <w:top w:val="single" w:sz="4" w:space="0" w:color="auto"/>
              <w:left w:val="single" w:sz="4" w:space="0" w:color="auto"/>
              <w:bottom w:val="single" w:sz="4" w:space="0" w:color="auto"/>
              <w:right w:val="single" w:sz="4" w:space="0" w:color="auto"/>
            </w:tcBorders>
            <w:hideMark/>
          </w:tcPr>
          <w:p w14:paraId="2CD5E288" w14:textId="4C66D1A2" w:rsidR="00A408A0" w:rsidRPr="0036267B" w:rsidDel="009B5707" w:rsidRDefault="00A408A0" w:rsidP="00CB47F1">
            <w:pPr>
              <w:pStyle w:val="phnormal"/>
              <w:rPr>
                <w:del w:id="1995" w:author="Арслан Катеев" w:date="2018-09-17T13:23:00Z"/>
              </w:rPr>
              <w:pPrChange w:id="1996" w:author="Арслан Катеев" w:date="2018-09-17T15:27:00Z">
                <w:pPr>
                  <w:pStyle w:val="phtablecellleft"/>
                </w:pPr>
              </w:pPrChange>
            </w:pPr>
            <w:del w:id="1997" w:author="Арслан Катеев" w:date="2018-09-17T13:23:00Z">
              <w:r w:rsidRPr="0036267B" w:rsidDel="009B5707">
                <w:delText>Неотложный</w:delText>
              </w:r>
            </w:del>
          </w:p>
        </w:tc>
        <w:tc>
          <w:tcPr>
            <w:tcW w:w="3934" w:type="dxa"/>
            <w:tcBorders>
              <w:top w:val="single" w:sz="4" w:space="0" w:color="auto"/>
              <w:left w:val="single" w:sz="4" w:space="0" w:color="auto"/>
              <w:bottom w:val="single" w:sz="4" w:space="0" w:color="auto"/>
              <w:right w:val="single" w:sz="4" w:space="0" w:color="auto"/>
            </w:tcBorders>
            <w:hideMark/>
          </w:tcPr>
          <w:p w14:paraId="24604357" w14:textId="3DA8A618" w:rsidR="00A408A0" w:rsidRPr="0036267B" w:rsidDel="009B5707" w:rsidRDefault="00A408A0" w:rsidP="00CB47F1">
            <w:pPr>
              <w:pStyle w:val="phnormal"/>
              <w:rPr>
                <w:del w:id="1998" w:author="Арслан Катеев" w:date="2018-09-17T13:23:00Z"/>
              </w:rPr>
              <w:pPrChange w:id="1999" w:author="Арслан Катеев" w:date="2018-09-17T15:27:00Z">
                <w:pPr>
                  <w:pStyle w:val="phtablecellleft"/>
                </w:pPr>
              </w:pPrChange>
            </w:pPr>
            <w:del w:id="2000" w:author="Арслан Катеев" w:date="2018-09-17T13:23:00Z">
              <w:r w:rsidRPr="0036267B" w:rsidDel="009B5707">
                <w:delText xml:space="preserve">До </w:delText>
              </w:r>
              <w:r w:rsidR="004C622E" w:rsidDel="009B5707">
                <w:delText>пяти</w:delText>
              </w:r>
              <w:r w:rsidRPr="0036267B" w:rsidDel="009B5707">
                <w:delText xml:space="preserve"> дней</w:delText>
              </w:r>
            </w:del>
          </w:p>
        </w:tc>
      </w:tr>
      <w:tr w:rsidR="00A408A0" w:rsidRPr="0036267B" w:rsidDel="009B5707" w14:paraId="217EADB1" w14:textId="59B84489" w:rsidTr="00F25ED2">
        <w:trPr>
          <w:cantSplit/>
          <w:trHeight w:val="454"/>
          <w:del w:id="2001" w:author="Арслан Катеев" w:date="2018-09-17T13:23:00Z"/>
        </w:trPr>
        <w:tc>
          <w:tcPr>
            <w:tcW w:w="3082" w:type="dxa"/>
            <w:vMerge w:val="restart"/>
            <w:tcBorders>
              <w:top w:val="single" w:sz="4" w:space="0" w:color="auto"/>
              <w:left w:val="single" w:sz="4" w:space="0" w:color="auto"/>
              <w:bottom w:val="single" w:sz="4" w:space="0" w:color="auto"/>
              <w:right w:val="single" w:sz="4" w:space="0" w:color="auto"/>
            </w:tcBorders>
            <w:hideMark/>
          </w:tcPr>
          <w:p w14:paraId="65AB2278" w14:textId="24B879E0" w:rsidR="00A408A0" w:rsidRPr="0036267B" w:rsidDel="009B5707" w:rsidRDefault="00A408A0" w:rsidP="00CB47F1">
            <w:pPr>
              <w:pStyle w:val="phnormal"/>
              <w:rPr>
                <w:del w:id="2002" w:author="Арслан Катеев" w:date="2018-09-17T13:23:00Z"/>
              </w:rPr>
              <w:pPrChange w:id="2003" w:author="Арслан Катеев" w:date="2018-09-17T15:27:00Z">
                <w:pPr>
                  <w:pStyle w:val="phtablecellleft"/>
                </w:pPr>
              </w:pPrChange>
            </w:pPr>
            <w:del w:id="2004" w:author="Арслан Катеев" w:date="2018-09-17T13:23:00Z">
              <w:r w:rsidRPr="0036267B" w:rsidDel="009B5707">
                <w:delText>Заявка на изменение</w:delText>
              </w:r>
            </w:del>
          </w:p>
        </w:tc>
        <w:tc>
          <w:tcPr>
            <w:tcW w:w="3190" w:type="dxa"/>
            <w:tcBorders>
              <w:top w:val="single" w:sz="4" w:space="0" w:color="auto"/>
              <w:left w:val="single" w:sz="4" w:space="0" w:color="auto"/>
              <w:bottom w:val="single" w:sz="4" w:space="0" w:color="auto"/>
              <w:right w:val="single" w:sz="4" w:space="0" w:color="auto"/>
            </w:tcBorders>
            <w:hideMark/>
          </w:tcPr>
          <w:p w14:paraId="71563D5E" w14:textId="54285858" w:rsidR="00A408A0" w:rsidRPr="0036267B" w:rsidDel="009B5707" w:rsidRDefault="00A408A0" w:rsidP="00CB47F1">
            <w:pPr>
              <w:pStyle w:val="phnormal"/>
              <w:rPr>
                <w:del w:id="2005" w:author="Арслан Катеев" w:date="2018-09-17T13:23:00Z"/>
              </w:rPr>
              <w:pPrChange w:id="2006" w:author="Арслан Катеев" w:date="2018-09-17T15:27:00Z">
                <w:pPr>
                  <w:pStyle w:val="phtablecellleft"/>
                </w:pPr>
              </w:pPrChange>
            </w:pPr>
            <w:del w:id="2007" w:author="Арслан Катеев" w:date="2018-09-17T13:23:00Z">
              <w:r w:rsidRPr="0036267B" w:rsidDel="009B5707">
                <w:delText>Нормальный</w:delText>
              </w:r>
            </w:del>
          </w:p>
        </w:tc>
        <w:tc>
          <w:tcPr>
            <w:tcW w:w="3934" w:type="dxa"/>
            <w:tcBorders>
              <w:top w:val="single" w:sz="4" w:space="0" w:color="auto"/>
              <w:left w:val="single" w:sz="4" w:space="0" w:color="auto"/>
              <w:bottom w:val="single" w:sz="4" w:space="0" w:color="auto"/>
              <w:right w:val="single" w:sz="4" w:space="0" w:color="auto"/>
            </w:tcBorders>
            <w:hideMark/>
          </w:tcPr>
          <w:p w14:paraId="147D2EF2" w14:textId="2AD21D3C" w:rsidR="00A408A0" w:rsidRPr="0036267B" w:rsidDel="009B5707" w:rsidRDefault="00A408A0" w:rsidP="00CB47F1">
            <w:pPr>
              <w:pStyle w:val="phnormal"/>
              <w:rPr>
                <w:del w:id="2008" w:author="Арслан Катеев" w:date="2018-09-17T13:23:00Z"/>
              </w:rPr>
              <w:pPrChange w:id="2009" w:author="Арслан Катеев" w:date="2018-09-17T15:27:00Z">
                <w:pPr>
                  <w:pStyle w:val="phtablecellleft"/>
                </w:pPr>
              </w:pPrChange>
            </w:pPr>
            <w:del w:id="2010" w:author="Арслан Катеев" w:date="2018-09-17T13:23:00Z">
              <w:r w:rsidRPr="0036267B" w:rsidDel="009B5707">
                <w:delText>Одна из следующих версий продукта</w:delText>
              </w:r>
            </w:del>
          </w:p>
        </w:tc>
      </w:tr>
      <w:tr w:rsidR="00A408A0" w:rsidRPr="0036267B" w:rsidDel="009B5707" w14:paraId="498676D0" w14:textId="07014D67" w:rsidTr="00F25ED2">
        <w:trPr>
          <w:cantSplit/>
          <w:trHeight w:val="454"/>
          <w:del w:id="2011" w:author="Арслан Катеев" w:date="2018-09-17T13:23:00Z"/>
        </w:trPr>
        <w:tc>
          <w:tcPr>
            <w:tcW w:w="3082" w:type="dxa"/>
            <w:vMerge/>
            <w:tcBorders>
              <w:top w:val="single" w:sz="4" w:space="0" w:color="auto"/>
              <w:left w:val="single" w:sz="4" w:space="0" w:color="auto"/>
              <w:bottom w:val="single" w:sz="4" w:space="0" w:color="auto"/>
              <w:right w:val="single" w:sz="4" w:space="0" w:color="auto"/>
            </w:tcBorders>
            <w:vAlign w:val="center"/>
            <w:hideMark/>
          </w:tcPr>
          <w:p w14:paraId="13DA267C" w14:textId="0D2A2F63" w:rsidR="00A408A0" w:rsidRPr="0036267B" w:rsidDel="009B5707" w:rsidRDefault="00A408A0" w:rsidP="00CB47F1">
            <w:pPr>
              <w:pStyle w:val="phnormal"/>
              <w:rPr>
                <w:del w:id="2012" w:author="Арслан Катеев" w:date="2018-09-17T13:23:00Z"/>
                <w:lang w:eastAsia="en-US"/>
              </w:rPr>
              <w:pPrChange w:id="2013" w:author="Арслан Катеев" w:date="2018-09-17T15:27:00Z">
                <w:pPr/>
              </w:pPrChange>
            </w:pPr>
          </w:p>
        </w:tc>
        <w:tc>
          <w:tcPr>
            <w:tcW w:w="3190" w:type="dxa"/>
            <w:tcBorders>
              <w:top w:val="single" w:sz="4" w:space="0" w:color="auto"/>
              <w:left w:val="single" w:sz="4" w:space="0" w:color="auto"/>
              <w:bottom w:val="single" w:sz="4" w:space="0" w:color="auto"/>
              <w:right w:val="single" w:sz="4" w:space="0" w:color="auto"/>
            </w:tcBorders>
            <w:hideMark/>
          </w:tcPr>
          <w:p w14:paraId="33032BF4" w14:textId="2668A6DC" w:rsidR="00A408A0" w:rsidRPr="0036267B" w:rsidDel="009B5707" w:rsidRDefault="00A408A0" w:rsidP="00CB47F1">
            <w:pPr>
              <w:pStyle w:val="phnormal"/>
              <w:rPr>
                <w:del w:id="2014" w:author="Арслан Катеев" w:date="2018-09-17T13:23:00Z"/>
              </w:rPr>
              <w:pPrChange w:id="2015" w:author="Арслан Катеев" w:date="2018-09-17T15:27:00Z">
                <w:pPr>
                  <w:pStyle w:val="phtablecellleft"/>
                </w:pPr>
              </w:pPrChange>
            </w:pPr>
            <w:del w:id="2016" w:author="Арслан Катеев" w:date="2018-09-17T13:23:00Z">
              <w:r w:rsidRPr="0036267B" w:rsidDel="009B5707">
                <w:delText>Высокий</w:delText>
              </w:r>
            </w:del>
          </w:p>
        </w:tc>
        <w:tc>
          <w:tcPr>
            <w:tcW w:w="3934" w:type="dxa"/>
            <w:tcBorders>
              <w:top w:val="single" w:sz="4" w:space="0" w:color="auto"/>
              <w:left w:val="single" w:sz="4" w:space="0" w:color="auto"/>
              <w:bottom w:val="single" w:sz="4" w:space="0" w:color="auto"/>
              <w:right w:val="single" w:sz="4" w:space="0" w:color="auto"/>
            </w:tcBorders>
            <w:hideMark/>
          </w:tcPr>
          <w:p w14:paraId="1BB9FF5E" w14:textId="17D5FAC0" w:rsidR="00A408A0" w:rsidRPr="0036267B" w:rsidDel="009B5707" w:rsidRDefault="00A408A0" w:rsidP="00CB47F1">
            <w:pPr>
              <w:pStyle w:val="phnormal"/>
              <w:rPr>
                <w:del w:id="2017" w:author="Арслан Катеев" w:date="2018-09-17T13:23:00Z"/>
              </w:rPr>
              <w:pPrChange w:id="2018" w:author="Арслан Катеев" w:date="2018-09-17T15:27:00Z">
                <w:pPr>
                  <w:pStyle w:val="phtablecellleft"/>
                </w:pPr>
              </w:pPrChange>
            </w:pPr>
            <w:del w:id="2019" w:author="Арслан Катеев" w:date="2018-09-17T13:23:00Z">
              <w:r w:rsidRPr="0036267B" w:rsidDel="009B5707">
                <w:delText>Следующая версия продукта</w:delText>
              </w:r>
            </w:del>
          </w:p>
        </w:tc>
      </w:tr>
      <w:tr w:rsidR="00A408A0" w:rsidRPr="0036267B" w:rsidDel="009B5707" w14:paraId="2639C782" w14:textId="121F74C1" w:rsidTr="00F25ED2">
        <w:trPr>
          <w:cantSplit/>
          <w:trHeight w:val="454"/>
          <w:del w:id="2020" w:author="Арслан Катеев" w:date="2018-09-17T13:23:00Z"/>
        </w:trPr>
        <w:tc>
          <w:tcPr>
            <w:tcW w:w="3082" w:type="dxa"/>
            <w:vMerge/>
            <w:tcBorders>
              <w:top w:val="single" w:sz="4" w:space="0" w:color="auto"/>
              <w:left w:val="single" w:sz="4" w:space="0" w:color="auto"/>
              <w:bottom w:val="single" w:sz="4" w:space="0" w:color="auto"/>
              <w:right w:val="single" w:sz="4" w:space="0" w:color="auto"/>
            </w:tcBorders>
            <w:vAlign w:val="center"/>
            <w:hideMark/>
          </w:tcPr>
          <w:p w14:paraId="4688F635" w14:textId="58031DFE" w:rsidR="00A408A0" w:rsidRPr="0036267B" w:rsidDel="009B5707" w:rsidRDefault="00A408A0" w:rsidP="00CB47F1">
            <w:pPr>
              <w:pStyle w:val="phnormal"/>
              <w:rPr>
                <w:del w:id="2021" w:author="Арслан Катеев" w:date="2018-09-17T13:23:00Z"/>
                <w:lang w:eastAsia="en-US"/>
              </w:rPr>
              <w:pPrChange w:id="2022" w:author="Арслан Катеев" w:date="2018-09-17T15:27:00Z">
                <w:pPr/>
              </w:pPrChange>
            </w:pPr>
          </w:p>
        </w:tc>
        <w:tc>
          <w:tcPr>
            <w:tcW w:w="3190" w:type="dxa"/>
            <w:tcBorders>
              <w:top w:val="single" w:sz="4" w:space="0" w:color="auto"/>
              <w:left w:val="single" w:sz="4" w:space="0" w:color="auto"/>
              <w:bottom w:val="single" w:sz="4" w:space="0" w:color="auto"/>
              <w:right w:val="single" w:sz="4" w:space="0" w:color="auto"/>
            </w:tcBorders>
            <w:hideMark/>
          </w:tcPr>
          <w:p w14:paraId="0F5A37A2" w14:textId="0AA26E3F" w:rsidR="00A408A0" w:rsidRPr="0036267B" w:rsidDel="009B5707" w:rsidRDefault="00A408A0" w:rsidP="00CB47F1">
            <w:pPr>
              <w:pStyle w:val="phnormal"/>
              <w:rPr>
                <w:del w:id="2023" w:author="Арслан Катеев" w:date="2018-09-17T13:23:00Z"/>
              </w:rPr>
              <w:pPrChange w:id="2024" w:author="Арслан Катеев" w:date="2018-09-17T15:27:00Z">
                <w:pPr>
                  <w:pStyle w:val="phtablecellleft"/>
                </w:pPr>
              </w:pPrChange>
            </w:pPr>
            <w:del w:id="2025" w:author="Арслан Катеев" w:date="2018-09-17T13:23:00Z">
              <w:r w:rsidRPr="0036267B" w:rsidDel="009B5707">
                <w:delText>Неотложный</w:delText>
              </w:r>
            </w:del>
          </w:p>
        </w:tc>
        <w:tc>
          <w:tcPr>
            <w:tcW w:w="3934" w:type="dxa"/>
            <w:tcBorders>
              <w:top w:val="single" w:sz="4" w:space="0" w:color="auto"/>
              <w:left w:val="single" w:sz="4" w:space="0" w:color="auto"/>
              <w:bottom w:val="single" w:sz="4" w:space="0" w:color="auto"/>
              <w:right w:val="single" w:sz="4" w:space="0" w:color="auto"/>
            </w:tcBorders>
            <w:hideMark/>
          </w:tcPr>
          <w:p w14:paraId="1314F64E" w14:textId="146C199E" w:rsidR="00A408A0" w:rsidRPr="0036267B" w:rsidDel="009B5707" w:rsidRDefault="00A408A0" w:rsidP="00CB47F1">
            <w:pPr>
              <w:pStyle w:val="phnormal"/>
              <w:rPr>
                <w:del w:id="2026" w:author="Арслан Катеев" w:date="2018-09-17T13:23:00Z"/>
              </w:rPr>
              <w:pPrChange w:id="2027" w:author="Арслан Катеев" w:date="2018-09-17T15:27:00Z">
                <w:pPr>
                  <w:pStyle w:val="phtablecellleft"/>
                </w:pPr>
              </w:pPrChange>
            </w:pPr>
            <w:del w:id="2028" w:author="Арслан Катеев" w:date="2018-09-17T13:23:00Z">
              <w:r w:rsidRPr="0036267B" w:rsidDel="009B5707">
                <w:delText>Следующая версия продукта</w:delText>
              </w:r>
            </w:del>
          </w:p>
        </w:tc>
      </w:tr>
      <w:tr w:rsidR="00A408A0" w:rsidRPr="0036267B" w:rsidDel="009B5707" w14:paraId="2C36298E" w14:textId="07D448CF" w:rsidTr="00F25ED2">
        <w:trPr>
          <w:cantSplit/>
          <w:trHeight w:val="454"/>
          <w:del w:id="2029" w:author="Арслан Катеев" w:date="2018-09-17T13:23:00Z"/>
        </w:trPr>
        <w:tc>
          <w:tcPr>
            <w:tcW w:w="3082" w:type="dxa"/>
            <w:vMerge w:val="restart"/>
            <w:tcBorders>
              <w:top w:val="single" w:sz="4" w:space="0" w:color="auto"/>
              <w:left w:val="single" w:sz="4" w:space="0" w:color="auto"/>
              <w:bottom w:val="single" w:sz="4" w:space="0" w:color="auto"/>
              <w:right w:val="single" w:sz="4" w:space="0" w:color="auto"/>
            </w:tcBorders>
            <w:hideMark/>
          </w:tcPr>
          <w:p w14:paraId="11A79069" w14:textId="268E4564" w:rsidR="00A408A0" w:rsidRPr="0036267B" w:rsidDel="009B5707" w:rsidRDefault="00A408A0" w:rsidP="00CB47F1">
            <w:pPr>
              <w:pStyle w:val="phnormal"/>
              <w:rPr>
                <w:del w:id="2030" w:author="Арслан Катеев" w:date="2018-09-17T13:23:00Z"/>
              </w:rPr>
              <w:pPrChange w:id="2031" w:author="Арслан Катеев" w:date="2018-09-17T15:27:00Z">
                <w:pPr>
                  <w:pStyle w:val="phtablecellleft"/>
                </w:pPr>
              </w:pPrChange>
            </w:pPr>
            <w:del w:id="2032" w:author="Арслан Катеев" w:date="2018-09-17T13:23:00Z">
              <w:r w:rsidRPr="0036267B" w:rsidDel="009B5707">
                <w:delText>Заявка на обслуживание</w:delText>
              </w:r>
            </w:del>
          </w:p>
        </w:tc>
        <w:tc>
          <w:tcPr>
            <w:tcW w:w="3190" w:type="dxa"/>
            <w:tcBorders>
              <w:top w:val="single" w:sz="4" w:space="0" w:color="auto"/>
              <w:left w:val="single" w:sz="4" w:space="0" w:color="auto"/>
              <w:bottom w:val="single" w:sz="4" w:space="0" w:color="auto"/>
              <w:right w:val="single" w:sz="4" w:space="0" w:color="auto"/>
            </w:tcBorders>
            <w:hideMark/>
          </w:tcPr>
          <w:p w14:paraId="645BB8E0" w14:textId="3B08D5EF" w:rsidR="00A408A0" w:rsidRPr="0036267B" w:rsidDel="009B5707" w:rsidRDefault="00A408A0" w:rsidP="00CB47F1">
            <w:pPr>
              <w:pStyle w:val="phnormal"/>
              <w:rPr>
                <w:del w:id="2033" w:author="Арслан Катеев" w:date="2018-09-17T13:23:00Z"/>
              </w:rPr>
              <w:pPrChange w:id="2034" w:author="Арслан Катеев" w:date="2018-09-17T15:27:00Z">
                <w:pPr>
                  <w:pStyle w:val="phtablecellleft"/>
                </w:pPr>
              </w:pPrChange>
            </w:pPr>
            <w:del w:id="2035" w:author="Арслан Катеев" w:date="2018-09-17T13:23:00Z">
              <w:r w:rsidRPr="0036267B" w:rsidDel="009B5707">
                <w:delText>Нормальный</w:delText>
              </w:r>
            </w:del>
          </w:p>
        </w:tc>
        <w:tc>
          <w:tcPr>
            <w:tcW w:w="3934" w:type="dxa"/>
            <w:tcBorders>
              <w:top w:val="single" w:sz="4" w:space="0" w:color="auto"/>
              <w:left w:val="single" w:sz="4" w:space="0" w:color="auto"/>
              <w:bottom w:val="single" w:sz="4" w:space="0" w:color="auto"/>
              <w:right w:val="single" w:sz="4" w:space="0" w:color="auto"/>
            </w:tcBorders>
            <w:hideMark/>
          </w:tcPr>
          <w:p w14:paraId="2DD05413" w14:textId="7F4EA9C8" w:rsidR="00A408A0" w:rsidRPr="0036267B" w:rsidDel="009B5707" w:rsidRDefault="004C622E" w:rsidP="00CB47F1">
            <w:pPr>
              <w:pStyle w:val="phnormal"/>
              <w:rPr>
                <w:del w:id="2036" w:author="Арслан Катеев" w:date="2018-09-17T13:23:00Z"/>
              </w:rPr>
              <w:pPrChange w:id="2037" w:author="Арслан Катеев" w:date="2018-09-17T15:27:00Z">
                <w:pPr>
                  <w:pStyle w:val="phtablecellleft"/>
                </w:pPr>
              </w:pPrChange>
            </w:pPr>
            <w:del w:id="2038" w:author="Арслан Катеев" w:date="2018-09-17T13:23:00Z">
              <w:r w:rsidDel="009B5707">
                <w:delText>До пяти</w:delText>
              </w:r>
              <w:r w:rsidR="00A408A0" w:rsidRPr="0036267B" w:rsidDel="009B5707">
                <w:delText xml:space="preserve"> дней</w:delText>
              </w:r>
            </w:del>
          </w:p>
        </w:tc>
      </w:tr>
      <w:tr w:rsidR="00A408A0" w:rsidRPr="0036267B" w:rsidDel="009B5707" w14:paraId="00C960E0" w14:textId="0CBD2D8D" w:rsidTr="00F25ED2">
        <w:trPr>
          <w:cantSplit/>
          <w:trHeight w:val="454"/>
          <w:del w:id="2039" w:author="Арслан Катеев" w:date="2018-09-17T13:23:00Z"/>
        </w:trPr>
        <w:tc>
          <w:tcPr>
            <w:tcW w:w="3082" w:type="dxa"/>
            <w:vMerge/>
            <w:tcBorders>
              <w:top w:val="single" w:sz="4" w:space="0" w:color="auto"/>
              <w:left w:val="single" w:sz="4" w:space="0" w:color="auto"/>
              <w:bottom w:val="single" w:sz="4" w:space="0" w:color="auto"/>
              <w:right w:val="single" w:sz="4" w:space="0" w:color="auto"/>
            </w:tcBorders>
            <w:vAlign w:val="center"/>
            <w:hideMark/>
          </w:tcPr>
          <w:p w14:paraId="34E4FF75" w14:textId="75F9D715" w:rsidR="00A408A0" w:rsidRPr="0036267B" w:rsidDel="009B5707" w:rsidRDefault="00A408A0" w:rsidP="00CB47F1">
            <w:pPr>
              <w:pStyle w:val="phnormal"/>
              <w:rPr>
                <w:del w:id="2040" w:author="Арслан Катеев" w:date="2018-09-17T13:23:00Z"/>
                <w:lang w:eastAsia="en-US"/>
              </w:rPr>
              <w:pPrChange w:id="2041" w:author="Арслан Катеев" w:date="2018-09-17T15:27:00Z">
                <w:pPr/>
              </w:pPrChange>
            </w:pPr>
          </w:p>
        </w:tc>
        <w:tc>
          <w:tcPr>
            <w:tcW w:w="3190" w:type="dxa"/>
            <w:tcBorders>
              <w:top w:val="single" w:sz="4" w:space="0" w:color="auto"/>
              <w:left w:val="single" w:sz="4" w:space="0" w:color="auto"/>
              <w:bottom w:val="single" w:sz="4" w:space="0" w:color="auto"/>
              <w:right w:val="single" w:sz="4" w:space="0" w:color="auto"/>
            </w:tcBorders>
            <w:hideMark/>
          </w:tcPr>
          <w:p w14:paraId="5029014C" w14:textId="0CBD2F14" w:rsidR="00A408A0" w:rsidRPr="0036267B" w:rsidDel="009B5707" w:rsidRDefault="00A408A0" w:rsidP="00CB47F1">
            <w:pPr>
              <w:pStyle w:val="phnormal"/>
              <w:rPr>
                <w:del w:id="2042" w:author="Арслан Катеев" w:date="2018-09-17T13:23:00Z"/>
              </w:rPr>
              <w:pPrChange w:id="2043" w:author="Арслан Катеев" w:date="2018-09-17T15:27:00Z">
                <w:pPr>
                  <w:pStyle w:val="phtablecellleft"/>
                </w:pPr>
              </w:pPrChange>
            </w:pPr>
            <w:del w:id="2044" w:author="Арслан Катеев" w:date="2018-09-17T13:23:00Z">
              <w:r w:rsidRPr="0036267B" w:rsidDel="009B5707">
                <w:delText>Высокий</w:delText>
              </w:r>
            </w:del>
          </w:p>
        </w:tc>
        <w:tc>
          <w:tcPr>
            <w:tcW w:w="3934" w:type="dxa"/>
            <w:tcBorders>
              <w:top w:val="single" w:sz="4" w:space="0" w:color="auto"/>
              <w:left w:val="single" w:sz="4" w:space="0" w:color="auto"/>
              <w:bottom w:val="single" w:sz="4" w:space="0" w:color="auto"/>
              <w:right w:val="single" w:sz="4" w:space="0" w:color="auto"/>
            </w:tcBorders>
            <w:hideMark/>
          </w:tcPr>
          <w:p w14:paraId="502399A0" w14:textId="2AFB7B7D" w:rsidR="00A408A0" w:rsidRPr="0036267B" w:rsidDel="009B5707" w:rsidRDefault="00A408A0" w:rsidP="00CB47F1">
            <w:pPr>
              <w:pStyle w:val="phnormal"/>
              <w:rPr>
                <w:del w:id="2045" w:author="Арслан Катеев" w:date="2018-09-17T13:23:00Z"/>
              </w:rPr>
              <w:pPrChange w:id="2046" w:author="Арслан Катеев" w:date="2018-09-17T15:27:00Z">
                <w:pPr>
                  <w:pStyle w:val="phtablecellleft"/>
                </w:pPr>
              </w:pPrChange>
            </w:pPr>
            <w:del w:id="2047" w:author="Арслан Катеев" w:date="2018-09-17T13:23:00Z">
              <w:r w:rsidRPr="0036267B" w:rsidDel="009B5707">
                <w:delText xml:space="preserve">До </w:delText>
              </w:r>
              <w:r w:rsidR="004C622E" w:rsidDel="009B5707">
                <w:delText>трех</w:delText>
              </w:r>
              <w:r w:rsidRPr="0036267B" w:rsidDel="009B5707">
                <w:delText xml:space="preserve"> дней</w:delText>
              </w:r>
            </w:del>
          </w:p>
        </w:tc>
      </w:tr>
      <w:tr w:rsidR="00A408A0" w:rsidRPr="0036267B" w:rsidDel="009B5707" w14:paraId="463B51B6" w14:textId="7226D4AA" w:rsidTr="00F25ED2">
        <w:trPr>
          <w:cantSplit/>
          <w:trHeight w:val="454"/>
          <w:del w:id="2048" w:author="Арслан Катеев" w:date="2018-09-17T13:23:00Z"/>
        </w:trPr>
        <w:tc>
          <w:tcPr>
            <w:tcW w:w="3082" w:type="dxa"/>
            <w:vMerge/>
            <w:tcBorders>
              <w:top w:val="single" w:sz="4" w:space="0" w:color="auto"/>
              <w:left w:val="single" w:sz="4" w:space="0" w:color="auto"/>
              <w:bottom w:val="single" w:sz="4" w:space="0" w:color="auto"/>
              <w:right w:val="single" w:sz="4" w:space="0" w:color="auto"/>
            </w:tcBorders>
            <w:vAlign w:val="center"/>
            <w:hideMark/>
          </w:tcPr>
          <w:p w14:paraId="48962B5F" w14:textId="508931BE" w:rsidR="00A408A0" w:rsidRPr="0036267B" w:rsidDel="009B5707" w:rsidRDefault="00A408A0" w:rsidP="00CB47F1">
            <w:pPr>
              <w:pStyle w:val="phnormal"/>
              <w:rPr>
                <w:del w:id="2049" w:author="Арслан Катеев" w:date="2018-09-17T13:23:00Z"/>
                <w:lang w:eastAsia="en-US"/>
              </w:rPr>
              <w:pPrChange w:id="2050" w:author="Арслан Катеев" w:date="2018-09-17T15:27:00Z">
                <w:pPr/>
              </w:pPrChange>
            </w:pPr>
          </w:p>
        </w:tc>
        <w:tc>
          <w:tcPr>
            <w:tcW w:w="3190" w:type="dxa"/>
            <w:tcBorders>
              <w:top w:val="single" w:sz="4" w:space="0" w:color="auto"/>
              <w:left w:val="single" w:sz="4" w:space="0" w:color="auto"/>
              <w:bottom w:val="single" w:sz="4" w:space="0" w:color="auto"/>
              <w:right w:val="single" w:sz="4" w:space="0" w:color="auto"/>
            </w:tcBorders>
            <w:hideMark/>
          </w:tcPr>
          <w:p w14:paraId="440AA59E" w14:textId="3A4636B7" w:rsidR="00A408A0" w:rsidRPr="0036267B" w:rsidDel="009B5707" w:rsidRDefault="00A408A0" w:rsidP="00CB47F1">
            <w:pPr>
              <w:pStyle w:val="phnormal"/>
              <w:rPr>
                <w:del w:id="2051" w:author="Арслан Катеев" w:date="2018-09-17T13:23:00Z"/>
              </w:rPr>
              <w:pPrChange w:id="2052" w:author="Арслан Катеев" w:date="2018-09-17T15:27:00Z">
                <w:pPr>
                  <w:pStyle w:val="phtablecellleft"/>
                </w:pPr>
              </w:pPrChange>
            </w:pPr>
            <w:del w:id="2053" w:author="Арслан Катеев" w:date="2018-09-17T13:23:00Z">
              <w:r w:rsidRPr="0036267B" w:rsidDel="009B5707">
                <w:delText>Неотложный</w:delText>
              </w:r>
            </w:del>
          </w:p>
        </w:tc>
        <w:tc>
          <w:tcPr>
            <w:tcW w:w="3934" w:type="dxa"/>
            <w:tcBorders>
              <w:top w:val="single" w:sz="4" w:space="0" w:color="auto"/>
              <w:left w:val="single" w:sz="4" w:space="0" w:color="auto"/>
              <w:bottom w:val="single" w:sz="4" w:space="0" w:color="auto"/>
              <w:right w:val="single" w:sz="4" w:space="0" w:color="auto"/>
            </w:tcBorders>
            <w:hideMark/>
          </w:tcPr>
          <w:p w14:paraId="678075FD" w14:textId="4F8310C2" w:rsidR="00A408A0" w:rsidRPr="0036267B" w:rsidDel="009B5707" w:rsidRDefault="00A408A0" w:rsidP="00CB47F1">
            <w:pPr>
              <w:pStyle w:val="phnormal"/>
              <w:rPr>
                <w:del w:id="2054" w:author="Арслан Катеев" w:date="2018-09-17T13:23:00Z"/>
              </w:rPr>
              <w:pPrChange w:id="2055" w:author="Арслан Катеев" w:date="2018-09-17T15:27:00Z">
                <w:pPr>
                  <w:pStyle w:val="phtablecellleft"/>
                </w:pPr>
              </w:pPrChange>
            </w:pPr>
            <w:del w:id="2056" w:author="Арслан Катеев" w:date="2018-09-17T13:23:00Z">
              <w:r w:rsidRPr="0036267B" w:rsidDel="009B5707">
                <w:delText xml:space="preserve">До </w:delText>
              </w:r>
              <w:r w:rsidR="004C622E" w:rsidDel="009B5707">
                <w:delText>двух</w:delText>
              </w:r>
              <w:r w:rsidRPr="0036267B" w:rsidDel="009B5707">
                <w:delText xml:space="preserve"> дней</w:delText>
              </w:r>
            </w:del>
          </w:p>
        </w:tc>
      </w:tr>
      <w:tr w:rsidR="00A408A0" w:rsidRPr="0036267B" w:rsidDel="009B5707" w14:paraId="4217FA07" w14:textId="74AB05B8" w:rsidTr="00F25ED2">
        <w:trPr>
          <w:cantSplit/>
          <w:trHeight w:val="454"/>
          <w:del w:id="2057" w:author="Арслан Катеев" w:date="2018-09-17T13:23:00Z"/>
        </w:trPr>
        <w:tc>
          <w:tcPr>
            <w:tcW w:w="3082" w:type="dxa"/>
            <w:tcBorders>
              <w:top w:val="single" w:sz="4" w:space="0" w:color="auto"/>
              <w:left w:val="single" w:sz="4" w:space="0" w:color="auto"/>
              <w:bottom w:val="single" w:sz="4" w:space="0" w:color="auto"/>
              <w:right w:val="single" w:sz="4" w:space="0" w:color="auto"/>
            </w:tcBorders>
            <w:hideMark/>
          </w:tcPr>
          <w:p w14:paraId="6CBA950C" w14:textId="56B97711" w:rsidR="00A408A0" w:rsidRPr="0036267B" w:rsidDel="009B5707" w:rsidRDefault="00A408A0" w:rsidP="00CB47F1">
            <w:pPr>
              <w:pStyle w:val="phnormal"/>
              <w:rPr>
                <w:del w:id="2058" w:author="Арслан Катеев" w:date="2018-09-17T13:23:00Z"/>
              </w:rPr>
              <w:pPrChange w:id="2059" w:author="Арслан Катеев" w:date="2018-09-17T15:27:00Z">
                <w:pPr>
                  <w:pStyle w:val="phtablecellleft"/>
                </w:pPr>
              </w:pPrChange>
            </w:pPr>
            <w:del w:id="2060" w:author="Арслан Катеев" w:date="2018-09-17T13:23:00Z">
              <w:r w:rsidRPr="0036267B" w:rsidDel="009B5707">
                <w:delText>Заявка на консультацию</w:delText>
              </w:r>
            </w:del>
          </w:p>
        </w:tc>
        <w:tc>
          <w:tcPr>
            <w:tcW w:w="3190" w:type="dxa"/>
            <w:tcBorders>
              <w:top w:val="single" w:sz="4" w:space="0" w:color="auto"/>
              <w:left w:val="single" w:sz="4" w:space="0" w:color="auto"/>
              <w:bottom w:val="single" w:sz="4" w:space="0" w:color="auto"/>
              <w:right w:val="single" w:sz="4" w:space="0" w:color="auto"/>
            </w:tcBorders>
            <w:hideMark/>
          </w:tcPr>
          <w:p w14:paraId="4CF4D6B5" w14:textId="2419A404" w:rsidR="00A408A0" w:rsidRPr="0036267B" w:rsidDel="009B5707" w:rsidRDefault="00A408A0" w:rsidP="00CB47F1">
            <w:pPr>
              <w:pStyle w:val="phnormal"/>
              <w:rPr>
                <w:del w:id="2061" w:author="Арслан Катеев" w:date="2018-09-17T13:23:00Z"/>
              </w:rPr>
              <w:pPrChange w:id="2062" w:author="Арслан Катеев" w:date="2018-09-17T15:27:00Z">
                <w:pPr>
                  <w:pStyle w:val="phtablecellleft"/>
                </w:pPr>
              </w:pPrChange>
            </w:pPr>
            <w:del w:id="2063" w:author="Арслан Катеев" w:date="2018-09-17T13:23:00Z">
              <w:r w:rsidRPr="0036267B" w:rsidDel="009B5707">
                <w:delText>Нормальный</w:delText>
              </w:r>
            </w:del>
          </w:p>
        </w:tc>
        <w:tc>
          <w:tcPr>
            <w:tcW w:w="3934" w:type="dxa"/>
            <w:tcBorders>
              <w:top w:val="single" w:sz="4" w:space="0" w:color="auto"/>
              <w:left w:val="single" w:sz="4" w:space="0" w:color="auto"/>
              <w:bottom w:val="single" w:sz="4" w:space="0" w:color="auto"/>
              <w:right w:val="single" w:sz="4" w:space="0" w:color="auto"/>
            </w:tcBorders>
            <w:hideMark/>
          </w:tcPr>
          <w:p w14:paraId="67DDC694" w14:textId="7AB108C9" w:rsidR="00A408A0" w:rsidRPr="0036267B" w:rsidDel="009B5707" w:rsidRDefault="00A408A0" w:rsidP="00CB47F1">
            <w:pPr>
              <w:pStyle w:val="phnormal"/>
              <w:rPr>
                <w:del w:id="2064" w:author="Арслан Катеев" w:date="2018-09-17T13:23:00Z"/>
              </w:rPr>
              <w:pPrChange w:id="2065" w:author="Арслан Катеев" w:date="2018-09-17T15:27:00Z">
                <w:pPr>
                  <w:pStyle w:val="phtablecellleft"/>
                </w:pPr>
              </w:pPrChange>
            </w:pPr>
            <w:del w:id="2066" w:author="Арслан Катеев" w:date="2018-09-17T13:23:00Z">
              <w:r w:rsidRPr="0036267B" w:rsidDel="009B5707">
                <w:delText xml:space="preserve">До </w:delText>
              </w:r>
              <w:r w:rsidR="004C622E" w:rsidDel="009B5707">
                <w:delText>пяти</w:delText>
              </w:r>
              <w:r w:rsidRPr="0036267B" w:rsidDel="009B5707">
                <w:delText xml:space="preserve"> дней</w:delText>
              </w:r>
            </w:del>
          </w:p>
        </w:tc>
      </w:tr>
    </w:tbl>
    <w:p w14:paraId="2CDFA55A" w14:textId="60076A0A" w:rsidR="00A408A0" w:rsidRPr="0036267B" w:rsidDel="009B5707" w:rsidRDefault="00A408A0" w:rsidP="00CB47F1">
      <w:pPr>
        <w:pStyle w:val="phnormal"/>
        <w:rPr>
          <w:del w:id="2067" w:author="Арслан Катеев" w:date="2018-09-17T13:23:00Z"/>
        </w:rPr>
        <w:pPrChange w:id="2068" w:author="Арслан Катеев" w:date="2018-09-17T15:27:00Z">
          <w:pPr>
            <w:pStyle w:val="22"/>
          </w:pPr>
        </w:pPrChange>
      </w:pPr>
      <w:bookmarkStart w:id="2069" w:name="_Toc392750303"/>
      <w:bookmarkStart w:id="2070" w:name="_Toc398637070"/>
      <w:bookmarkStart w:id="2071" w:name="_Toc409601954"/>
      <w:bookmarkStart w:id="2072" w:name="_Toc522869237"/>
      <w:del w:id="2073" w:author="Арслан Катеев" w:date="2018-09-17T13:23:00Z">
        <w:r w:rsidRPr="0036267B" w:rsidDel="009B5707">
          <w:delText>Дистрибутивы Системы</w:delText>
        </w:r>
        <w:bookmarkEnd w:id="2069"/>
        <w:bookmarkEnd w:id="2070"/>
        <w:bookmarkEnd w:id="2071"/>
        <w:bookmarkEnd w:id="2072"/>
      </w:del>
    </w:p>
    <w:p w14:paraId="1AD73A20" w14:textId="56F3DCAE" w:rsidR="00F3257E" w:rsidRPr="0036267B" w:rsidDel="009B5707" w:rsidRDefault="00A408A0" w:rsidP="00CB47F1">
      <w:pPr>
        <w:pStyle w:val="phnormal"/>
        <w:rPr>
          <w:del w:id="2074" w:author="Арслан Катеев" w:date="2018-09-17T13:23:00Z"/>
          <w:rFonts w:cs="Arial"/>
          <w:highlight w:val="yellow"/>
        </w:rPr>
        <w:pPrChange w:id="2075" w:author="Арслан Катеев" w:date="2018-09-17T15:27:00Z">
          <w:pPr>
            <w:pStyle w:val="phnormal"/>
          </w:pPr>
        </w:pPrChange>
      </w:pPr>
      <w:del w:id="2076" w:author="Арслан Катеев" w:date="2018-09-17T13:23:00Z">
        <w:r w:rsidRPr="0036267B" w:rsidDel="009B5707">
          <w:rPr>
            <w:rFonts w:cs="Arial"/>
          </w:rPr>
          <w:delText>Дистрибутивы Системы должны предоставляться Заказчику Исполнителем.</w:delText>
        </w:r>
      </w:del>
    </w:p>
    <w:p w14:paraId="4DDD9B97" w14:textId="750A1E86" w:rsidR="00752C76" w:rsidRPr="0036267B" w:rsidDel="009B5707" w:rsidRDefault="00752C76" w:rsidP="00CB47F1">
      <w:pPr>
        <w:pStyle w:val="phnormal"/>
        <w:rPr>
          <w:del w:id="2077" w:author="Арслан Катеев" w:date="2018-09-17T13:23:00Z"/>
          <w:rFonts w:cs="Arial"/>
        </w:rPr>
        <w:pPrChange w:id="2078" w:author="Арслан Катеев" w:date="2018-09-17T15:27:00Z">
          <w:pPr>
            <w:pStyle w:val="phadditiontitle1"/>
          </w:pPr>
        </w:pPrChange>
      </w:pPr>
      <w:bookmarkStart w:id="2079" w:name="_Toc522869238"/>
      <w:bookmarkStart w:id="2080" w:name="_Ref383157839"/>
      <w:bookmarkEnd w:id="2079"/>
    </w:p>
    <w:bookmarkEnd w:id="2080"/>
    <w:p w14:paraId="49A6D203" w14:textId="63034C2A" w:rsidR="00752C76" w:rsidRPr="0036267B" w:rsidDel="009B5707" w:rsidRDefault="00752C76" w:rsidP="00CB47F1">
      <w:pPr>
        <w:pStyle w:val="phnormal"/>
        <w:rPr>
          <w:del w:id="2081" w:author="Арслан Катеев" w:date="2018-09-17T13:23:00Z"/>
        </w:rPr>
        <w:pPrChange w:id="2082" w:author="Арслан Катеев" w:date="2018-09-17T15:27:00Z">
          <w:pPr>
            <w:pStyle w:val="phtitlepagecode"/>
          </w:pPr>
        </w:pPrChange>
      </w:pPr>
      <w:del w:id="2083" w:author="Арслан Катеев" w:date="2018-09-17T13:23:00Z">
        <w:r w:rsidRPr="0036267B" w:rsidDel="009B5707">
          <w:delText>П</w:delText>
        </w:r>
        <w:r w:rsidR="005D1F24" w:rsidRPr="0036267B" w:rsidDel="009B5707">
          <w:delText>ротокол</w:delText>
        </w:r>
        <w:r w:rsidRPr="0036267B" w:rsidDel="009B5707">
          <w:delText xml:space="preserve"> </w:delText>
        </w:r>
        <w:r w:rsidR="00E05E04" w:rsidDel="009B5707">
          <w:delText xml:space="preserve">подготовки пользователей </w:delText>
        </w:r>
        <w:r w:rsidRPr="0036267B" w:rsidDel="009B5707">
          <w:delText>работе в автоматизированной информационно-аналитической системе «</w:delText>
        </w:r>
        <w:r w:rsidR="00606FDC" w:rsidRPr="00973B0D" w:rsidDel="009B5707">
          <w:rPr>
            <w:highlight w:val="cyan"/>
          </w:rPr>
          <w:delText>Alpha BI</w:delText>
        </w:r>
        <w:r w:rsidRPr="0036267B" w:rsidDel="009B5707">
          <w:delText>»</w:delText>
        </w:r>
        <w:r w:rsidR="00FD1DF5" w:rsidRPr="0036267B" w:rsidDel="009B5707">
          <w:br/>
        </w:r>
        <w:r w:rsidRPr="0036267B" w:rsidDel="009B5707">
          <w:delText>«_____»______________20______г.</w:delText>
        </w:r>
      </w:del>
    </w:p>
    <w:p w14:paraId="1FD394FC" w14:textId="108DD255" w:rsidR="00752C76" w:rsidRPr="0036267B" w:rsidDel="009B5707" w:rsidRDefault="00752C76" w:rsidP="00CB47F1">
      <w:pPr>
        <w:pStyle w:val="phnormal"/>
        <w:rPr>
          <w:del w:id="2084" w:author="Арслан Катеев" w:date="2018-09-17T13:23:00Z"/>
          <w:rFonts w:cs="Arial"/>
        </w:rPr>
        <w:pPrChange w:id="2085" w:author="Арслан Катеев" w:date="2018-09-17T15:27:00Z">
          <w:pPr>
            <w:pStyle w:val="phnormal"/>
          </w:pPr>
        </w:pPrChange>
      </w:pPr>
    </w:p>
    <w:p w14:paraId="13073D80" w14:textId="2BCAD003" w:rsidR="00752C76" w:rsidRPr="0036267B" w:rsidDel="009B5707" w:rsidRDefault="00752C76" w:rsidP="00CB47F1">
      <w:pPr>
        <w:pStyle w:val="phnormal"/>
        <w:rPr>
          <w:del w:id="2086" w:author="Арслан Катеев" w:date="2018-09-17T13:23:00Z"/>
          <w:rFonts w:cs="Arial"/>
        </w:rPr>
        <w:pPrChange w:id="2087" w:author="Арслан Катеев" w:date="2018-09-17T15:27:00Z">
          <w:pPr>
            <w:pStyle w:val="phnormal"/>
          </w:pPr>
        </w:pPrChange>
      </w:pPr>
    </w:p>
    <w:p w14:paraId="17CF0296" w14:textId="28339A20" w:rsidR="00752C76" w:rsidRPr="0036267B" w:rsidDel="009B5707" w:rsidRDefault="00752C76" w:rsidP="00CB47F1">
      <w:pPr>
        <w:pStyle w:val="phnormal"/>
        <w:rPr>
          <w:del w:id="2088" w:author="Арслан Катеев" w:date="2018-09-17T13:23:00Z"/>
          <w:rFonts w:cs="Arial"/>
        </w:rPr>
        <w:pPrChange w:id="2089" w:author="Арслан Катеев" w:date="2018-09-17T15:27:00Z">
          <w:pPr>
            <w:pStyle w:val="phnormal"/>
          </w:pPr>
        </w:pPrChange>
      </w:pPr>
      <w:del w:id="2090" w:author="Арслан Катеев" w:date="2018-09-17T13:23:00Z">
        <w:r w:rsidRPr="0036267B" w:rsidDel="009B5707">
          <w:rPr>
            <w:rFonts w:cs="Arial"/>
            <w:b/>
          </w:rPr>
          <w:delText xml:space="preserve">Основание: </w:delText>
        </w:r>
        <w:r w:rsidRPr="0036267B" w:rsidDel="009B5707">
          <w:rPr>
            <w:rFonts w:cs="Arial"/>
            <w:szCs w:val="24"/>
            <w:highlight w:val="yellow"/>
          </w:rPr>
          <w:delText>Государственный контракт</w:delText>
        </w:r>
        <w:r w:rsidR="00FD1DF5" w:rsidRPr="0036267B" w:rsidDel="009B5707">
          <w:rPr>
            <w:rFonts w:cs="Arial"/>
            <w:szCs w:val="24"/>
            <w:highlight w:val="yellow"/>
          </w:rPr>
          <w:delText xml:space="preserve"> (или договор)</w:delText>
        </w:r>
        <w:r w:rsidRPr="0036267B" w:rsidDel="009B5707">
          <w:rPr>
            <w:rFonts w:cs="Arial"/>
            <w:szCs w:val="24"/>
          </w:rPr>
          <w:delText xml:space="preserve"> № ________ от ____________ г. на р</w:delText>
        </w:r>
        <w:r w:rsidRPr="0036267B" w:rsidDel="009B5707">
          <w:rPr>
            <w:rFonts w:cs="Arial"/>
            <w:bCs/>
            <w:szCs w:val="24"/>
          </w:rPr>
          <w:delText xml:space="preserve">азработку и </w:delText>
        </w:r>
        <w:r w:rsidRPr="0036267B" w:rsidDel="009B5707">
          <w:rPr>
            <w:rFonts w:cs="Arial"/>
          </w:rPr>
          <w:delText>внедрение автоматизированной информационно-аналитической системы «</w:delText>
        </w:r>
        <w:r w:rsidR="00606FDC" w:rsidRPr="00973B0D" w:rsidDel="009B5707">
          <w:rPr>
            <w:rFonts w:cs="Arial"/>
            <w:highlight w:val="cyan"/>
          </w:rPr>
          <w:delText>Alpha BI</w:delText>
        </w:r>
        <w:r w:rsidRPr="0036267B" w:rsidDel="009B5707">
          <w:rPr>
            <w:rFonts w:cs="Arial"/>
          </w:rPr>
          <w:delText>»</w:delText>
        </w:r>
        <w:r w:rsidR="006E5726" w:rsidRPr="0036267B" w:rsidDel="009B5707">
          <w:rPr>
            <w:rFonts w:cs="Arial"/>
          </w:rPr>
          <w:delText xml:space="preserve"> (далее </w:delText>
        </w:r>
        <w:r w:rsidR="00E05E04" w:rsidDel="009B5707">
          <w:rPr>
            <w:rFonts w:cs="Arial"/>
          </w:rPr>
          <w:delText>–</w:delText>
        </w:r>
        <w:r w:rsidR="006E5726" w:rsidRPr="0036267B" w:rsidDel="009B5707">
          <w:rPr>
            <w:rFonts w:cs="Arial"/>
          </w:rPr>
          <w:delText xml:space="preserve"> Система)</w:delText>
        </w:r>
        <w:r w:rsidRPr="0036267B" w:rsidDel="009B5707">
          <w:rPr>
            <w:rFonts w:cs="Arial"/>
          </w:rPr>
          <w:delText>, заключенны</w:delText>
        </w:r>
        <w:r w:rsidRPr="0036267B" w:rsidDel="009B5707">
          <w:rPr>
            <w:rFonts w:eastAsia="Arial Unicode MS" w:cs="Arial"/>
          </w:rPr>
          <w:delText>й __________________________</w:delText>
        </w:r>
        <w:r w:rsidR="006E5726" w:rsidRPr="0036267B" w:rsidDel="009B5707">
          <w:rPr>
            <w:rFonts w:eastAsia="Arial Unicode MS" w:cs="Arial"/>
          </w:rPr>
          <w:delText>_______________</w:delText>
        </w:r>
        <w:r w:rsidRPr="0036267B" w:rsidDel="009B5707">
          <w:rPr>
            <w:rFonts w:eastAsia="Arial Unicode MS" w:cs="Arial"/>
          </w:rPr>
          <w:delText xml:space="preserve"> </w:delText>
        </w:r>
        <w:r w:rsidR="006379C1" w:rsidRPr="0036267B" w:rsidDel="009B5707">
          <w:rPr>
            <w:rFonts w:eastAsia="Arial Unicode MS" w:cs="Arial"/>
          </w:rPr>
          <w:delText xml:space="preserve">(Заказчик) </w:delText>
        </w:r>
        <w:r w:rsidRPr="0036267B" w:rsidDel="009B5707">
          <w:rPr>
            <w:rFonts w:eastAsia="Arial Unicode MS" w:cs="Arial"/>
          </w:rPr>
          <w:delText xml:space="preserve">с </w:delText>
        </w:r>
        <w:r w:rsidR="00BB5DB1" w:rsidRPr="0036267B" w:rsidDel="009B5707">
          <w:rPr>
            <w:rFonts w:cs="Arial"/>
          </w:rPr>
          <w:delText>______________</w:delText>
        </w:r>
        <w:r w:rsidR="006379C1" w:rsidRPr="0036267B" w:rsidDel="009B5707">
          <w:rPr>
            <w:rFonts w:cs="Arial"/>
          </w:rPr>
          <w:delText xml:space="preserve"> (Исполнитель)</w:delText>
        </w:r>
        <w:r w:rsidRPr="0036267B" w:rsidDel="009B5707">
          <w:rPr>
            <w:rFonts w:eastAsia="Arial Unicode MS" w:cs="Arial"/>
          </w:rPr>
          <w:delText>.</w:delText>
        </w:r>
      </w:del>
    </w:p>
    <w:p w14:paraId="7BA2F8F9" w14:textId="181BE2F8" w:rsidR="00686211" w:rsidRPr="0036267B" w:rsidDel="009B5707" w:rsidRDefault="00686211" w:rsidP="00CB47F1">
      <w:pPr>
        <w:pStyle w:val="phnormal"/>
        <w:rPr>
          <w:del w:id="2091" w:author="Арслан Катеев" w:date="2018-09-17T13:23:00Z"/>
          <w:rFonts w:cs="Arial"/>
        </w:rPr>
        <w:pPrChange w:id="2092" w:author="Арслан Катеев" w:date="2018-09-17T15:27:00Z">
          <w:pPr>
            <w:pStyle w:val="phnormal"/>
          </w:pPr>
        </w:pPrChange>
      </w:pPr>
      <w:del w:id="2093" w:author="Арслан Катеев" w:date="2018-09-17T13:23:00Z">
        <w:r w:rsidRPr="0036267B" w:rsidDel="009B5707">
          <w:rPr>
            <w:rFonts w:cs="Arial"/>
          </w:rPr>
          <w:delText>Данный протокол подтверждает, что представителями Исполнителя</w:delText>
        </w:r>
        <w:r w:rsidRPr="0036267B" w:rsidDel="009B5707">
          <w:rPr>
            <w:rFonts w:eastAsia="Arial Unicode MS" w:cs="Arial"/>
          </w:rPr>
          <w:delText xml:space="preserve"> </w:delText>
        </w:r>
        <w:r w:rsidR="00E05E04" w:rsidRPr="0036267B" w:rsidDel="009B5707">
          <w:rPr>
            <w:rFonts w:cs="Arial"/>
          </w:rPr>
          <w:delText>был</w:delText>
        </w:r>
        <w:r w:rsidR="00E05E04" w:rsidDel="009B5707">
          <w:rPr>
            <w:rFonts w:cs="Arial"/>
          </w:rPr>
          <w:delText>и</w:delText>
        </w:r>
        <w:r w:rsidR="00E05E04" w:rsidRPr="0036267B" w:rsidDel="009B5707">
          <w:rPr>
            <w:rFonts w:cs="Arial"/>
          </w:rPr>
          <w:delText xml:space="preserve"> произведен</w:delText>
        </w:r>
        <w:r w:rsidR="00E05E04" w:rsidDel="009B5707">
          <w:rPr>
            <w:rFonts w:cs="Arial"/>
          </w:rPr>
          <w:delText xml:space="preserve">ы курсы подготовки </w:delText>
        </w:r>
        <w:r w:rsidR="006F1F7A" w:rsidDel="009B5707">
          <w:rPr>
            <w:rFonts w:cs="Arial"/>
          </w:rPr>
          <w:delText>сотрудников</w:delText>
        </w:r>
        <w:r w:rsidRPr="0036267B" w:rsidDel="009B5707">
          <w:rPr>
            <w:rFonts w:cs="Arial"/>
          </w:rPr>
          <w:delText xml:space="preserve"> Заказчика по </w:delText>
        </w:r>
        <w:r w:rsidR="00E05E04" w:rsidDel="009B5707">
          <w:rPr>
            <w:rFonts w:cs="Arial"/>
          </w:rPr>
          <w:delText>п</w:delText>
        </w:r>
        <w:r w:rsidRPr="0036267B" w:rsidDel="009B5707">
          <w:rPr>
            <w:rFonts w:cs="Arial"/>
          </w:rPr>
          <w:delText xml:space="preserve">рограмме </w:delText>
        </w:r>
        <w:r w:rsidR="00E05E04" w:rsidDel="009B5707">
          <w:rPr>
            <w:rFonts w:cs="Arial"/>
          </w:rPr>
          <w:delText>подготовки пользователей</w:delText>
        </w:r>
        <w:r w:rsidRPr="0036267B" w:rsidDel="009B5707">
          <w:rPr>
            <w:rFonts w:cs="Arial"/>
          </w:rPr>
          <w:delText xml:space="preserve"> работе в Системе в полном объеме. Претензии со стороны Заказчика к Исполнителю относительно проведения курс</w:delText>
        </w:r>
        <w:r w:rsidR="00E05E04" w:rsidDel="009B5707">
          <w:rPr>
            <w:rFonts w:cs="Arial"/>
          </w:rPr>
          <w:delText xml:space="preserve">ов подготовки </w:delText>
        </w:r>
        <w:r w:rsidRPr="0036267B" w:rsidDel="009B5707">
          <w:rPr>
            <w:rFonts w:cs="Arial"/>
          </w:rPr>
          <w:delText>отсутствуют.</w:delText>
        </w:r>
      </w:del>
    </w:p>
    <w:p w14:paraId="36366969" w14:textId="745C9FFB" w:rsidR="00686211" w:rsidRPr="0036267B" w:rsidDel="009B5707" w:rsidRDefault="00686211" w:rsidP="00CB47F1">
      <w:pPr>
        <w:pStyle w:val="phnormal"/>
        <w:rPr>
          <w:del w:id="2094" w:author="Арслан Катеев" w:date="2018-09-17T13:23:00Z"/>
          <w:rFonts w:cs="Arial"/>
        </w:rPr>
        <w:pPrChange w:id="2095" w:author="Арслан Катеев" w:date="2018-09-17T15:27:00Z">
          <w:pPr>
            <w:pStyle w:val="phnormal"/>
          </w:pPr>
        </w:pPrChange>
      </w:pPr>
      <w:del w:id="2096" w:author="Арслан Катеев" w:date="2018-09-17T13:23:00Z">
        <w:r w:rsidRPr="0036267B" w:rsidDel="009B5707">
          <w:rPr>
            <w:rFonts w:cs="Arial"/>
          </w:rPr>
          <w:delText xml:space="preserve">Список </w:delText>
        </w:r>
        <w:r w:rsidR="006F1F7A" w:rsidDel="009B5707">
          <w:rPr>
            <w:rFonts w:cs="Arial"/>
          </w:rPr>
          <w:delText>сотрудников</w:delText>
        </w:r>
        <w:r w:rsidRPr="0036267B" w:rsidDel="009B5707">
          <w:rPr>
            <w:rFonts w:cs="Arial"/>
          </w:rPr>
          <w:delText xml:space="preserve">, прошедших </w:delText>
        </w:r>
        <w:r w:rsidR="00E05E04" w:rsidDel="009B5707">
          <w:rPr>
            <w:rFonts w:cs="Arial"/>
          </w:rPr>
          <w:delText>подготовку</w:delText>
        </w:r>
        <w:r w:rsidRPr="0036267B" w:rsidDel="009B5707">
          <w:rPr>
            <w:rFonts w:cs="Arial"/>
          </w:rPr>
          <w:delText xml:space="preserve">, и содержание программы </w:delText>
        </w:r>
        <w:r w:rsidR="00E05E04" w:rsidDel="009B5707">
          <w:rPr>
            <w:rFonts w:cs="Arial"/>
          </w:rPr>
          <w:delText>подготовки пользователей</w:delText>
        </w:r>
        <w:r w:rsidR="0069676C" w:rsidRPr="0036267B" w:rsidDel="009B5707">
          <w:rPr>
            <w:rFonts w:cs="Arial"/>
          </w:rPr>
          <w:delText xml:space="preserve"> </w:delText>
        </w:r>
        <w:r w:rsidRPr="0036267B" w:rsidDel="009B5707">
          <w:rPr>
            <w:rFonts w:cs="Arial"/>
          </w:rPr>
          <w:delText>работе в Системе прилагаются.</w:delText>
        </w:r>
      </w:del>
    </w:p>
    <w:p w14:paraId="6076ABD9" w14:textId="20724EA1" w:rsidR="00686211" w:rsidRPr="0036267B" w:rsidDel="009B5707" w:rsidRDefault="00686211" w:rsidP="00CB47F1">
      <w:pPr>
        <w:pStyle w:val="phnormal"/>
        <w:rPr>
          <w:del w:id="2097" w:author="Арслан Катеев" w:date="2018-09-17T13:23:00Z"/>
          <w:rFonts w:cs="Arial"/>
        </w:rPr>
        <w:pPrChange w:id="2098" w:author="Арслан Катеев" w:date="2018-09-17T15:27:00Z">
          <w:pPr>
            <w:pStyle w:val="phnormal"/>
          </w:pPr>
        </w:pPrChange>
      </w:pPr>
    </w:p>
    <w:p w14:paraId="43AB8158" w14:textId="5C3F466F" w:rsidR="00FD1DF5" w:rsidRPr="0036267B" w:rsidDel="009B5707" w:rsidRDefault="00FD1DF5" w:rsidP="00CB47F1">
      <w:pPr>
        <w:pStyle w:val="phnormal"/>
        <w:rPr>
          <w:del w:id="2099" w:author="Арслан Катеев" w:date="2018-09-17T13:23:00Z"/>
          <w:rFonts w:cs="Arial"/>
        </w:rPr>
        <w:pPrChange w:id="2100" w:author="Арслан Катеев" w:date="2018-09-17T15:27:00Z">
          <w:pPr>
            <w:pStyle w:val="phnormal"/>
          </w:pPr>
        </w:pPrChange>
      </w:pPr>
    </w:p>
    <w:p w14:paraId="258DDAD2" w14:textId="0C0E127B" w:rsidR="00686211" w:rsidRPr="0036267B" w:rsidDel="009B5707" w:rsidRDefault="00E05E04" w:rsidP="00CB47F1">
      <w:pPr>
        <w:pStyle w:val="phnormal"/>
        <w:rPr>
          <w:del w:id="2101" w:author="Арслан Катеев" w:date="2018-09-17T13:23:00Z"/>
          <w:rFonts w:cs="Arial"/>
        </w:rPr>
        <w:pPrChange w:id="2102" w:author="Арслан Катеев" w:date="2018-09-17T15:27:00Z">
          <w:pPr>
            <w:pStyle w:val="phnormal"/>
          </w:pPr>
        </w:pPrChange>
      </w:pPr>
      <w:del w:id="2103" w:author="Арслан Катеев" w:date="2018-09-17T13:23:00Z">
        <w:r w:rsidRPr="0036267B" w:rsidDel="009B5707">
          <w:rPr>
            <w:rFonts w:cs="Arial"/>
          </w:rPr>
          <w:delText>Приложени</w:delText>
        </w:r>
        <w:r w:rsidDel="009B5707">
          <w:rPr>
            <w:rFonts w:cs="Arial"/>
          </w:rPr>
          <w:delText>я</w:delText>
        </w:r>
        <w:r w:rsidR="00686211" w:rsidRPr="0036267B" w:rsidDel="009B5707">
          <w:rPr>
            <w:rFonts w:cs="Arial"/>
          </w:rPr>
          <w:delText>:</w:delText>
        </w:r>
      </w:del>
    </w:p>
    <w:p w14:paraId="4E107990" w14:textId="25365019" w:rsidR="00686211" w:rsidRPr="00E05E04" w:rsidDel="009B5707" w:rsidRDefault="00686211" w:rsidP="00CB47F1">
      <w:pPr>
        <w:pStyle w:val="phnormal"/>
        <w:rPr>
          <w:del w:id="2104" w:author="Арслан Катеев" w:date="2018-09-17T13:23:00Z"/>
        </w:rPr>
        <w:pPrChange w:id="2105" w:author="Арслан Катеев" w:date="2018-09-17T15:27:00Z">
          <w:pPr>
            <w:pStyle w:val="phlistordereda"/>
            <w:numPr>
              <w:numId w:val="40"/>
            </w:numPr>
            <w:ind w:left="1276" w:hanging="425"/>
          </w:pPr>
        </w:pPrChange>
      </w:pPr>
      <w:del w:id="2106" w:author="Арслан Катеев" w:date="2018-09-17T13:23:00Z">
        <w:r w:rsidRPr="00E05E04" w:rsidDel="009B5707">
          <w:delText xml:space="preserve">Программа </w:delText>
        </w:r>
        <w:r w:rsidR="00E05E04" w:rsidDel="009B5707">
          <w:delText>подготовки пользователей</w:delText>
        </w:r>
        <w:r w:rsidR="00E05E04" w:rsidRPr="0036267B" w:rsidDel="009B5707">
          <w:delText xml:space="preserve"> работе в Системе</w:delText>
        </w:r>
        <w:r w:rsidR="00E05E04" w:rsidDel="009B5707">
          <w:delText xml:space="preserve"> </w:delText>
        </w:r>
        <w:r w:rsidRPr="00E05E04" w:rsidDel="009B5707">
          <w:delText>– на ** стр., в 1</w:delText>
        </w:r>
        <w:r w:rsidR="001F57A2" w:rsidDel="009B5707">
          <w:delText> </w:delText>
        </w:r>
        <w:r w:rsidRPr="00E05E04" w:rsidDel="009B5707">
          <w:delText>экз.</w:delText>
        </w:r>
        <w:r w:rsidR="00E05E04" w:rsidDel="009B5707">
          <w:delText>;</w:delText>
        </w:r>
      </w:del>
    </w:p>
    <w:p w14:paraId="691469E5" w14:textId="72FDCBD8" w:rsidR="0087607C" w:rsidRPr="00E05E04" w:rsidDel="009B5707" w:rsidRDefault="00686211" w:rsidP="00CB47F1">
      <w:pPr>
        <w:pStyle w:val="phnormal"/>
        <w:rPr>
          <w:del w:id="2107" w:author="Арслан Катеев" w:date="2018-09-17T13:23:00Z"/>
        </w:rPr>
        <w:pPrChange w:id="2108" w:author="Арслан Катеев" w:date="2018-09-17T15:27:00Z">
          <w:pPr>
            <w:pStyle w:val="phlistordereda"/>
          </w:pPr>
        </w:pPrChange>
      </w:pPr>
      <w:del w:id="2109" w:author="Арслан Катеев" w:date="2018-09-17T13:23:00Z">
        <w:r w:rsidRPr="00E05E04" w:rsidDel="009B5707">
          <w:delText xml:space="preserve">Список </w:delText>
        </w:r>
        <w:r w:rsidR="006F1F7A" w:rsidDel="009B5707">
          <w:delText>сотрудников</w:delText>
        </w:r>
        <w:r w:rsidR="00E05E04" w:rsidDel="009B5707">
          <w:delText xml:space="preserve"> Заказчика</w:delText>
        </w:r>
        <w:r w:rsidRPr="00E05E04" w:rsidDel="009B5707">
          <w:delText xml:space="preserve">, прошедших </w:delText>
        </w:r>
        <w:r w:rsidR="00E05E04" w:rsidDel="009B5707">
          <w:delText>курсы подготовки</w:delText>
        </w:r>
        <w:r w:rsidR="00E05E04" w:rsidRPr="00E05E04" w:rsidDel="009B5707">
          <w:delText xml:space="preserve"> </w:delText>
        </w:r>
        <w:r w:rsidRPr="00E05E04" w:rsidDel="009B5707">
          <w:delText xml:space="preserve">– на </w:delText>
        </w:r>
        <w:r w:rsidRPr="00E05E04" w:rsidDel="009B5707">
          <w:rPr>
            <w:highlight w:val="yellow"/>
          </w:rPr>
          <w:delText>**</w:delText>
        </w:r>
        <w:r w:rsidRPr="00E05E04" w:rsidDel="009B5707">
          <w:delText xml:space="preserve"> стр., в 1</w:delText>
        </w:r>
        <w:r w:rsidR="001F57A2" w:rsidDel="009B5707">
          <w:delText> </w:delText>
        </w:r>
        <w:r w:rsidRPr="00E05E04" w:rsidDel="009B5707">
          <w:delText>экз.</w:delText>
        </w:r>
      </w:del>
    </w:p>
    <w:p w14:paraId="4F2F5533" w14:textId="0D820566" w:rsidR="006E5726" w:rsidRPr="0036267B" w:rsidDel="009B5707" w:rsidRDefault="006E5726" w:rsidP="00CB47F1">
      <w:pPr>
        <w:pStyle w:val="phnormal"/>
        <w:rPr>
          <w:del w:id="2110" w:author="Арслан Катеев" w:date="2018-09-17T13:23:00Z"/>
        </w:rPr>
        <w:pPrChange w:id="2111" w:author="Арслан Катеев" w:date="2018-09-17T15:27:00Z">
          <w:pPr>
            <w:pStyle w:val="phnormal"/>
          </w:pPr>
        </w:pPrChange>
      </w:pPr>
    </w:p>
    <w:p w14:paraId="65E46BA7" w14:textId="5015CB22" w:rsidR="00FD1DF5" w:rsidRPr="0036267B" w:rsidDel="009B5707" w:rsidRDefault="00FD1DF5" w:rsidP="00CB47F1">
      <w:pPr>
        <w:pStyle w:val="phnormal"/>
        <w:rPr>
          <w:del w:id="2112" w:author="Арслан Катеев" w:date="2018-09-17T13:23:00Z"/>
        </w:rPr>
        <w:pPrChange w:id="2113" w:author="Арслан Катеев" w:date="2018-09-17T15:27:00Z">
          <w:pPr>
            <w:pStyle w:val="phnormal"/>
          </w:pPr>
        </w:pPrChange>
      </w:pPr>
    </w:p>
    <w:tbl>
      <w:tblPr>
        <w:tblW w:w="0" w:type="auto"/>
        <w:tblBorders>
          <w:insideH w:val="dotted" w:sz="4" w:space="0" w:color="auto"/>
        </w:tblBorders>
        <w:tblLook w:val="04A0" w:firstRow="1" w:lastRow="0" w:firstColumn="1" w:lastColumn="0" w:noHBand="0" w:noVBand="1"/>
      </w:tblPr>
      <w:tblGrid>
        <w:gridCol w:w="7621"/>
        <w:gridCol w:w="2800"/>
      </w:tblGrid>
      <w:tr w:rsidR="00752C76" w:rsidRPr="0036267B" w:rsidDel="009B5707" w14:paraId="5D81E9B0" w14:textId="206928CC" w:rsidTr="00966C13">
        <w:trPr>
          <w:trHeight w:val="517"/>
          <w:del w:id="2114" w:author="Арслан Катеев" w:date="2018-09-17T13:23:00Z"/>
        </w:trPr>
        <w:tc>
          <w:tcPr>
            <w:tcW w:w="7621" w:type="dxa"/>
            <w:tcBorders>
              <w:top w:val="nil"/>
              <w:bottom w:val="nil"/>
            </w:tcBorders>
            <w:shd w:val="clear" w:color="auto" w:fill="auto"/>
          </w:tcPr>
          <w:p w14:paraId="0702D59D" w14:textId="075B1828" w:rsidR="00752C76" w:rsidRPr="0036267B" w:rsidDel="009B5707" w:rsidRDefault="006E5726" w:rsidP="00CB47F1">
            <w:pPr>
              <w:pStyle w:val="phnormal"/>
              <w:rPr>
                <w:del w:id="2115" w:author="Арслан Катеев" w:date="2018-09-17T13:23:00Z"/>
                <w:rFonts w:cs="Arial"/>
              </w:rPr>
              <w:pPrChange w:id="2116" w:author="Арслан Катеев" w:date="2018-09-17T15:27:00Z">
                <w:pPr>
                  <w:pStyle w:val="phnormal"/>
                  <w:spacing w:line="240" w:lineRule="auto"/>
                  <w:ind w:firstLine="0"/>
                </w:pPr>
              </w:pPrChange>
            </w:pPr>
            <w:del w:id="2117" w:author="Арслан Катеев" w:date="2018-09-17T13:23:00Z">
              <w:r w:rsidRPr="0036267B" w:rsidDel="009B5707">
                <w:rPr>
                  <w:rFonts w:cs="Arial"/>
                </w:rPr>
                <w:delText>Должность, компания Заказчика</w:delText>
              </w:r>
            </w:del>
          </w:p>
        </w:tc>
        <w:tc>
          <w:tcPr>
            <w:tcW w:w="2800" w:type="dxa"/>
            <w:tcBorders>
              <w:top w:val="nil"/>
              <w:bottom w:val="nil"/>
            </w:tcBorders>
            <w:shd w:val="clear" w:color="auto" w:fill="auto"/>
          </w:tcPr>
          <w:p w14:paraId="12C9A9C0" w14:textId="28BAC6CB" w:rsidR="00752C76" w:rsidRPr="0036267B" w:rsidDel="009B5707" w:rsidRDefault="006E5726" w:rsidP="00CB47F1">
            <w:pPr>
              <w:pStyle w:val="phnormal"/>
              <w:rPr>
                <w:del w:id="2118" w:author="Арслан Катеев" w:date="2018-09-17T13:23:00Z"/>
                <w:rFonts w:cs="Arial"/>
              </w:rPr>
              <w:pPrChange w:id="2119" w:author="Арслан Катеев" w:date="2018-09-17T15:27:00Z">
                <w:pPr>
                  <w:pStyle w:val="phnormal"/>
                  <w:ind w:firstLine="317"/>
                </w:pPr>
              </w:pPrChange>
            </w:pPr>
            <w:del w:id="2120" w:author="Арслан Катеев" w:date="2018-09-17T13:23:00Z">
              <w:r w:rsidRPr="0036267B" w:rsidDel="009B5707">
                <w:rPr>
                  <w:rFonts w:cs="Arial"/>
                </w:rPr>
                <w:delText>Ф.И.О</w:delText>
              </w:r>
            </w:del>
          </w:p>
        </w:tc>
      </w:tr>
      <w:tr w:rsidR="006E5726" w:rsidRPr="0036267B" w:rsidDel="009B5707" w14:paraId="79BDD1C1" w14:textId="7D4280E4" w:rsidTr="00606FDC">
        <w:trPr>
          <w:trHeight w:val="1574"/>
          <w:del w:id="2121" w:author="Арслан Катеев" w:date="2018-09-17T13:23:00Z"/>
        </w:trPr>
        <w:tc>
          <w:tcPr>
            <w:tcW w:w="7621" w:type="dxa"/>
            <w:tcBorders>
              <w:top w:val="nil"/>
            </w:tcBorders>
            <w:shd w:val="clear" w:color="auto" w:fill="auto"/>
          </w:tcPr>
          <w:p w14:paraId="5BEEF4F4" w14:textId="56D23B64" w:rsidR="006E5726" w:rsidRPr="0036267B" w:rsidDel="009B5707" w:rsidRDefault="006E5726" w:rsidP="00CB47F1">
            <w:pPr>
              <w:pStyle w:val="phnormal"/>
              <w:rPr>
                <w:del w:id="2122" w:author="Арслан Катеев" w:date="2018-09-17T13:23:00Z"/>
                <w:rFonts w:cs="Arial"/>
              </w:rPr>
              <w:pPrChange w:id="2123" w:author="Арслан Катеев" w:date="2018-09-17T15:27:00Z">
                <w:pPr>
                  <w:pStyle w:val="phnormal"/>
                  <w:spacing w:line="240" w:lineRule="auto"/>
                  <w:ind w:firstLine="0"/>
                </w:pPr>
              </w:pPrChange>
            </w:pPr>
            <w:del w:id="2124" w:author="Арслан Катеев" w:date="2018-09-17T13:23:00Z">
              <w:r w:rsidRPr="0036267B" w:rsidDel="009B5707">
                <w:rPr>
                  <w:rFonts w:cs="Arial"/>
                </w:rPr>
                <w:delText>Должность, компания Исполнителя</w:delText>
              </w:r>
            </w:del>
          </w:p>
        </w:tc>
        <w:tc>
          <w:tcPr>
            <w:tcW w:w="2800" w:type="dxa"/>
            <w:tcBorders>
              <w:top w:val="nil"/>
            </w:tcBorders>
            <w:shd w:val="clear" w:color="auto" w:fill="auto"/>
          </w:tcPr>
          <w:p w14:paraId="793823AE" w14:textId="5A3D5068" w:rsidR="006E5726" w:rsidRPr="0036267B" w:rsidDel="009B5707" w:rsidRDefault="006E5726" w:rsidP="00CB47F1">
            <w:pPr>
              <w:pStyle w:val="phnormal"/>
              <w:rPr>
                <w:del w:id="2125" w:author="Арслан Катеев" w:date="2018-09-17T13:23:00Z"/>
                <w:rFonts w:cs="Arial"/>
              </w:rPr>
              <w:pPrChange w:id="2126" w:author="Арслан Катеев" w:date="2018-09-17T15:27:00Z">
                <w:pPr>
                  <w:pStyle w:val="phnormal"/>
                  <w:ind w:firstLine="317"/>
                </w:pPr>
              </w:pPrChange>
            </w:pPr>
            <w:del w:id="2127" w:author="Арслан Катеев" w:date="2018-09-17T13:23:00Z">
              <w:r w:rsidRPr="0036267B" w:rsidDel="009B5707">
                <w:rPr>
                  <w:rFonts w:cs="Arial"/>
                </w:rPr>
                <w:delText>Ф.И.О</w:delText>
              </w:r>
            </w:del>
          </w:p>
        </w:tc>
      </w:tr>
    </w:tbl>
    <w:p w14:paraId="0224C996" w14:textId="2F4F0F9E" w:rsidR="00802B83" w:rsidRPr="0036267B" w:rsidDel="009B5707" w:rsidRDefault="00802B83" w:rsidP="00CB47F1">
      <w:pPr>
        <w:pStyle w:val="phnormal"/>
        <w:rPr>
          <w:del w:id="2128" w:author="Арслан Катеев" w:date="2018-09-17T13:23:00Z"/>
        </w:rPr>
        <w:pPrChange w:id="2129" w:author="Арслан Катеев" w:date="2018-09-17T15:27:00Z">
          <w:pPr>
            <w:pStyle w:val="phtitlepagecode"/>
          </w:pPr>
        </w:pPrChange>
      </w:pPr>
      <w:del w:id="2130" w:author="Арслан Катеев" w:date="2018-09-17T13:23:00Z">
        <w:r w:rsidRPr="0036267B" w:rsidDel="009B5707">
          <w:br w:type="page"/>
          <w:delText xml:space="preserve">Программа </w:delText>
        </w:r>
        <w:r w:rsidR="00E05E04" w:rsidDel="009B5707">
          <w:delText>подготовки пользователей</w:delText>
        </w:r>
        <w:r w:rsidR="00E05E04" w:rsidRPr="0036267B" w:rsidDel="009B5707">
          <w:delText xml:space="preserve"> работе в Системе</w:delText>
        </w:r>
      </w:del>
    </w:p>
    <w:p w14:paraId="58562554" w14:textId="5D955161" w:rsidR="00802B83" w:rsidRPr="0036267B" w:rsidDel="009B5707" w:rsidRDefault="00802B83" w:rsidP="00CB47F1">
      <w:pPr>
        <w:pStyle w:val="phnormal"/>
        <w:rPr>
          <w:del w:id="2131" w:author="Арслан Катеев" w:date="2018-09-17T13:23:00Z"/>
          <w:rFonts w:cs="Arial"/>
        </w:rPr>
        <w:pPrChange w:id="2132" w:author="Арслан Катеев" w:date="2018-09-17T15:27:00Z">
          <w:pPr>
            <w:pStyle w:val="phtabletitle"/>
          </w:pPr>
        </w:pPrChange>
      </w:pPr>
      <w:del w:id="2133" w:author="Арслан Катеев" w:date="2018-09-17T13:23:00Z">
        <w:r w:rsidRPr="0036267B" w:rsidDel="009B5707">
          <w:rPr>
            <w:rFonts w:cs="Arial"/>
          </w:rPr>
          <w:delText xml:space="preserve">Содержание программы </w:delText>
        </w:r>
        <w:r w:rsidR="00E05E04" w:rsidDel="009B5707">
          <w:rPr>
            <w:rFonts w:eastAsia="Calibri" w:cs="Arial"/>
          </w:rPr>
          <w:delText>курса подготовки</w:delText>
        </w:r>
        <w:r w:rsidR="00E05E04" w:rsidRPr="0036267B" w:rsidDel="009B5707">
          <w:rPr>
            <w:rFonts w:eastAsia="Calibri" w:cs="Arial"/>
          </w:rPr>
          <w:delText xml:space="preserve"> </w:delText>
        </w:r>
        <w:r w:rsidRPr="0036267B" w:rsidDel="009B5707">
          <w:rPr>
            <w:rFonts w:eastAsia="Calibri" w:cs="Arial"/>
          </w:rPr>
          <w:delText>пользователей работе в Системе</w:delText>
        </w:r>
      </w:del>
    </w:p>
    <w:tbl>
      <w:tblPr>
        <w:tblW w:w="10079" w:type="dxa"/>
        <w:tblInd w:w="108" w:type="dxa"/>
        <w:tblLook w:val="04A0" w:firstRow="1" w:lastRow="0" w:firstColumn="1" w:lastColumn="0" w:noHBand="0" w:noVBand="1"/>
      </w:tblPr>
      <w:tblGrid>
        <w:gridCol w:w="8647"/>
        <w:gridCol w:w="1432"/>
      </w:tblGrid>
      <w:tr w:rsidR="00802B83" w:rsidRPr="0036267B" w:rsidDel="009B5707" w14:paraId="35476DFD" w14:textId="653907EB" w:rsidTr="00460043">
        <w:trPr>
          <w:trHeight w:val="454"/>
          <w:tblHeader/>
          <w:del w:id="2134" w:author="Арслан Катеев" w:date="2018-09-17T13:23:00Z"/>
        </w:trPr>
        <w:tc>
          <w:tcPr>
            <w:tcW w:w="864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BE2FD4D" w14:textId="05D7CD1B" w:rsidR="00802B83" w:rsidRPr="0036267B" w:rsidDel="009B5707" w:rsidRDefault="00802B83" w:rsidP="00CB47F1">
            <w:pPr>
              <w:pStyle w:val="phnormal"/>
              <w:rPr>
                <w:del w:id="2135" w:author="Арслан Катеев" w:date="2018-09-17T13:23:00Z"/>
              </w:rPr>
              <w:pPrChange w:id="2136" w:author="Арслан Катеев" w:date="2018-09-17T15:27:00Z">
                <w:pPr>
                  <w:pStyle w:val="phtablecolcaption"/>
                </w:pPr>
              </w:pPrChange>
            </w:pPr>
            <w:del w:id="2137" w:author="Арслан Катеев" w:date="2018-09-17T13:23:00Z">
              <w:r w:rsidRPr="0036267B" w:rsidDel="009B5707">
                <w:delText xml:space="preserve">Содержание программы </w:delText>
              </w:r>
              <w:r w:rsidR="00E05E04" w:rsidDel="009B5707">
                <w:rPr>
                  <w:rFonts w:eastAsia="Calibri"/>
                </w:rPr>
                <w:delText>курса подготовки</w:delText>
              </w:r>
              <w:r w:rsidRPr="0036267B" w:rsidDel="009B5707">
                <w:delText xml:space="preserve"> </w:delText>
              </w:r>
              <w:r w:rsidRPr="0036267B" w:rsidDel="009B5707">
                <w:rPr>
                  <w:rFonts w:eastAsia="Calibri"/>
                </w:rPr>
                <w:delText>пользователей</w:delText>
              </w:r>
            </w:del>
          </w:p>
        </w:tc>
        <w:tc>
          <w:tcPr>
            <w:tcW w:w="1432" w:type="dxa"/>
            <w:tcBorders>
              <w:top w:val="single" w:sz="8" w:space="0" w:color="auto"/>
              <w:left w:val="nil"/>
              <w:bottom w:val="single" w:sz="4" w:space="0" w:color="auto"/>
              <w:right w:val="single" w:sz="8" w:space="0" w:color="auto"/>
            </w:tcBorders>
            <w:shd w:val="clear" w:color="auto" w:fill="auto"/>
            <w:vAlign w:val="center"/>
            <w:hideMark/>
          </w:tcPr>
          <w:p w14:paraId="4E1C787F" w14:textId="6FB3F132" w:rsidR="00802B83" w:rsidRPr="0036267B" w:rsidDel="009B5707" w:rsidRDefault="00802B83" w:rsidP="00CB47F1">
            <w:pPr>
              <w:pStyle w:val="phnormal"/>
              <w:rPr>
                <w:del w:id="2138" w:author="Арслан Катеев" w:date="2018-09-17T13:23:00Z"/>
              </w:rPr>
              <w:pPrChange w:id="2139" w:author="Арслан Катеев" w:date="2018-09-17T15:27:00Z">
                <w:pPr>
                  <w:pStyle w:val="phtablecolcaption"/>
                </w:pPr>
              </w:pPrChange>
            </w:pPr>
            <w:del w:id="2140" w:author="Арслан Катеев" w:date="2018-09-17T13:23:00Z">
              <w:r w:rsidRPr="0036267B" w:rsidDel="009B5707">
                <w:delText>Кол-во академ. часов</w:delText>
              </w:r>
              <w:r w:rsidR="00686211" w:rsidRPr="0036267B" w:rsidDel="009B5707">
                <w:delText>*</w:delText>
              </w:r>
            </w:del>
          </w:p>
        </w:tc>
      </w:tr>
      <w:tr w:rsidR="00802B83" w:rsidRPr="0036267B" w:rsidDel="009B5707" w14:paraId="6939CD0A" w14:textId="749F05BE" w:rsidTr="00460043">
        <w:trPr>
          <w:trHeight w:val="454"/>
          <w:del w:id="2141"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10535230" w14:textId="57F1ACD8" w:rsidR="00802B83" w:rsidRPr="0036267B" w:rsidDel="009B5707" w:rsidRDefault="00802B83" w:rsidP="00CB47F1">
            <w:pPr>
              <w:pStyle w:val="phnormal"/>
              <w:rPr>
                <w:del w:id="2142" w:author="Арслан Катеев" w:date="2018-09-17T13:23:00Z"/>
              </w:rPr>
              <w:pPrChange w:id="2143" w:author="Арслан Катеев" w:date="2018-09-17T15:27:00Z">
                <w:pPr>
                  <w:pStyle w:val="phtablecellleft"/>
                </w:pPr>
              </w:pPrChange>
            </w:pPr>
          </w:p>
        </w:tc>
        <w:tc>
          <w:tcPr>
            <w:tcW w:w="1432" w:type="dxa"/>
            <w:vMerge w:val="restart"/>
            <w:tcBorders>
              <w:top w:val="single" w:sz="4" w:space="0" w:color="auto"/>
              <w:left w:val="single" w:sz="4" w:space="0" w:color="auto"/>
              <w:right w:val="single" w:sz="4" w:space="0" w:color="auto"/>
            </w:tcBorders>
            <w:vAlign w:val="center"/>
          </w:tcPr>
          <w:p w14:paraId="6784B5A8" w14:textId="7E35E4FF" w:rsidR="00802B83" w:rsidRPr="0036267B" w:rsidDel="009B5707" w:rsidRDefault="00C5226E" w:rsidP="00CB47F1">
            <w:pPr>
              <w:pStyle w:val="phnormal"/>
              <w:rPr>
                <w:del w:id="2144" w:author="Арслан Катеев" w:date="2018-09-17T13:23:00Z"/>
              </w:rPr>
              <w:pPrChange w:id="2145" w:author="Арслан Катеев" w:date="2018-09-17T15:27:00Z">
                <w:pPr>
                  <w:pStyle w:val="phtablecellleft"/>
                </w:pPr>
              </w:pPrChange>
            </w:pPr>
            <w:del w:id="2146" w:author="Арслан Катеев" w:date="2018-09-17T13:23:00Z">
              <w:r w:rsidRPr="0036267B" w:rsidDel="009B5707">
                <w:rPr>
                  <w:highlight w:val="yellow"/>
                </w:rPr>
                <w:delText>***</w:delText>
              </w:r>
            </w:del>
          </w:p>
        </w:tc>
      </w:tr>
      <w:tr w:rsidR="00802B83" w:rsidRPr="0036267B" w:rsidDel="009B5707" w14:paraId="1CD2F8F3" w14:textId="6EF965C5" w:rsidTr="00460043">
        <w:trPr>
          <w:trHeight w:val="454"/>
          <w:del w:id="2147"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697BDEC2" w14:textId="13AC34A6" w:rsidR="00802B83" w:rsidRPr="0036267B" w:rsidDel="009B5707" w:rsidRDefault="00802B83" w:rsidP="00CB47F1">
            <w:pPr>
              <w:pStyle w:val="phnormal"/>
              <w:rPr>
                <w:del w:id="2148" w:author="Арслан Катеев" w:date="2018-09-17T13:23:00Z"/>
              </w:rPr>
              <w:pPrChange w:id="2149"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501DA86B" w14:textId="506C8A10" w:rsidR="00802B83" w:rsidRPr="0036267B" w:rsidDel="009B5707" w:rsidRDefault="00802B83" w:rsidP="00CB47F1">
            <w:pPr>
              <w:pStyle w:val="phnormal"/>
              <w:rPr>
                <w:del w:id="2150" w:author="Арслан Катеев" w:date="2018-09-17T13:23:00Z"/>
              </w:rPr>
              <w:pPrChange w:id="2151" w:author="Арслан Катеев" w:date="2018-09-17T15:27:00Z">
                <w:pPr>
                  <w:pStyle w:val="phtablecellleft"/>
                </w:pPr>
              </w:pPrChange>
            </w:pPr>
          </w:p>
        </w:tc>
      </w:tr>
      <w:tr w:rsidR="00802B83" w:rsidRPr="0036267B" w:rsidDel="009B5707" w14:paraId="1C4F87AF" w14:textId="5B63B6F5" w:rsidTr="00460043">
        <w:trPr>
          <w:trHeight w:val="454"/>
          <w:del w:id="2152"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64A54137" w14:textId="70C22E39" w:rsidR="00802B83" w:rsidRPr="0036267B" w:rsidDel="009B5707" w:rsidRDefault="00802B83" w:rsidP="00CB47F1">
            <w:pPr>
              <w:pStyle w:val="phnormal"/>
              <w:rPr>
                <w:del w:id="2153" w:author="Арслан Катеев" w:date="2018-09-17T13:23:00Z"/>
              </w:rPr>
              <w:pPrChange w:id="2154"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32C3CB00" w14:textId="6474440E" w:rsidR="00802B83" w:rsidRPr="0036267B" w:rsidDel="009B5707" w:rsidRDefault="00802B83" w:rsidP="00CB47F1">
            <w:pPr>
              <w:pStyle w:val="phnormal"/>
              <w:rPr>
                <w:del w:id="2155" w:author="Арслан Катеев" w:date="2018-09-17T13:23:00Z"/>
              </w:rPr>
              <w:pPrChange w:id="2156" w:author="Арслан Катеев" w:date="2018-09-17T15:27:00Z">
                <w:pPr>
                  <w:pStyle w:val="phtablecellleft"/>
                </w:pPr>
              </w:pPrChange>
            </w:pPr>
          </w:p>
        </w:tc>
      </w:tr>
      <w:tr w:rsidR="00802B83" w:rsidRPr="0036267B" w:rsidDel="009B5707" w14:paraId="2D14715E" w14:textId="6CAAB19E" w:rsidTr="00460043">
        <w:trPr>
          <w:trHeight w:val="454"/>
          <w:del w:id="2157"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3214FF65" w14:textId="1B6EC819" w:rsidR="00802B83" w:rsidRPr="0036267B" w:rsidDel="009B5707" w:rsidRDefault="00802B83" w:rsidP="00CB47F1">
            <w:pPr>
              <w:pStyle w:val="phnormal"/>
              <w:rPr>
                <w:del w:id="2158" w:author="Арслан Катеев" w:date="2018-09-17T13:23:00Z"/>
              </w:rPr>
              <w:pPrChange w:id="2159"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6A968FB8" w14:textId="03FF1A90" w:rsidR="00802B83" w:rsidRPr="0036267B" w:rsidDel="009B5707" w:rsidRDefault="00802B83" w:rsidP="00CB47F1">
            <w:pPr>
              <w:pStyle w:val="phnormal"/>
              <w:rPr>
                <w:del w:id="2160" w:author="Арслан Катеев" w:date="2018-09-17T13:23:00Z"/>
              </w:rPr>
              <w:pPrChange w:id="2161" w:author="Арслан Катеев" w:date="2018-09-17T15:27:00Z">
                <w:pPr>
                  <w:pStyle w:val="phtablecellleft"/>
                </w:pPr>
              </w:pPrChange>
            </w:pPr>
          </w:p>
        </w:tc>
      </w:tr>
      <w:tr w:rsidR="00802B83" w:rsidRPr="0036267B" w:rsidDel="009B5707" w14:paraId="3DEAC1DF" w14:textId="08AB6665" w:rsidTr="00460043">
        <w:trPr>
          <w:trHeight w:val="454"/>
          <w:del w:id="2162"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044DEFBB" w14:textId="6B6CFA26" w:rsidR="00802B83" w:rsidRPr="0036267B" w:rsidDel="009B5707" w:rsidRDefault="00802B83" w:rsidP="00CB47F1">
            <w:pPr>
              <w:pStyle w:val="phnormal"/>
              <w:rPr>
                <w:del w:id="2163" w:author="Арслан Катеев" w:date="2018-09-17T13:23:00Z"/>
              </w:rPr>
              <w:pPrChange w:id="2164"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3CF27E79" w14:textId="4EC57878" w:rsidR="00802B83" w:rsidRPr="0036267B" w:rsidDel="009B5707" w:rsidRDefault="00802B83" w:rsidP="00CB47F1">
            <w:pPr>
              <w:pStyle w:val="phnormal"/>
              <w:rPr>
                <w:del w:id="2165" w:author="Арслан Катеев" w:date="2018-09-17T13:23:00Z"/>
              </w:rPr>
              <w:pPrChange w:id="2166" w:author="Арслан Катеев" w:date="2018-09-17T15:27:00Z">
                <w:pPr>
                  <w:pStyle w:val="phtablecellleft"/>
                </w:pPr>
              </w:pPrChange>
            </w:pPr>
          </w:p>
        </w:tc>
      </w:tr>
      <w:tr w:rsidR="00802B83" w:rsidRPr="0036267B" w:rsidDel="009B5707" w14:paraId="419AB4F0" w14:textId="1F7CA3B6" w:rsidTr="00460043">
        <w:trPr>
          <w:trHeight w:val="454"/>
          <w:del w:id="2167"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721C60A6" w14:textId="3283D927" w:rsidR="00802B83" w:rsidRPr="0036267B" w:rsidDel="009B5707" w:rsidRDefault="00802B83" w:rsidP="00CB47F1">
            <w:pPr>
              <w:pStyle w:val="phnormal"/>
              <w:rPr>
                <w:del w:id="2168" w:author="Арслан Катеев" w:date="2018-09-17T13:23:00Z"/>
              </w:rPr>
              <w:pPrChange w:id="2169" w:author="Арслан Катеев" w:date="2018-09-17T15:27:00Z">
                <w:pPr>
                  <w:pStyle w:val="phtablecellleft"/>
                </w:pPr>
              </w:pPrChange>
            </w:pPr>
          </w:p>
        </w:tc>
        <w:tc>
          <w:tcPr>
            <w:tcW w:w="1432" w:type="dxa"/>
            <w:vMerge/>
            <w:tcBorders>
              <w:left w:val="single" w:sz="4" w:space="0" w:color="auto"/>
              <w:bottom w:val="single" w:sz="4" w:space="0" w:color="auto"/>
              <w:right w:val="single" w:sz="4" w:space="0" w:color="auto"/>
            </w:tcBorders>
            <w:vAlign w:val="center"/>
          </w:tcPr>
          <w:p w14:paraId="45B4BBF0" w14:textId="072E8A4F" w:rsidR="00802B83" w:rsidRPr="0036267B" w:rsidDel="009B5707" w:rsidRDefault="00802B83" w:rsidP="00CB47F1">
            <w:pPr>
              <w:pStyle w:val="phnormal"/>
              <w:rPr>
                <w:del w:id="2170" w:author="Арслан Катеев" w:date="2018-09-17T13:23:00Z"/>
              </w:rPr>
              <w:pPrChange w:id="2171" w:author="Арслан Катеев" w:date="2018-09-17T15:27:00Z">
                <w:pPr>
                  <w:pStyle w:val="phtablecellleft"/>
                </w:pPr>
              </w:pPrChange>
            </w:pPr>
          </w:p>
        </w:tc>
      </w:tr>
      <w:tr w:rsidR="00802B83" w:rsidRPr="0036267B" w:rsidDel="009B5707" w14:paraId="35DF15BA" w14:textId="6583E9BD" w:rsidTr="00460043">
        <w:trPr>
          <w:trHeight w:val="454"/>
          <w:del w:id="2172"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671C315A" w14:textId="0BA13AA3" w:rsidR="00802B83" w:rsidRPr="0036267B" w:rsidDel="009B5707" w:rsidRDefault="00802B83" w:rsidP="00CB47F1">
            <w:pPr>
              <w:pStyle w:val="phnormal"/>
              <w:rPr>
                <w:del w:id="2173" w:author="Арслан Катеев" w:date="2018-09-17T13:23:00Z"/>
              </w:rPr>
              <w:pPrChange w:id="2174" w:author="Арслан Катеев" w:date="2018-09-17T15:27:00Z">
                <w:pPr>
                  <w:pStyle w:val="phtablecellleft"/>
                </w:pPr>
              </w:pPrChange>
            </w:pPr>
          </w:p>
        </w:tc>
        <w:tc>
          <w:tcPr>
            <w:tcW w:w="1432" w:type="dxa"/>
            <w:tcBorders>
              <w:top w:val="single" w:sz="4" w:space="0" w:color="auto"/>
              <w:left w:val="single" w:sz="4" w:space="0" w:color="auto"/>
              <w:bottom w:val="single" w:sz="4" w:space="0" w:color="auto"/>
              <w:right w:val="single" w:sz="4" w:space="0" w:color="auto"/>
            </w:tcBorders>
            <w:vAlign w:val="center"/>
          </w:tcPr>
          <w:p w14:paraId="3F9E458D" w14:textId="6A875990" w:rsidR="00802B83" w:rsidRPr="0036267B" w:rsidDel="009B5707" w:rsidRDefault="00C5226E" w:rsidP="00CB47F1">
            <w:pPr>
              <w:pStyle w:val="phnormal"/>
              <w:rPr>
                <w:del w:id="2175" w:author="Арслан Катеев" w:date="2018-09-17T13:23:00Z"/>
              </w:rPr>
              <w:pPrChange w:id="2176" w:author="Арслан Катеев" w:date="2018-09-17T15:27:00Z">
                <w:pPr>
                  <w:pStyle w:val="phtablecellleft"/>
                </w:pPr>
              </w:pPrChange>
            </w:pPr>
            <w:del w:id="2177" w:author="Арслан Катеев" w:date="2018-09-17T13:23:00Z">
              <w:r w:rsidRPr="0036267B" w:rsidDel="009B5707">
                <w:rPr>
                  <w:highlight w:val="yellow"/>
                </w:rPr>
                <w:delText>***</w:delText>
              </w:r>
            </w:del>
          </w:p>
        </w:tc>
      </w:tr>
    </w:tbl>
    <w:p w14:paraId="4A5162CD" w14:textId="7A5C9591" w:rsidR="00802B83" w:rsidRPr="0036267B" w:rsidDel="009B5707" w:rsidRDefault="00802B83" w:rsidP="00CB47F1">
      <w:pPr>
        <w:pStyle w:val="phnormal"/>
        <w:rPr>
          <w:del w:id="2178" w:author="Арслан Катеев" w:date="2018-09-17T13:23:00Z"/>
          <w:rFonts w:cs="Arial"/>
        </w:rPr>
        <w:pPrChange w:id="2179" w:author="Арслан Катеев" w:date="2018-09-17T15:27:00Z">
          <w:pPr>
            <w:pStyle w:val="phtabletitle"/>
          </w:pPr>
        </w:pPrChange>
      </w:pPr>
      <w:del w:id="2180" w:author="Арслан Катеев" w:date="2018-09-17T13:23:00Z">
        <w:r w:rsidRPr="0036267B" w:rsidDel="009B5707">
          <w:rPr>
            <w:rFonts w:cs="Arial"/>
          </w:rPr>
          <w:delText xml:space="preserve">Содержание программы </w:delText>
        </w:r>
        <w:r w:rsidR="00E05E04" w:rsidDel="009B5707">
          <w:rPr>
            <w:rFonts w:cs="Arial"/>
          </w:rPr>
          <w:delText xml:space="preserve">курса подготовки </w:delText>
        </w:r>
        <w:r w:rsidRPr="0036267B" w:rsidDel="009B5707">
          <w:rPr>
            <w:rFonts w:cs="Arial"/>
          </w:rPr>
          <w:delText>администраторов установке и конфигурированию Системы</w:delText>
        </w:r>
      </w:del>
    </w:p>
    <w:tbl>
      <w:tblPr>
        <w:tblW w:w="10079" w:type="dxa"/>
        <w:tblInd w:w="108" w:type="dxa"/>
        <w:tblLook w:val="04A0" w:firstRow="1" w:lastRow="0" w:firstColumn="1" w:lastColumn="0" w:noHBand="0" w:noVBand="1"/>
      </w:tblPr>
      <w:tblGrid>
        <w:gridCol w:w="8647"/>
        <w:gridCol w:w="1432"/>
      </w:tblGrid>
      <w:tr w:rsidR="00802B83" w:rsidRPr="0036267B" w:rsidDel="009B5707" w14:paraId="3A541E5D" w14:textId="0C14D608" w:rsidTr="00460043">
        <w:trPr>
          <w:trHeight w:val="454"/>
          <w:tblHeader/>
          <w:del w:id="2181" w:author="Арслан Катеев" w:date="2018-09-17T13:23:00Z"/>
        </w:trPr>
        <w:tc>
          <w:tcPr>
            <w:tcW w:w="864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F483155" w14:textId="2A03F7E0" w:rsidR="00802B83" w:rsidRPr="0036267B" w:rsidDel="009B5707" w:rsidRDefault="00802B83" w:rsidP="00CB47F1">
            <w:pPr>
              <w:pStyle w:val="phnormal"/>
              <w:rPr>
                <w:del w:id="2182" w:author="Арслан Катеев" w:date="2018-09-17T13:23:00Z"/>
              </w:rPr>
              <w:pPrChange w:id="2183" w:author="Арслан Катеев" w:date="2018-09-17T15:27:00Z">
                <w:pPr>
                  <w:pStyle w:val="phtablecolcaption"/>
                </w:pPr>
              </w:pPrChange>
            </w:pPr>
            <w:del w:id="2184" w:author="Арслан Катеев" w:date="2018-09-17T13:23:00Z">
              <w:r w:rsidRPr="0036267B" w:rsidDel="009B5707">
                <w:delText xml:space="preserve">Содержание программы </w:delText>
              </w:r>
              <w:r w:rsidR="00E05E04" w:rsidDel="009B5707">
                <w:rPr>
                  <w:rFonts w:eastAsia="Calibri"/>
                </w:rPr>
                <w:delText>курса подготовки</w:delText>
              </w:r>
              <w:r w:rsidRPr="0036267B" w:rsidDel="009B5707">
                <w:delText xml:space="preserve"> администраторов</w:delText>
              </w:r>
            </w:del>
          </w:p>
        </w:tc>
        <w:tc>
          <w:tcPr>
            <w:tcW w:w="1432" w:type="dxa"/>
            <w:tcBorders>
              <w:top w:val="single" w:sz="8" w:space="0" w:color="auto"/>
              <w:left w:val="nil"/>
              <w:bottom w:val="single" w:sz="4" w:space="0" w:color="auto"/>
              <w:right w:val="single" w:sz="8" w:space="0" w:color="auto"/>
            </w:tcBorders>
            <w:shd w:val="clear" w:color="auto" w:fill="auto"/>
            <w:vAlign w:val="center"/>
            <w:hideMark/>
          </w:tcPr>
          <w:p w14:paraId="7F996211" w14:textId="35014084" w:rsidR="00802B83" w:rsidRPr="0036267B" w:rsidDel="009B5707" w:rsidRDefault="00802B83" w:rsidP="00CB47F1">
            <w:pPr>
              <w:pStyle w:val="phnormal"/>
              <w:rPr>
                <w:del w:id="2185" w:author="Арслан Катеев" w:date="2018-09-17T13:23:00Z"/>
              </w:rPr>
              <w:pPrChange w:id="2186" w:author="Арслан Катеев" w:date="2018-09-17T15:27:00Z">
                <w:pPr>
                  <w:pStyle w:val="phtablecolcaption"/>
                </w:pPr>
              </w:pPrChange>
            </w:pPr>
            <w:del w:id="2187" w:author="Арслан Катеев" w:date="2018-09-17T13:23:00Z">
              <w:r w:rsidRPr="0036267B" w:rsidDel="009B5707">
                <w:delText>Кол-во академ. часов</w:delText>
              </w:r>
              <w:r w:rsidR="00686211" w:rsidRPr="0036267B" w:rsidDel="009B5707">
                <w:delText>*</w:delText>
              </w:r>
            </w:del>
          </w:p>
        </w:tc>
      </w:tr>
      <w:tr w:rsidR="00802B83" w:rsidRPr="0036267B" w:rsidDel="009B5707" w14:paraId="04DB3DCD" w14:textId="7A753D7E" w:rsidTr="00460043">
        <w:trPr>
          <w:trHeight w:val="454"/>
          <w:del w:id="2188"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481D96BF" w14:textId="1663AEBA" w:rsidR="00802B83" w:rsidRPr="0036267B" w:rsidDel="009B5707" w:rsidRDefault="00802B83" w:rsidP="00CB47F1">
            <w:pPr>
              <w:pStyle w:val="phnormal"/>
              <w:rPr>
                <w:del w:id="2189" w:author="Арслан Катеев" w:date="2018-09-17T13:23:00Z"/>
              </w:rPr>
              <w:pPrChange w:id="2190" w:author="Арслан Катеев" w:date="2018-09-17T15:27:00Z">
                <w:pPr>
                  <w:pStyle w:val="phtablecellleft"/>
                </w:pPr>
              </w:pPrChange>
            </w:pPr>
          </w:p>
        </w:tc>
        <w:tc>
          <w:tcPr>
            <w:tcW w:w="1432" w:type="dxa"/>
            <w:vMerge w:val="restart"/>
            <w:tcBorders>
              <w:top w:val="single" w:sz="4" w:space="0" w:color="auto"/>
              <w:left w:val="single" w:sz="4" w:space="0" w:color="auto"/>
              <w:right w:val="single" w:sz="4" w:space="0" w:color="auto"/>
            </w:tcBorders>
            <w:vAlign w:val="center"/>
          </w:tcPr>
          <w:p w14:paraId="322D09BC" w14:textId="7B800CBA" w:rsidR="00802B83" w:rsidRPr="0036267B" w:rsidDel="009B5707" w:rsidRDefault="00C5226E" w:rsidP="00CB47F1">
            <w:pPr>
              <w:pStyle w:val="phnormal"/>
              <w:rPr>
                <w:del w:id="2191" w:author="Арслан Катеев" w:date="2018-09-17T13:23:00Z"/>
              </w:rPr>
              <w:pPrChange w:id="2192" w:author="Арслан Катеев" w:date="2018-09-17T15:27:00Z">
                <w:pPr>
                  <w:pStyle w:val="phtablecellleft"/>
                </w:pPr>
              </w:pPrChange>
            </w:pPr>
            <w:del w:id="2193" w:author="Арслан Катеев" w:date="2018-09-17T13:23:00Z">
              <w:r w:rsidRPr="0036267B" w:rsidDel="009B5707">
                <w:rPr>
                  <w:highlight w:val="yellow"/>
                </w:rPr>
                <w:delText>***</w:delText>
              </w:r>
            </w:del>
          </w:p>
        </w:tc>
      </w:tr>
      <w:tr w:rsidR="00802B83" w:rsidRPr="0036267B" w:rsidDel="009B5707" w14:paraId="07F24732" w14:textId="05C6FEDD" w:rsidTr="00460043">
        <w:trPr>
          <w:trHeight w:val="454"/>
          <w:del w:id="2194"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69DEA668" w14:textId="7EC509C6" w:rsidR="00802B83" w:rsidRPr="0036267B" w:rsidDel="009B5707" w:rsidRDefault="00802B83" w:rsidP="00CB47F1">
            <w:pPr>
              <w:pStyle w:val="phnormal"/>
              <w:rPr>
                <w:del w:id="2195" w:author="Арслан Катеев" w:date="2018-09-17T13:23:00Z"/>
              </w:rPr>
              <w:pPrChange w:id="2196"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1DA2C1D2" w14:textId="6814ECA2" w:rsidR="00802B83" w:rsidRPr="0036267B" w:rsidDel="009B5707" w:rsidRDefault="00802B83" w:rsidP="00CB47F1">
            <w:pPr>
              <w:pStyle w:val="phnormal"/>
              <w:rPr>
                <w:del w:id="2197" w:author="Арслан Катеев" w:date="2018-09-17T13:23:00Z"/>
              </w:rPr>
              <w:pPrChange w:id="2198" w:author="Арслан Катеев" w:date="2018-09-17T15:27:00Z">
                <w:pPr>
                  <w:pStyle w:val="phtablecellleft"/>
                </w:pPr>
              </w:pPrChange>
            </w:pPr>
          </w:p>
        </w:tc>
      </w:tr>
      <w:tr w:rsidR="00802B83" w:rsidRPr="0036267B" w:rsidDel="009B5707" w14:paraId="2B0B332C" w14:textId="614BAF84" w:rsidTr="00460043">
        <w:trPr>
          <w:trHeight w:val="454"/>
          <w:del w:id="2199"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74A1FB97" w14:textId="3E2C0900" w:rsidR="00802B83" w:rsidRPr="0036267B" w:rsidDel="009B5707" w:rsidRDefault="00802B83" w:rsidP="00CB47F1">
            <w:pPr>
              <w:pStyle w:val="phnormal"/>
              <w:rPr>
                <w:del w:id="2200" w:author="Арслан Катеев" w:date="2018-09-17T13:23:00Z"/>
              </w:rPr>
              <w:pPrChange w:id="2201"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053DB310" w14:textId="3A621EFD" w:rsidR="00802B83" w:rsidRPr="0036267B" w:rsidDel="009B5707" w:rsidRDefault="00802B83" w:rsidP="00CB47F1">
            <w:pPr>
              <w:pStyle w:val="phnormal"/>
              <w:rPr>
                <w:del w:id="2202" w:author="Арслан Катеев" w:date="2018-09-17T13:23:00Z"/>
              </w:rPr>
              <w:pPrChange w:id="2203" w:author="Арслан Катеев" w:date="2018-09-17T15:27:00Z">
                <w:pPr>
                  <w:pStyle w:val="phtablecellleft"/>
                </w:pPr>
              </w:pPrChange>
            </w:pPr>
          </w:p>
        </w:tc>
      </w:tr>
      <w:tr w:rsidR="00802B83" w:rsidRPr="0036267B" w:rsidDel="009B5707" w14:paraId="32BBA025" w14:textId="4079ABF7" w:rsidTr="00460043">
        <w:trPr>
          <w:trHeight w:val="454"/>
          <w:del w:id="2204"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67B6E7F6" w14:textId="2F995277" w:rsidR="00802B83" w:rsidRPr="0036267B" w:rsidDel="009B5707" w:rsidRDefault="00802B83" w:rsidP="00CB47F1">
            <w:pPr>
              <w:pStyle w:val="phnormal"/>
              <w:rPr>
                <w:del w:id="2205" w:author="Арслан Катеев" w:date="2018-09-17T13:23:00Z"/>
              </w:rPr>
              <w:pPrChange w:id="2206"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6EEDC56C" w14:textId="27FD6E35" w:rsidR="00802B83" w:rsidRPr="0036267B" w:rsidDel="009B5707" w:rsidRDefault="00802B83" w:rsidP="00CB47F1">
            <w:pPr>
              <w:pStyle w:val="phnormal"/>
              <w:rPr>
                <w:del w:id="2207" w:author="Арслан Катеев" w:date="2018-09-17T13:23:00Z"/>
              </w:rPr>
              <w:pPrChange w:id="2208" w:author="Арслан Катеев" w:date="2018-09-17T15:27:00Z">
                <w:pPr>
                  <w:pStyle w:val="phtablecellleft"/>
                </w:pPr>
              </w:pPrChange>
            </w:pPr>
          </w:p>
        </w:tc>
      </w:tr>
      <w:tr w:rsidR="00802B83" w:rsidRPr="0036267B" w:rsidDel="009B5707" w14:paraId="51047665" w14:textId="5C2067E3" w:rsidTr="00460043">
        <w:trPr>
          <w:trHeight w:val="454"/>
          <w:del w:id="2209"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62FB7219" w14:textId="16C6EBDD" w:rsidR="00802B83" w:rsidRPr="0036267B" w:rsidDel="009B5707" w:rsidRDefault="00802B83" w:rsidP="00CB47F1">
            <w:pPr>
              <w:pStyle w:val="phnormal"/>
              <w:rPr>
                <w:del w:id="2210" w:author="Арслан Катеев" w:date="2018-09-17T13:23:00Z"/>
              </w:rPr>
              <w:pPrChange w:id="2211"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63550DEF" w14:textId="68533B8C" w:rsidR="00802B83" w:rsidRPr="0036267B" w:rsidDel="009B5707" w:rsidRDefault="00802B83" w:rsidP="00CB47F1">
            <w:pPr>
              <w:pStyle w:val="phnormal"/>
              <w:rPr>
                <w:del w:id="2212" w:author="Арслан Катеев" w:date="2018-09-17T13:23:00Z"/>
              </w:rPr>
              <w:pPrChange w:id="2213" w:author="Арслан Катеев" w:date="2018-09-17T15:27:00Z">
                <w:pPr>
                  <w:pStyle w:val="phtablecellleft"/>
                </w:pPr>
              </w:pPrChange>
            </w:pPr>
          </w:p>
        </w:tc>
      </w:tr>
      <w:tr w:rsidR="00802B83" w:rsidRPr="0036267B" w:rsidDel="009B5707" w14:paraId="2EC4509D" w14:textId="4136B808" w:rsidTr="00460043">
        <w:trPr>
          <w:trHeight w:val="454"/>
          <w:del w:id="2214"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333EE219" w14:textId="623E5D3C" w:rsidR="00802B83" w:rsidRPr="0036267B" w:rsidDel="009B5707" w:rsidRDefault="00802B83" w:rsidP="00CB47F1">
            <w:pPr>
              <w:pStyle w:val="phnormal"/>
              <w:rPr>
                <w:del w:id="2215" w:author="Арслан Катеев" w:date="2018-09-17T13:23:00Z"/>
              </w:rPr>
              <w:pPrChange w:id="2216"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0E74B805" w14:textId="0D8BA49C" w:rsidR="00802B83" w:rsidRPr="0036267B" w:rsidDel="009B5707" w:rsidRDefault="00802B83" w:rsidP="00CB47F1">
            <w:pPr>
              <w:pStyle w:val="phnormal"/>
              <w:rPr>
                <w:del w:id="2217" w:author="Арслан Катеев" w:date="2018-09-17T13:23:00Z"/>
              </w:rPr>
              <w:pPrChange w:id="2218" w:author="Арслан Катеев" w:date="2018-09-17T15:27:00Z">
                <w:pPr>
                  <w:pStyle w:val="phtablecellleft"/>
                </w:pPr>
              </w:pPrChange>
            </w:pPr>
          </w:p>
        </w:tc>
      </w:tr>
      <w:tr w:rsidR="00802B83" w:rsidRPr="0036267B" w:rsidDel="009B5707" w14:paraId="17D08A77" w14:textId="6A209F67" w:rsidTr="00460043">
        <w:trPr>
          <w:trHeight w:val="454"/>
          <w:del w:id="2219"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3C5564BD" w14:textId="6B3EF00F" w:rsidR="00802B83" w:rsidRPr="0036267B" w:rsidDel="009B5707" w:rsidRDefault="00802B83" w:rsidP="00CB47F1">
            <w:pPr>
              <w:pStyle w:val="phnormal"/>
              <w:rPr>
                <w:del w:id="2220" w:author="Арслан Катеев" w:date="2018-09-17T13:23:00Z"/>
              </w:rPr>
              <w:pPrChange w:id="2221"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33066800" w14:textId="688C5187" w:rsidR="00802B83" w:rsidRPr="0036267B" w:rsidDel="009B5707" w:rsidRDefault="00802B83" w:rsidP="00CB47F1">
            <w:pPr>
              <w:pStyle w:val="phnormal"/>
              <w:rPr>
                <w:del w:id="2222" w:author="Арслан Катеев" w:date="2018-09-17T13:23:00Z"/>
              </w:rPr>
              <w:pPrChange w:id="2223" w:author="Арслан Катеев" w:date="2018-09-17T15:27:00Z">
                <w:pPr>
                  <w:pStyle w:val="phtablecellleft"/>
                </w:pPr>
              </w:pPrChange>
            </w:pPr>
          </w:p>
        </w:tc>
      </w:tr>
      <w:tr w:rsidR="00802B83" w:rsidRPr="0036267B" w:rsidDel="009B5707" w14:paraId="3EE39D89" w14:textId="0701C4E9" w:rsidTr="00460043">
        <w:trPr>
          <w:trHeight w:val="454"/>
          <w:del w:id="2224"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365CAF21" w14:textId="009019D3" w:rsidR="00802B83" w:rsidRPr="0036267B" w:rsidDel="009B5707" w:rsidRDefault="00802B83" w:rsidP="00CB47F1">
            <w:pPr>
              <w:pStyle w:val="phnormal"/>
              <w:rPr>
                <w:del w:id="2225" w:author="Арслан Катеев" w:date="2018-09-17T13:23:00Z"/>
              </w:rPr>
              <w:pPrChange w:id="2226"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1CB74BCC" w14:textId="333B5A3E" w:rsidR="00802B83" w:rsidRPr="0036267B" w:rsidDel="009B5707" w:rsidRDefault="00802B83" w:rsidP="00CB47F1">
            <w:pPr>
              <w:pStyle w:val="phnormal"/>
              <w:rPr>
                <w:del w:id="2227" w:author="Арслан Катеев" w:date="2018-09-17T13:23:00Z"/>
              </w:rPr>
              <w:pPrChange w:id="2228" w:author="Арслан Катеев" w:date="2018-09-17T15:27:00Z">
                <w:pPr>
                  <w:pStyle w:val="phtablecellleft"/>
                </w:pPr>
              </w:pPrChange>
            </w:pPr>
          </w:p>
        </w:tc>
      </w:tr>
      <w:tr w:rsidR="00802B83" w:rsidRPr="0036267B" w:rsidDel="009B5707" w14:paraId="6A1A560C" w14:textId="1219925B" w:rsidTr="00460043">
        <w:trPr>
          <w:trHeight w:val="454"/>
          <w:del w:id="2229"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3D1F7519" w14:textId="69EBC917" w:rsidR="00802B83" w:rsidRPr="0036267B" w:rsidDel="009B5707" w:rsidRDefault="00802B83" w:rsidP="00CB47F1">
            <w:pPr>
              <w:pStyle w:val="phnormal"/>
              <w:rPr>
                <w:del w:id="2230" w:author="Арслан Катеев" w:date="2018-09-17T13:23:00Z"/>
              </w:rPr>
              <w:pPrChange w:id="2231"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7ADC223C" w14:textId="158E6085" w:rsidR="00802B83" w:rsidRPr="0036267B" w:rsidDel="009B5707" w:rsidRDefault="00802B83" w:rsidP="00CB47F1">
            <w:pPr>
              <w:pStyle w:val="phnormal"/>
              <w:rPr>
                <w:del w:id="2232" w:author="Арслан Катеев" w:date="2018-09-17T13:23:00Z"/>
              </w:rPr>
              <w:pPrChange w:id="2233" w:author="Арслан Катеев" w:date="2018-09-17T15:27:00Z">
                <w:pPr>
                  <w:pStyle w:val="phtablecellleft"/>
                </w:pPr>
              </w:pPrChange>
            </w:pPr>
          </w:p>
        </w:tc>
      </w:tr>
      <w:tr w:rsidR="00802B83" w:rsidRPr="0036267B" w:rsidDel="009B5707" w14:paraId="1DF73839" w14:textId="75459986" w:rsidTr="00460043">
        <w:trPr>
          <w:trHeight w:val="454"/>
          <w:del w:id="2234"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0F640D1D" w14:textId="7A105DD5" w:rsidR="00802B83" w:rsidRPr="0036267B" w:rsidDel="009B5707" w:rsidRDefault="00802B83" w:rsidP="00CB47F1">
            <w:pPr>
              <w:pStyle w:val="phnormal"/>
              <w:rPr>
                <w:del w:id="2235" w:author="Арслан Катеев" w:date="2018-09-17T13:23:00Z"/>
              </w:rPr>
              <w:pPrChange w:id="2236"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0C57C397" w14:textId="60ECBE18" w:rsidR="00802B83" w:rsidRPr="0036267B" w:rsidDel="009B5707" w:rsidRDefault="00802B83" w:rsidP="00CB47F1">
            <w:pPr>
              <w:pStyle w:val="phnormal"/>
              <w:rPr>
                <w:del w:id="2237" w:author="Арслан Катеев" w:date="2018-09-17T13:23:00Z"/>
              </w:rPr>
              <w:pPrChange w:id="2238" w:author="Арслан Катеев" w:date="2018-09-17T15:27:00Z">
                <w:pPr>
                  <w:pStyle w:val="phtablecellleft"/>
                </w:pPr>
              </w:pPrChange>
            </w:pPr>
          </w:p>
        </w:tc>
      </w:tr>
      <w:tr w:rsidR="00802B83" w:rsidRPr="0036267B" w:rsidDel="009B5707" w14:paraId="70305F22" w14:textId="23C4E75B" w:rsidTr="00460043">
        <w:trPr>
          <w:trHeight w:val="454"/>
          <w:del w:id="2239"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3034974F" w14:textId="0A1F9EB9" w:rsidR="00802B83" w:rsidRPr="0036267B" w:rsidDel="009B5707" w:rsidRDefault="00802B83" w:rsidP="00CB47F1">
            <w:pPr>
              <w:pStyle w:val="phnormal"/>
              <w:rPr>
                <w:del w:id="2240" w:author="Арслан Катеев" w:date="2018-09-17T13:23:00Z"/>
              </w:rPr>
              <w:pPrChange w:id="2241"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6C9D78CE" w14:textId="7A18C831" w:rsidR="00802B83" w:rsidRPr="0036267B" w:rsidDel="009B5707" w:rsidRDefault="00802B83" w:rsidP="00CB47F1">
            <w:pPr>
              <w:pStyle w:val="phnormal"/>
              <w:rPr>
                <w:del w:id="2242" w:author="Арслан Катеев" w:date="2018-09-17T13:23:00Z"/>
              </w:rPr>
              <w:pPrChange w:id="2243" w:author="Арслан Катеев" w:date="2018-09-17T15:27:00Z">
                <w:pPr>
                  <w:pStyle w:val="phtablecellleft"/>
                </w:pPr>
              </w:pPrChange>
            </w:pPr>
          </w:p>
        </w:tc>
      </w:tr>
      <w:tr w:rsidR="00802B83" w:rsidRPr="0036267B" w:rsidDel="009B5707" w14:paraId="5D484DFB" w14:textId="1D53C4B1" w:rsidTr="00460043">
        <w:trPr>
          <w:trHeight w:val="454"/>
          <w:del w:id="2244"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0ABE9590" w14:textId="53EC42BB" w:rsidR="00802B83" w:rsidRPr="0036267B" w:rsidDel="009B5707" w:rsidRDefault="00802B83" w:rsidP="00CB47F1">
            <w:pPr>
              <w:pStyle w:val="phnormal"/>
              <w:rPr>
                <w:del w:id="2245" w:author="Арслан Катеев" w:date="2018-09-17T13:23:00Z"/>
              </w:rPr>
              <w:pPrChange w:id="2246" w:author="Арслан Катеев" w:date="2018-09-17T15:27:00Z">
                <w:pPr>
                  <w:pStyle w:val="phtablecellleft"/>
                </w:pPr>
              </w:pPrChange>
            </w:pPr>
          </w:p>
        </w:tc>
        <w:tc>
          <w:tcPr>
            <w:tcW w:w="1432" w:type="dxa"/>
            <w:vMerge/>
            <w:tcBorders>
              <w:left w:val="single" w:sz="4" w:space="0" w:color="auto"/>
              <w:right w:val="single" w:sz="4" w:space="0" w:color="auto"/>
            </w:tcBorders>
            <w:vAlign w:val="center"/>
          </w:tcPr>
          <w:p w14:paraId="4C7C72AE" w14:textId="29C8F460" w:rsidR="00802B83" w:rsidRPr="0036267B" w:rsidDel="009B5707" w:rsidRDefault="00802B83" w:rsidP="00CB47F1">
            <w:pPr>
              <w:pStyle w:val="phnormal"/>
              <w:rPr>
                <w:del w:id="2247" w:author="Арслан Катеев" w:date="2018-09-17T13:23:00Z"/>
              </w:rPr>
              <w:pPrChange w:id="2248" w:author="Арслан Катеев" w:date="2018-09-17T15:27:00Z">
                <w:pPr>
                  <w:pStyle w:val="phtablecellleft"/>
                </w:pPr>
              </w:pPrChange>
            </w:pPr>
          </w:p>
        </w:tc>
      </w:tr>
      <w:tr w:rsidR="00802B83" w:rsidRPr="0036267B" w:rsidDel="009B5707" w14:paraId="77960590" w14:textId="69B76B56" w:rsidTr="00460043">
        <w:trPr>
          <w:trHeight w:val="454"/>
          <w:del w:id="2249"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6183CFA9" w14:textId="31AD8E85" w:rsidR="00802B83" w:rsidRPr="0036267B" w:rsidDel="009B5707" w:rsidRDefault="00802B83" w:rsidP="00CB47F1">
            <w:pPr>
              <w:pStyle w:val="phnormal"/>
              <w:rPr>
                <w:del w:id="2250" w:author="Арслан Катеев" w:date="2018-09-17T13:23:00Z"/>
              </w:rPr>
              <w:pPrChange w:id="2251" w:author="Арслан Катеев" w:date="2018-09-17T15:27:00Z">
                <w:pPr>
                  <w:pStyle w:val="phtablecellleft"/>
                </w:pPr>
              </w:pPrChange>
            </w:pPr>
          </w:p>
        </w:tc>
        <w:tc>
          <w:tcPr>
            <w:tcW w:w="1432" w:type="dxa"/>
            <w:vMerge/>
            <w:tcBorders>
              <w:left w:val="single" w:sz="4" w:space="0" w:color="auto"/>
              <w:bottom w:val="single" w:sz="4" w:space="0" w:color="auto"/>
              <w:right w:val="single" w:sz="4" w:space="0" w:color="auto"/>
            </w:tcBorders>
            <w:vAlign w:val="center"/>
          </w:tcPr>
          <w:p w14:paraId="18C27883" w14:textId="6A416472" w:rsidR="00802B83" w:rsidRPr="0036267B" w:rsidDel="009B5707" w:rsidRDefault="00802B83" w:rsidP="00CB47F1">
            <w:pPr>
              <w:pStyle w:val="phnormal"/>
              <w:rPr>
                <w:del w:id="2252" w:author="Арслан Катеев" w:date="2018-09-17T13:23:00Z"/>
              </w:rPr>
              <w:pPrChange w:id="2253" w:author="Арслан Катеев" w:date="2018-09-17T15:27:00Z">
                <w:pPr>
                  <w:pStyle w:val="phtablecellleft"/>
                </w:pPr>
              </w:pPrChange>
            </w:pPr>
          </w:p>
        </w:tc>
      </w:tr>
      <w:tr w:rsidR="00802B83" w:rsidRPr="0036267B" w:rsidDel="009B5707" w14:paraId="34D0771C" w14:textId="25C3742E" w:rsidTr="00460043">
        <w:trPr>
          <w:trHeight w:val="454"/>
          <w:del w:id="2254" w:author="Арслан Катеев" w:date="2018-09-17T13:23:00Z"/>
        </w:trPr>
        <w:tc>
          <w:tcPr>
            <w:tcW w:w="8647" w:type="dxa"/>
            <w:tcBorders>
              <w:top w:val="single" w:sz="4" w:space="0" w:color="auto"/>
              <w:left w:val="single" w:sz="4" w:space="0" w:color="auto"/>
              <w:bottom w:val="single" w:sz="4" w:space="0" w:color="auto"/>
              <w:right w:val="single" w:sz="4" w:space="0" w:color="auto"/>
            </w:tcBorders>
            <w:shd w:val="clear" w:color="auto" w:fill="auto"/>
            <w:noWrap/>
          </w:tcPr>
          <w:p w14:paraId="51606C8F" w14:textId="3C9DC119" w:rsidR="00802B83" w:rsidRPr="0036267B" w:rsidDel="009B5707" w:rsidRDefault="00802B83" w:rsidP="00CB47F1">
            <w:pPr>
              <w:pStyle w:val="phnormal"/>
              <w:rPr>
                <w:del w:id="2255" w:author="Арслан Катеев" w:date="2018-09-17T13:23:00Z"/>
              </w:rPr>
              <w:pPrChange w:id="2256" w:author="Арслан Катеев" w:date="2018-09-17T15:27:00Z">
                <w:pPr>
                  <w:pStyle w:val="phtablecellleft"/>
                </w:pPr>
              </w:pPrChange>
            </w:pPr>
          </w:p>
        </w:tc>
        <w:tc>
          <w:tcPr>
            <w:tcW w:w="1432" w:type="dxa"/>
            <w:tcBorders>
              <w:top w:val="single" w:sz="4" w:space="0" w:color="auto"/>
              <w:left w:val="single" w:sz="4" w:space="0" w:color="auto"/>
              <w:bottom w:val="single" w:sz="4" w:space="0" w:color="auto"/>
              <w:right w:val="single" w:sz="4" w:space="0" w:color="auto"/>
            </w:tcBorders>
            <w:vAlign w:val="center"/>
          </w:tcPr>
          <w:p w14:paraId="7B317E8A" w14:textId="725AF059" w:rsidR="00802B83" w:rsidRPr="0036267B" w:rsidDel="009B5707" w:rsidRDefault="00C5226E" w:rsidP="00CB47F1">
            <w:pPr>
              <w:pStyle w:val="phnormal"/>
              <w:rPr>
                <w:del w:id="2257" w:author="Арслан Катеев" w:date="2018-09-17T13:23:00Z"/>
              </w:rPr>
              <w:pPrChange w:id="2258" w:author="Арслан Катеев" w:date="2018-09-17T15:27:00Z">
                <w:pPr>
                  <w:pStyle w:val="phtablecellleft"/>
                </w:pPr>
              </w:pPrChange>
            </w:pPr>
            <w:del w:id="2259" w:author="Арслан Катеев" w:date="2018-09-17T13:23:00Z">
              <w:r w:rsidRPr="0036267B" w:rsidDel="009B5707">
                <w:rPr>
                  <w:highlight w:val="yellow"/>
                </w:rPr>
                <w:delText>***</w:delText>
              </w:r>
            </w:del>
          </w:p>
        </w:tc>
      </w:tr>
    </w:tbl>
    <w:p w14:paraId="3C763421" w14:textId="3C60C68C" w:rsidR="00802B83" w:rsidRPr="0036267B" w:rsidDel="009B5707" w:rsidRDefault="00686211" w:rsidP="00CB47F1">
      <w:pPr>
        <w:pStyle w:val="phnormal"/>
        <w:rPr>
          <w:del w:id="2260" w:author="Арслан Катеев" w:date="2018-09-17T13:23:00Z"/>
          <w:rFonts w:cs="Arial"/>
          <w:sz w:val="4"/>
          <w:szCs w:val="4"/>
        </w:rPr>
        <w:pPrChange w:id="2261" w:author="Арслан Катеев" w:date="2018-09-17T15:27:00Z">
          <w:pPr>
            <w:pStyle w:val="phnormal"/>
          </w:pPr>
        </w:pPrChange>
      </w:pPr>
      <w:del w:id="2262" w:author="Арслан Катеев" w:date="2018-09-17T13:23:00Z">
        <w:r w:rsidRPr="0036267B" w:rsidDel="009B5707">
          <w:rPr>
            <w:rFonts w:cs="Arial"/>
          </w:rPr>
          <w:delText xml:space="preserve">* </w:delText>
        </w:r>
        <w:r w:rsidR="00E05E04" w:rsidDel="009B5707">
          <w:rPr>
            <w:rFonts w:cs="Arial"/>
          </w:rPr>
          <w:delText>–</w:delText>
        </w:r>
        <w:r w:rsidRPr="0036267B" w:rsidDel="009B5707">
          <w:rPr>
            <w:rFonts w:cs="Arial"/>
          </w:rPr>
          <w:delText xml:space="preserve"> без учета времени на перерыв</w:delText>
        </w:r>
      </w:del>
    </w:p>
    <w:p w14:paraId="1DBAB05B" w14:textId="0ED06768" w:rsidR="0087607C" w:rsidRPr="0036267B" w:rsidDel="009B5707" w:rsidRDefault="00802B83" w:rsidP="00CB47F1">
      <w:pPr>
        <w:pStyle w:val="phnormal"/>
        <w:rPr>
          <w:del w:id="2263" w:author="Арслан Катеев" w:date="2018-09-17T13:23:00Z"/>
        </w:rPr>
        <w:pPrChange w:id="2264" w:author="Арслан Катеев" w:date="2018-09-17T15:27:00Z">
          <w:pPr>
            <w:pStyle w:val="phtitlepagecode"/>
          </w:pPr>
        </w:pPrChange>
      </w:pPr>
      <w:del w:id="2265" w:author="Арслан Катеев" w:date="2018-09-17T13:23:00Z">
        <w:r w:rsidRPr="0036267B" w:rsidDel="009B5707">
          <w:rPr>
            <w:b/>
            <w:sz w:val="28"/>
          </w:rPr>
          <w:br w:type="page"/>
        </w:r>
        <w:r w:rsidR="0087607C" w:rsidRPr="0036267B" w:rsidDel="009B5707">
          <w:delText xml:space="preserve">Список </w:delText>
        </w:r>
        <w:r w:rsidR="006F1F7A" w:rsidDel="009B5707">
          <w:delText>сотрудников</w:delText>
        </w:r>
        <w:r w:rsidR="0087607C" w:rsidRPr="0036267B" w:rsidDel="009B5707">
          <w:delText xml:space="preserve">, прошедших </w:delText>
        </w:r>
        <w:r w:rsidR="00495912" w:rsidDel="009B5707">
          <w:rPr>
            <w:rFonts w:eastAsia="Calibri"/>
          </w:rPr>
          <w:delText>курсы подготовки</w:delText>
        </w:r>
        <w:r w:rsidR="00495912" w:rsidRPr="0036267B" w:rsidDel="009B5707">
          <w:rPr>
            <w:rFonts w:eastAsia="Calibri"/>
          </w:rPr>
          <w:delText xml:space="preserve"> </w:delText>
        </w:r>
        <w:r w:rsidR="0087607C" w:rsidRPr="0036267B" w:rsidDel="009B5707">
          <w:delText>работе в автоматизированной информационно-аналитической системе «</w:delText>
        </w:r>
        <w:r w:rsidR="00606FDC" w:rsidRPr="005D5BDE" w:rsidDel="009B5707">
          <w:rPr>
            <w:highlight w:val="cyan"/>
          </w:rPr>
          <w:delText>Alpha BI</w:delText>
        </w:r>
        <w:r w:rsidR="0087607C" w:rsidRPr="005D5BDE" w:rsidDel="009B5707">
          <w:rPr>
            <w:highlight w:val="cyan"/>
          </w:rPr>
          <w:delText>»</w:delText>
        </w:r>
      </w:del>
    </w:p>
    <w:p w14:paraId="1E0C48C9" w14:textId="6C1BAFD5" w:rsidR="0087607C" w:rsidRPr="0036267B" w:rsidDel="009B5707" w:rsidRDefault="0087607C" w:rsidP="00CB47F1">
      <w:pPr>
        <w:pStyle w:val="phnormal"/>
        <w:rPr>
          <w:del w:id="2266" w:author="Арслан Катеев" w:date="2018-09-17T13:23:00Z"/>
          <w:rFonts w:cs="Arial"/>
        </w:rPr>
        <w:pPrChange w:id="2267" w:author="Арслан Катеев" w:date="2018-09-17T15:27:00Z">
          <w:pPr>
            <w:pStyle w:val="phnormal"/>
          </w:pPr>
        </w:pPrChange>
      </w:pPr>
    </w:p>
    <w:p w14:paraId="5851038F" w14:textId="48F0AD92" w:rsidR="0087607C" w:rsidRPr="0036267B" w:rsidDel="009B5707" w:rsidRDefault="0087607C" w:rsidP="00CB47F1">
      <w:pPr>
        <w:pStyle w:val="phnormal"/>
        <w:rPr>
          <w:del w:id="2268" w:author="Арслан Катеев" w:date="2018-09-17T13:23:00Z"/>
        </w:rPr>
        <w:pPrChange w:id="2269" w:author="Арслан Катеев" w:date="2018-09-17T15:27:00Z">
          <w:pPr>
            <w:pStyle w:val="phtabletitle"/>
          </w:pPr>
        </w:pPrChange>
      </w:pPr>
      <w:del w:id="2270" w:author="Арслан Катеев" w:date="2018-09-17T13:23:00Z">
        <w:r w:rsidRPr="0036267B" w:rsidDel="009B5707">
          <w:delText xml:space="preserve">Ф.И.О. </w:delText>
        </w:r>
        <w:r w:rsidR="00526FB7" w:rsidDel="009B5707">
          <w:delText>проводящего курс подготовки</w:delText>
        </w:r>
        <w:r w:rsidR="00526FB7" w:rsidRPr="0036267B" w:rsidDel="009B5707">
          <w:delText xml:space="preserve"> </w:delText>
        </w:r>
        <w:r w:rsidRPr="0036267B" w:rsidDel="009B5707">
          <w:delText>консультанта_______________________________</w:delText>
        </w:r>
      </w:del>
    </w:p>
    <w:p w14:paraId="37027C29" w14:textId="56CD686A" w:rsidR="0087607C" w:rsidRPr="0036267B" w:rsidDel="009B5707" w:rsidRDefault="0087607C" w:rsidP="00CB47F1">
      <w:pPr>
        <w:pStyle w:val="phnormal"/>
        <w:rPr>
          <w:del w:id="2271" w:author="Арслан Катеев" w:date="2018-09-17T13:23:00Z"/>
        </w:rPr>
        <w:pPrChange w:id="2272" w:author="Арслан Катеев" w:date="2018-09-17T15:27:00Z">
          <w:pPr>
            <w:pStyle w:val="phtabletitle"/>
          </w:pPr>
        </w:pPrChange>
      </w:pPr>
      <w:del w:id="2273" w:author="Арслан Катеев" w:date="2018-09-17T13:23:00Z">
        <w:r w:rsidRPr="0036267B" w:rsidDel="009B5707">
          <w:delText>Аудитория__________________________________________________________</w:delText>
        </w:r>
        <w:r w:rsidR="00526FB7" w:rsidDel="009B5707">
          <w:delText>____</w:delText>
        </w:r>
        <w:r w:rsidRPr="0036267B" w:rsidDel="009B5707">
          <w:delText>__</w:delText>
        </w:r>
      </w:del>
    </w:p>
    <w:p w14:paraId="75620A5B" w14:textId="0AA2CCA4" w:rsidR="0087607C" w:rsidRPr="0036267B" w:rsidDel="009B5707" w:rsidRDefault="0087607C" w:rsidP="00CB47F1">
      <w:pPr>
        <w:pStyle w:val="phnormal"/>
        <w:rPr>
          <w:del w:id="2274" w:author="Арслан Катеев" w:date="2018-09-17T13:23:00Z"/>
        </w:rPr>
        <w:pPrChange w:id="2275" w:author="Арслан Катеев" w:date="2018-09-17T15:27:00Z">
          <w:pPr>
            <w:pStyle w:val="phtabletitle"/>
          </w:pPr>
        </w:pPrChange>
      </w:pPr>
      <w:del w:id="2276" w:author="Арслан Катеев" w:date="2018-09-17T13:23:00Z">
        <w:r w:rsidRPr="0036267B" w:rsidDel="009B5707">
          <w:delText>Дата и время проведения__________________________________________</w:delText>
        </w:r>
        <w:r w:rsidR="00526FB7" w:rsidDel="009B5707">
          <w:delText>____</w:delText>
        </w:r>
        <w:r w:rsidRPr="0036267B" w:rsidDel="009B5707">
          <w:delText>____</w:delText>
        </w:r>
        <w:r w:rsidR="00526FB7" w:rsidDel="009B5707">
          <w:delText>_</w:delText>
        </w:r>
        <w:r w:rsidRPr="0036267B" w:rsidDel="009B5707">
          <w:delText>_</w:delText>
        </w:r>
      </w:del>
    </w:p>
    <w:p w14:paraId="4D34409D" w14:textId="229154AB" w:rsidR="0087607C" w:rsidRPr="0036267B" w:rsidDel="009B5707" w:rsidRDefault="0087607C" w:rsidP="00CB47F1">
      <w:pPr>
        <w:pStyle w:val="phnormal"/>
        <w:rPr>
          <w:del w:id="2277" w:author="Арслан Катеев" w:date="2018-09-17T13:23:00Z"/>
          <w:rFonts w:cs="Arial"/>
        </w:rPr>
        <w:pPrChange w:id="2278" w:author="Арслан Катеев" w:date="2018-09-17T15:27:00Z">
          <w:pPr>
            <w:pStyle w:val="phnormal"/>
          </w:pPr>
        </w:pPrChange>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03"/>
        <w:gridCol w:w="4962"/>
      </w:tblGrid>
      <w:tr w:rsidR="0087607C" w:rsidRPr="0036267B" w:rsidDel="009B5707" w14:paraId="0A52EB3B" w14:textId="3784C301" w:rsidTr="00294191">
        <w:trPr>
          <w:trHeight w:val="454"/>
          <w:del w:id="2279" w:author="Арслан Катеев" w:date="2018-09-17T13:23:00Z"/>
        </w:trPr>
        <w:tc>
          <w:tcPr>
            <w:tcW w:w="5103" w:type="dxa"/>
            <w:tcBorders>
              <w:right w:val="single" w:sz="4" w:space="0" w:color="auto"/>
            </w:tcBorders>
            <w:shd w:val="clear" w:color="auto" w:fill="auto"/>
            <w:vAlign w:val="center"/>
          </w:tcPr>
          <w:p w14:paraId="689FB51A" w14:textId="6BB4F3F1" w:rsidR="0087607C" w:rsidRPr="0036267B" w:rsidDel="009B5707" w:rsidRDefault="0087607C" w:rsidP="00CB47F1">
            <w:pPr>
              <w:pStyle w:val="phnormal"/>
              <w:rPr>
                <w:del w:id="2280" w:author="Арслан Катеев" w:date="2018-09-17T13:23:00Z"/>
              </w:rPr>
              <w:pPrChange w:id="2281" w:author="Арслан Катеев" w:date="2018-09-17T15:27:00Z">
                <w:pPr>
                  <w:pStyle w:val="phtablecolcaption"/>
                </w:pPr>
              </w:pPrChange>
            </w:pPr>
            <w:del w:id="2282" w:author="Арслан Катеев" w:date="2018-09-17T13:23:00Z">
              <w:r w:rsidRPr="0036267B" w:rsidDel="009B5707">
                <w:delText>ФИО</w:delText>
              </w:r>
              <w:r w:rsidR="006F1F7A" w:rsidDel="009B5707">
                <w:delText xml:space="preserve"> сотрудника</w:delText>
              </w:r>
            </w:del>
          </w:p>
        </w:tc>
        <w:tc>
          <w:tcPr>
            <w:tcW w:w="4962" w:type="dxa"/>
            <w:tcBorders>
              <w:left w:val="single" w:sz="4" w:space="0" w:color="auto"/>
            </w:tcBorders>
            <w:shd w:val="clear" w:color="auto" w:fill="auto"/>
            <w:vAlign w:val="center"/>
          </w:tcPr>
          <w:p w14:paraId="51F3A021" w14:textId="17FF4848" w:rsidR="0087607C" w:rsidRPr="0036267B" w:rsidDel="009B5707" w:rsidRDefault="0087607C" w:rsidP="00CB47F1">
            <w:pPr>
              <w:pStyle w:val="phnormal"/>
              <w:rPr>
                <w:del w:id="2283" w:author="Арслан Катеев" w:date="2018-09-17T13:23:00Z"/>
              </w:rPr>
              <w:pPrChange w:id="2284" w:author="Арслан Катеев" w:date="2018-09-17T15:27:00Z">
                <w:pPr>
                  <w:pStyle w:val="phtablecolcaption"/>
                </w:pPr>
              </w:pPrChange>
            </w:pPr>
            <w:del w:id="2285" w:author="Арслан Катеев" w:date="2018-09-17T13:23:00Z">
              <w:r w:rsidRPr="0036267B" w:rsidDel="009B5707">
                <w:delText>Наименование организации, структурное подразделение, контактные данные</w:delText>
              </w:r>
            </w:del>
          </w:p>
        </w:tc>
      </w:tr>
      <w:tr w:rsidR="0087607C" w:rsidRPr="0036267B" w:rsidDel="009B5707" w14:paraId="0762F51F" w14:textId="368BD753" w:rsidTr="00294191">
        <w:trPr>
          <w:trHeight w:val="454"/>
          <w:del w:id="2286" w:author="Арслан Катеев" w:date="2018-09-17T13:23:00Z"/>
        </w:trPr>
        <w:tc>
          <w:tcPr>
            <w:tcW w:w="5103" w:type="dxa"/>
            <w:tcBorders>
              <w:right w:val="single" w:sz="4" w:space="0" w:color="auto"/>
            </w:tcBorders>
            <w:shd w:val="clear" w:color="auto" w:fill="auto"/>
          </w:tcPr>
          <w:p w14:paraId="2A16F6B9" w14:textId="7B39D6D3" w:rsidR="0087607C" w:rsidRPr="0036267B" w:rsidDel="009B5707" w:rsidRDefault="0087607C" w:rsidP="00CB47F1">
            <w:pPr>
              <w:pStyle w:val="phnormal"/>
              <w:rPr>
                <w:del w:id="2287" w:author="Арслан Катеев" w:date="2018-09-17T13:23:00Z"/>
              </w:rPr>
              <w:pPrChange w:id="2288" w:author="Арслан Катеев" w:date="2018-09-17T15:27:00Z">
                <w:pPr>
                  <w:pStyle w:val="phtablecellleft"/>
                </w:pPr>
              </w:pPrChange>
            </w:pPr>
          </w:p>
        </w:tc>
        <w:tc>
          <w:tcPr>
            <w:tcW w:w="4962" w:type="dxa"/>
            <w:tcBorders>
              <w:left w:val="single" w:sz="4" w:space="0" w:color="auto"/>
            </w:tcBorders>
            <w:shd w:val="clear" w:color="auto" w:fill="auto"/>
          </w:tcPr>
          <w:p w14:paraId="4E03EB33" w14:textId="74F35835" w:rsidR="0087607C" w:rsidRPr="0036267B" w:rsidDel="009B5707" w:rsidRDefault="0087607C" w:rsidP="00CB47F1">
            <w:pPr>
              <w:pStyle w:val="phnormal"/>
              <w:rPr>
                <w:del w:id="2289" w:author="Арслан Катеев" w:date="2018-09-17T13:23:00Z"/>
              </w:rPr>
              <w:pPrChange w:id="2290" w:author="Арслан Катеев" w:date="2018-09-17T15:27:00Z">
                <w:pPr>
                  <w:pStyle w:val="phtablecellleft"/>
                </w:pPr>
              </w:pPrChange>
            </w:pPr>
          </w:p>
        </w:tc>
      </w:tr>
      <w:tr w:rsidR="0087607C" w:rsidRPr="0036267B" w:rsidDel="009B5707" w14:paraId="2A064EDD" w14:textId="6CDDCBB4" w:rsidTr="00294191">
        <w:trPr>
          <w:trHeight w:val="454"/>
          <w:del w:id="2291" w:author="Арслан Катеев" w:date="2018-09-17T13:23:00Z"/>
        </w:trPr>
        <w:tc>
          <w:tcPr>
            <w:tcW w:w="5103" w:type="dxa"/>
            <w:tcBorders>
              <w:right w:val="single" w:sz="4" w:space="0" w:color="auto"/>
            </w:tcBorders>
            <w:shd w:val="clear" w:color="auto" w:fill="auto"/>
          </w:tcPr>
          <w:p w14:paraId="7A6267D2" w14:textId="2DD05E8D" w:rsidR="0087607C" w:rsidRPr="0036267B" w:rsidDel="009B5707" w:rsidRDefault="0087607C" w:rsidP="00CB47F1">
            <w:pPr>
              <w:pStyle w:val="phnormal"/>
              <w:rPr>
                <w:del w:id="2292" w:author="Арслан Катеев" w:date="2018-09-17T13:23:00Z"/>
              </w:rPr>
              <w:pPrChange w:id="2293" w:author="Арслан Катеев" w:date="2018-09-17T15:27:00Z">
                <w:pPr>
                  <w:pStyle w:val="phtablecellleft"/>
                </w:pPr>
              </w:pPrChange>
            </w:pPr>
          </w:p>
        </w:tc>
        <w:tc>
          <w:tcPr>
            <w:tcW w:w="4962" w:type="dxa"/>
            <w:tcBorders>
              <w:left w:val="single" w:sz="4" w:space="0" w:color="auto"/>
            </w:tcBorders>
            <w:shd w:val="clear" w:color="auto" w:fill="auto"/>
          </w:tcPr>
          <w:p w14:paraId="2C35E105" w14:textId="2DC80112" w:rsidR="0087607C" w:rsidRPr="0036267B" w:rsidDel="009B5707" w:rsidRDefault="0087607C" w:rsidP="00CB47F1">
            <w:pPr>
              <w:pStyle w:val="phnormal"/>
              <w:rPr>
                <w:del w:id="2294" w:author="Арслан Катеев" w:date="2018-09-17T13:23:00Z"/>
              </w:rPr>
              <w:pPrChange w:id="2295" w:author="Арслан Катеев" w:date="2018-09-17T15:27:00Z">
                <w:pPr>
                  <w:pStyle w:val="phtablecellleft"/>
                </w:pPr>
              </w:pPrChange>
            </w:pPr>
          </w:p>
        </w:tc>
      </w:tr>
      <w:tr w:rsidR="0087607C" w:rsidRPr="0036267B" w:rsidDel="009B5707" w14:paraId="117797CC" w14:textId="21C341F1" w:rsidTr="00294191">
        <w:trPr>
          <w:trHeight w:val="454"/>
          <w:del w:id="2296" w:author="Арслан Катеев" w:date="2018-09-17T13:23:00Z"/>
        </w:trPr>
        <w:tc>
          <w:tcPr>
            <w:tcW w:w="5103" w:type="dxa"/>
            <w:tcBorders>
              <w:right w:val="single" w:sz="4" w:space="0" w:color="auto"/>
            </w:tcBorders>
            <w:shd w:val="clear" w:color="auto" w:fill="auto"/>
          </w:tcPr>
          <w:p w14:paraId="4F0C4A27" w14:textId="13DCB320" w:rsidR="0087607C" w:rsidRPr="0036267B" w:rsidDel="009B5707" w:rsidRDefault="0087607C" w:rsidP="00CB47F1">
            <w:pPr>
              <w:pStyle w:val="phnormal"/>
              <w:rPr>
                <w:del w:id="2297" w:author="Арслан Катеев" w:date="2018-09-17T13:23:00Z"/>
                <w:shd w:val="clear" w:color="auto" w:fill="FFFFFF"/>
              </w:rPr>
              <w:pPrChange w:id="2298" w:author="Арслан Катеев" w:date="2018-09-17T15:27:00Z">
                <w:pPr>
                  <w:pStyle w:val="phtablecellleft"/>
                </w:pPr>
              </w:pPrChange>
            </w:pPr>
          </w:p>
        </w:tc>
        <w:tc>
          <w:tcPr>
            <w:tcW w:w="4962" w:type="dxa"/>
            <w:tcBorders>
              <w:left w:val="single" w:sz="4" w:space="0" w:color="auto"/>
            </w:tcBorders>
            <w:shd w:val="clear" w:color="auto" w:fill="auto"/>
          </w:tcPr>
          <w:p w14:paraId="25859A27" w14:textId="14D09A7C" w:rsidR="0087607C" w:rsidRPr="0036267B" w:rsidDel="009B5707" w:rsidRDefault="0087607C" w:rsidP="00CB47F1">
            <w:pPr>
              <w:pStyle w:val="phnormal"/>
              <w:rPr>
                <w:del w:id="2299" w:author="Арслан Катеев" w:date="2018-09-17T13:23:00Z"/>
                <w:shd w:val="clear" w:color="auto" w:fill="FFFFFF"/>
              </w:rPr>
              <w:pPrChange w:id="2300" w:author="Арслан Катеев" w:date="2018-09-17T15:27:00Z">
                <w:pPr>
                  <w:pStyle w:val="phtablecellleft"/>
                </w:pPr>
              </w:pPrChange>
            </w:pPr>
          </w:p>
        </w:tc>
      </w:tr>
      <w:tr w:rsidR="0087607C" w:rsidRPr="0036267B" w:rsidDel="009B5707" w14:paraId="51B3EE96" w14:textId="4FAB144A" w:rsidTr="00294191">
        <w:trPr>
          <w:trHeight w:val="454"/>
          <w:del w:id="2301" w:author="Арслан Катеев" w:date="2018-09-17T13:23:00Z"/>
        </w:trPr>
        <w:tc>
          <w:tcPr>
            <w:tcW w:w="5103" w:type="dxa"/>
            <w:tcBorders>
              <w:right w:val="single" w:sz="4" w:space="0" w:color="auto"/>
            </w:tcBorders>
            <w:shd w:val="clear" w:color="auto" w:fill="auto"/>
          </w:tcPr>
          <w:p w14:paraId="3407277B" w14:textId="5AC58B8C" w:rsidR="0087607C" w:rsidRPr="0036267B" w:rsidDel="009B5707" w:rsidRDefault="0087607C" w:rsidP="00CB47F1">
            <w:pPr>
              <w:pStyle w:val="phnormal"/>
              <w:rPr>
                <w:del w:id="2302" w:author="Арслан Катеев" w:date="2018-09-17T13:23:00Z"/>
                <w:shd w:val="clear" w:color="auto" w:fill="FFFFFF"/>
              </w:rPr>
              <w:pPrChange w:id="2303" w:author="Арслан Катеев" w:date="2018-09-17T15:27:00Z">
                <w:pPr>
                  <w:pStyle w:val="phtablecellleft"/>
                </w:pPr>
              </w:pPrChange>
            </w:pPr>
          </w:p>
        </w:tc>
        <w:tc>
          <w:tcPr>
            <w:tcW w:w="4962" w:type="dxa"/>
            <w:tcBorders>
              <w:left w:val="single" w:sz="4" w:space="0" w:color="auto"/>
            </w:tcBorders>
            <w:shd w:val="clear" w:color="auto" w:fill="auto"/>
          </w:tcPr>
          <w:p w14:paraId="11826045" w14:textId="67876142" w:rsidR="0087607C" w:rsidRPr="0036267B" w:rsidDel="009B5707" w:rsidRDefault="0087607C" w:rsidP="00CB47F1">
            <w:pPr>
              <w:pStyle w:val="phnormal"/>
              <w:rPr>
                <w:del w:id="2304" w:author="Арслан Катеев" w:date="2018-09-17T13:23:00Z"/>
                <w:shd w:val="clear" w:color="auto" w:fill="FFFFFF"/>
              </w:rPr>
              <w:pPrChange w:id="2305" w:author="Арслан Катеев" w:date="2018-09-17T15:27:00Z">
                <w:pPr>
                  <w:pStyle w:val="phtablecellleft"/>
                </w:pPr>
              </w:pPrChange>
            </w:pPr>
          </w:p>
        </w:tc>
      </w:tr>
      <w:tr w:rsidR="0087607C" w:rsidRPr="0036267B" w:rsidDel="009B5707" w14:paraId="04975358" w14:textId="6014EEB2" w:rsidTr="00294191">
        <w:trPr>
          <w:trHeight w:val="454"/>
          <w:del w:id="2306" w:author="Арслан Катеев" w:date="2018-09-17T13:23:00Z"/>
        </w:trPr>
        <w:tc>
          <w:tcPr>
            <w:tcW w:w="5103" w:type="dxa"/>
            <w:tcBorders>
              <w:right w:val="single" w:sz="4" w:space="0" w:color="auto"/>
            </w:tcBorders>
            <w:shd w:val="clear" w:color="auto" w:fill="auto"/>
          </w:tcPr>
          <w:p w14:paraId="7ED4E12E" w14:textId="713649A0" w:rsidR="0087607C" w:rsidRPr="0036267B" w:rsidDel="009B5707" w:rsidRDefault="0087607C" w:rsidP="00CB47F1">
            <w:pPr>
              <w:pStyle w:val="phnormal"/>
              <w:rPr>
                <w:del w:id="2307" w:author="Арслан Катеев" w:date="2018-09-17T13:23:00Z"/>
                <w:shd w:val="clear" w:color="auto" w:fill="FFFFFF"/>
              </w:rPr>
              <w:pPrChange w:id="2308" w:author="Арслан Катеев" w:date="2018-09-17T15:27:00Z">
                <w:pPr>
                  <w:pStyle w:val="phtablecellleft"/>
                </w:pPr>
              </w:pPrChange>
            </w:pPr>
          </w:p>
        </w:tc>
        <w:tc>
          <w:tcPr>
            <w:tcW w:w="4962" w:type="dxa"/>
            <w:tcBorders>
              <w:left w:val="single" w:sz="4" w:space="0" w:color="auto"/>
            </w:tcBorders>
            <w:shd w:val="clear" w:color="auto" w:fill="auto"/>
          </w:tcPr>
          <w:p w14:paraId="47CFA91B" w14:textId="4AB36ACC" w:rsidR="0087607C" w:rsidRPr="0036267B" w:rsidDel="009B5707" w:rsidRDefault="0087607C" w:rsidP="00CB47F1">
            <w:pPr>
              <w:pStyle w:val="phnormal"/>
              <w:rPr>
                <w:del w:id="2309" w:author="Арслан Катеев" w:date="2018-09-17T13:23:00Z"/>
                <w:shd w:val="clear" w:color="auto" w:fill="FFFFFF"/>
              </w:rPr>
              <w:pPrChange w:id="2310" w:author="Арслан Катеев" w:date="2018-09-17T15:27:00Z">
                <w:pPr>
                  <w:pStyle w:val="phtablecellleft"/>
                </w:pPr>
              </w:pPrChange>
            </w:pPr>
          </w:p>
        </w:tc>
      </w:tr>
      <w:tr w:rsidR="0087607C" w:rsidRPr="0036267B" w:rsidDel="009B5707" w14:paraId="6CD9B85C" w14:textId="34BFDB60" w:rsidTr="00294191">
        <w:trPr>
          <w:trHeight w:val="454"/>
          <w:del w:id="2311" w:author="Арслан Катеев" w:date="2018-09-17T13:23:00Z"/>
        </w:trPr>
        <w:tc>
          <w:tcPr>
            <w:tcW w:w="5103" w:type="dxa"/>
            <w:tcBorders>
              <w:right w:val="single" w:sz="4" w:space="0" w:color="auto"/>
            </w:tcBorders>
            <w:shd w:val="clear" w:color="auto" w:fill="auto"/>
          </w:tcPr>
          <w:p w14:paraId="3C6504FA" w14:textId="1E1613A9" w:rsidR="0087607C" w:rsidRPr="0036267B" w:rsidDel="009B5707" w:rsidRDefault="0087607C" w:rsidP="00CB47F1">
            <w:pPr>
              <w:pStyle w:val="phnormal"/>
              <w:rPr>
                <w:del w:id="2312" w:author="Арслан Катеев" w:date="2018-09-17T13:23:00Z"/>
                <w:shd w:val="clear" w:color="auto" w:fill="FFFFFF"/>
              </w:rPr>
              <w:pPrChange w:id="2313" w:author="Арслан Катеев" w:date="2018-09-17T15:27:00Z">
                <w:pPr>
                  <w:pStyle w:val="phtablecellleft"/>
                </w:pPr>
              </w:pPrChange>
            </w:pPr>
          </w:p>
        </w:tc>
        <w:tc>
          <w:tcPr>
            <w:tcW w:w="4962" w:type="dxa"/>
            <w:tcBorders>
              <w:left w:val="single" w:sz="4" w:space="0" w:color="auto"/>
            </w:tcBorders>
            <w:shd w:val="clear" w:color="auto" w:fill="auto"/>
          </w:tcPr>
          <w:p w14:paraId="0A7CB288" w14:textId="4FFCEA93" w:rsidR="0087607C" w:rsidRPr="0036267B" w:rsidDel="009B5707" w:rsidRDefault="0087607C" w:rsidP="00CB47F1">
            <w:pPr>
              <w:pStyle w:val="phnormal"/>
              <w:rPr>
                <w:del w:id="2314" w:author="Арслан Катеев" w:date="2018-09-17T13:23:00Z"/>
                <w:shd w:val="clear" w:color="auto" w:fill="FFFFFF"/>
              </w:rPr>
              <w:pPrChange w:id="2315" w:author="Арслан Катеев" w:date="2018-09-17T15:27:00Z">
                <w:pPr>
                  <w:pStyle w:val="phtablecellleft"/>
                </w:pPr>
              </w:pPrChange>
            </w:pPr>
          </w:p>
        </w:tc>
      </w:tr>
      <w:tr w:rsidR="0087607C" w:rsidRPr="0036267B" w:rsidDel="009B5707" w14:paraId="60E82451" w14:textId="21423686" w:rsidTr="00294191">
        <w:trPr>
          <w:trHeight w:val="454"/>
          <w:del w:id="2316" w:author="Арслан Катеев" w:date="2018-09-17T13:23:00Z"/>
        </w:trPr>
        <w:tc>
          <w:tcPr>
            <w:tcW w:w="5103" w:type="dxa"/>
            <w:tcBorders>
              <w:right w:val="single" w:sz="4" w:space="0" w:color="auto"/>
            </w:tcBorders>
            <w:shd w:val="clear" w:color="auto" w:fill="auto"/>
          </w:tcPr>
          <w:p w14:paraId="7782A106" w14:textId="3F4FC0C6" w:rsidR="0087607C" w:rsidRPr="0036267B" w:rsidDel="009B5707" w:rsidRDefault="0087607C" w:rsidP="00CB47F1">
            <w:pPr>
              <w:pStyle w:val="phnormal"/>
              <w:rPr>
                <w:del w:id="2317" w:author="Арслан Катеев" w:date="2018-09-17T13:23:00Z"/>
                <w:shd w:val="clear" w:color="auto" w:fill="FFFFFF"/>
              </w:rPr>
              <w:pPrChange w:id="2318" w:author="Арслан Катеев" w:date="2018-09-17T15:27:00Z">
                <w:pPr>
                  <w:pStyle w:val="phtablecellleft"/>
                </w:pPr>
              </w:pPrChange>
            </w:pPr>
          </w:p>
        </w:tc>
        <w:tc>
          <w:tcPr>
            <w:tcW w:w="4962" w:type="dxa"/>
            <w:tcBorders>
              <w:left w:val="single" w:sz="4" w:space="0" w:color="auto"/>
            </w:tcBorders>
            <w:shd w:val="clear" w:color="auto" w:fill="auto"/>
          </w:tcPr>
          <w:p w14:paraId="696849E7" w14:textId="71A35008" w:rsidR="0087607C" w:rsidRPr="0036267B" w:rsidDel="009B5707" w:rsidRDefault="0087607C" w:rsidP="00CB47F1">
            <w:pPr>
              <w:pStyle w:val="phnormal"/>
              <w:rPr>
                <w:del w:id="2319" w:author="Арслан Катеев" w:date="2018-09-17T13:23:00Z"/>
                <w:shd w:val="clear" w:color="auto" w:fill="FFFFFF"/>
              </w:rPr>
              <w:pPrChange w:id="2320" w:author="Арслан Катеев" w:date="2018-09-17T15:27:00Z">
                <w:pPr>
                  <w:pStyle w:val="phtablecellleft"/>
                </w:pPr>
              </w:pPrChange>
            </w:pPr>
          </w:p>
        </w:tc>
      </w:tr>
      <w:tr w:rsidR="0087607C" w:rsidRPr="0036267B" w:rsidDel="009B5707" w14:paraId="31782673" w14:textId="252C32FA" w:rsidTr="00294191">
        <w:trPr>
          <w:trHeight w:val="454"/>
          <w:del w:id="2321" w:author="Арслан Катеев" w:date="2018-09-17T13:23:00Z"/>
        </w:trPr>
        <w:tc>
          <w:tcPr>
            <w:tcW w:w="5103" w:type="dxa"/>
            <w:tcBorders>
              <w:right w:val="single" w:sz="4" w:space="0" w:color="auto"/>
            </w:tcBorders>
            <w:shd w:val="clear" w:color="auto" w:fill="auto"/>
          </w:tcPr>
          <w:p w14:paraId="44C62BDD" w14:textId="043270A6" w:rsidR="0087607C" w:rsidRPr="0036267B" w:rsidDel="009B5707" w:rsidRDefault="0087607C" w:rsidP="00CB47F1">
            <w:pPr>
              <w:pStyle w:val="phnormal"/>
              <w:rPr>
                <w:del w:id="2322" w:author="Арслан Катеев" w:date="2018-09-17T13:23:00Z"/>
                <w:shd w:val="clear" w:color="auto" w:fill="FFFFFF"/>
              </w:rPr>
              <w:pPrChange w:id="2323" w:author="Арслан Катеев" w:date="2018-09-17T15:27:00Z">
                <w:pPr>
                  <w:pStyle w:val="phtablecellleft"/>
                </w:pPr>
              </w:pPrChange>
            </w:pPr>
          </w:p>
        </w:tc>
        <w:tc>
          <w:tcPr>
            <w:tcW w:w="4962" w:type="dxa"/>
            <w:tcBorders>
              <w:left w:val="single" w:sz="4" w:space="0" w:color="auto"/>
            </w:tcBorders>
            <w:shd w:val="clear" w:color="auto" w:fill="auto"/>
          </w:tcPr>
          <w:p w14:paraId="018DA178" w14:textId="1E184C1A" w:rsidR="0087607C" w:rsidRPr="0036267B" w:rsidDel="009B5707" w:rsidRDefault="0087607C" w:rsidP="00CB47F1">
            <w:pPr>
              <w:pStyle w:val="phnormal"/>
              <w:rPr>
                <w:del w:id="2324" w:author="Арслан Катеев" w:date="2018-09-17T13:23:00Z"/>
                <w:shd w:val="clear" w:color="auto" w:fill="FFFFFF"/>
              </w:rPr>
              <w:pPrChange w:id="2325" w:author="Арслан Катеев" w:date="2018-09-17T15:27:00Z">
                <w:pPr>
                  <w:pStyle w:val="phtablecellleft"/>
                </w:pPr>
              </w:pPrChange>
            </w:pPr>
          </w:p>
        </w:tc>
      </w:tr>
      <w:tr w:rsidR="0087607C" w:rsidRPr="0036267B" w:rsidDel="009B5707" w14:paraId="6527E4DA" w14:textId="72267EEF" w:rsidTr="00294191">
        <w:trPr>
          <w:trHeight w:val="454"/>
          <w:del w:id="2326" w:author="Арслан Катеев" w:date="2018-09-17T13:23:00Z"/>
        </w:trPr>
        <w:tc>
          <w:tcPr>
            <w:tcW w:w="5103" w:type="dxa"/>
            <w:tcBorders>
              <w:right w:val="single" w:sz="4" w:space="0" w:color="auto"/>
            </w:tcBorders>
            <w:shd w:val="clear" w:color="auto" w:fill="auto"/>
          </w:tcPr>
          <w:p w14:paraId="6967E9E9" w14:textId="2BAC56C5" w:rsidR="0087607C" w:rsidRPr="0036267B" w:rsidDel="009B5707" w:rsidRDefault="0087607C" w:rsidP="00CB47F1">
            <w:pPr>
              <w:pStyle w:val="phnormal"/>
              <w:rPr>
                <w:del w:id="2327" w:author="Арслан Катеев" w:date="2018-09-17T13:23:00Z"/>
                <w:shd w:val="clear" w:color="auto" w:fill="FFFFFF"/>
              </w:rPr>
              <w:pPrChange w:id="2328" w:author="Арслан Катеев" w:date="2018-09-17T15:27:00Z">
                <w:pPr>
                  <w:pStyle w:val="phtablecellleft"/>
                </w:pPr>
              </w:pPrChange>
            </w:pPr>
          </w:p>
        </w:tc>
        <w:tc>
          <w:tcPr>
            <w:tcW w:w="4962" w:type="dxa"/>
            <w:tcBorders>
              <w:left w:val="single" w:sz="4" w:space="0" w:color="auto"/>
            </w:tcBorders>
            <w:shd w:val="clear" w:color="auto" w:fill="auto"/>
          </w:tcPr>
          <w:p w14:paraId="528576B5" w14:textId="0D899504" w:rsidR="0087607C" w:rsidRPr="0036267B" w:rsidDel="009B5707" w:rsidRDefault="0087607C" w:rsidP="00CB47F1">
            <w:pPr>
              <w:pStyle w:val="phnormal"/>
              <w:rPr>
                <w:del w:id="2329" w:author="Арслан Катеев" w:date="2018-09-17T13:23:00Z"/>
                <w:shd w:val="clear" w:color="auto" w:fill="FFFFFF"/>
              </w:rPr>
              <w:pPrChange w:id="2330" w:author="Арслан Катеев" w:date="2018-09-17T15:27:00Z">
                <w:pPr>
                  <w:pStyle w:val="phtablecellleft"/>
                </w:pPr>
              </w:pPrChange>
            </w:pPr>
          </w:p>
        </w:tc>
      </w:tr>
      <w:tr w:rsidR="0087607C" w:rsidRPr="0036267B" w:rsidDel="009B5707" w14:paraId="0A6EA576" w14:textId="46A74F26" w:rsidTr="00294191">
        <w:trPr>
          <w:trHeight w:val="454"/>
          <w:del w:id="2331" w:author="Арслан Катеев" w:date="2018-09-17T13:23:00Z"/>
        </w:trPr>
        <w:tc>
          <w:tcPr>
            <w:tcW w:w="5103" w:type="dxa"/>
            <w:tcBorders>
              <w:right w:val="single" w:sz="4" w:space="0" w:color="auto"/>
            </w:tcBorders>
            <w:shd w:val="clear" w:color="auto" w:fill="auto"/>
          </w:tcPr>
          <w:p w14:paraId="46837D00" w14:textId="49E097C7" w:rsidR="0087607C" w:rsidRPr="0036267B" w:rsidDel="009B5707" w:rsidRDefault="0087607C" w:rsidP="00CB47F1">
            <w:pPr>
              <w:pStyle w:val="phnormal"/>
              <w:rPr>
                <w:del w:id="2332" w:author="Арслан Катеев" w:date="2018-09-17T13:23:00Z"/>
                <w:shd w:val="clear" w:color="auto" w:fill="FFFFFF"/>
              </w:rPr>
              <w:pPrChange w:id="2333" w:author="Арслан Катеев" w:date="2018-09-17T15:27:00Z">
                <w:pPr>
                  <w:pStyle w:val="phtablecellleft"/>
                </w:pPr>
              </w:pPrChange>
            </w:pPr>
          </w:p>
        </w:tc>
        <w:tc>
          <w:tcPr>
            <w:tcW w:w="4962" w:type="dxa"/>
            <w:tcBorders>
              <w:left w:val="single" w:sz="4" w:space="0" w:color="auto"/>
            </w:tcBorders>
            <w:shd w:val="clear" w:color="auto" w:fill="auto"/>
          </w:tcPr>
          <w:p w14:paraId="3D5F41DE" w14:textId="482B77FF" w:rsidR="0087607C" w:rsidRPr="0036267B" w:rsidDel="009B5707" w:rsidRDefault="0087607C" w:rsidP="00CB47F1">
            <w:pPr>
              <w:pStyle w:val="phnormal"/>
              <w:rPr>
                <w:del w:id="2334" w:author="Арслан Катеев" w:date="2018-09-17T13:23:00Z"/>
                <w:shd w:val="clear" w:color="auto" w:fill="FFFFFF"/>
              </w:rPr>
              <w:pPrChange w:id="2335" w:author="Арслан Катеев" w:date="2018-09-17T15:27:00Z">
                <w:pPr>
                  <w:pStyle w:val="phtablecellleft"/>
                </w:pPr>
              </w:pPrChange>
            </w:pPr>
          </w:p>
        </w:tc>
      </w:tr>
      <w:tr w:rsidR="0087607C" w:rsidRPr="0036267B" w:rsidDel="009B5707" w14:paraId="2733716E" w14:textId="79925EEA" w:rsidTr="00294191">
        <w:trPr>
          <w:trHeight w:val="454"/>
          <w:del w:id="2336" w:author="Арслан Катеев" w:date="2018-09-17T13:23:00Z"/>
        </w:trPr>
        <w:tc>
          <w:tcPr>
            <w:tcW w:w="5103" w:type="dxa"/>
            <w:tcBorders>
              <w:right w:val="single" w:sz="4" w:space="0" w:color="auto"/>
            </w:tcBorders>
            <w:shd w:val="clear" w:color="auto" w:fill="auto"/>
          </w:tcPr>
          <w:p w14:paraId="51CE621A" w14:textId="1B9432A8" w:rsidR="0087607C" w:rsidRPr="0036267B" w:rsidDel="009B5707" w:rsidRDefault="0087607C" w:rsidP="00CB47F1">
            <w:pPr>
              <w:pStyle w:val="phnormal"/>
              <w:rPr>
                <w:del w:id="2337" w:author="Арслан Катеев" w:date="2018-09-17T13:23:00Z"/>
                <w:shd w:val="clear" w:color="auto" w:fill="FFFFFF"/>
              </w:rPr>
              <w:pPrChange w:id="2338" w:author="Арслан Катеев" w:date="2018-09-17T15:27:00Z">
                <w:pPr>
                  <w:pStyle w:val="phtablecellleft"/>
                </w:pPr>
              </w:pPrChange>
            </w:pPr>
          </w:p>
        </w:tc>
        <w:tc>
          <w:tcPr>
            <w:tcW w:w="4962" w:type="dxa"/>
            <w:tcBorders>
              <w:left w:val="single" w:sz="4" w:space="0" w:color="auto"/>
            </w:tcBorders>
            <w:shd w:val="clear" w:color="auto" w:fill="auto"/>
          </w:tcPr>
          <w:p w14:paraId="75966F29" w14:textId="1F68264F" w:rsidR="0087607C" w:rsidRPr="0036267B" w:rsidDel="009B5707" w:rsidRDefault="0087607C" w:rsidP="00CB47F1">
            <w:pPr>
              <w:pStyle w:val="phnormal"/>
              <w:rPr>
                <w:del w:id="2339" w:author="Арслан Катеев" w:date="2018-09-17T13:23:00Z"/>
                <w:shd w:val="clear" w:color="auto" w:fill="FFFFFF"/>
              </w:rPr>
              <w:pPrChange w:id="2340" w:author="Арслан Катеев" w:date="2018-09-17T15:27:00Z">
                <w:pPr>
                  <w:pStyle w:val="phtablecellleft"/>
                </w:pPr>
              </w:pPrChange>
            </w:pPr>
          </w:p>
        </w:tc>
      </w:tr>
      <w:tr w:rsidR="0087607C" w:rsidRPr="0036267B" w:rsidDel="009B5707" w14:paraId="2FA20DFA" w14:textId="7CD74ECD" w:rsidTr="00294191">
        <w:trPr>
          <w:trHeight w:val="454"/>
          <w:del w:id="2341" w:author="Арслан Катеев" w:date="2018-09-17T13:23:00Z"/>
        </w:trPr>
        <w:tc>
          <w:tcPr>
            <w:tcW w:w="5103" w:type="dxa"/>
            <w:tcBorders>
              <w:right w:val="single" w:sz="4" w:space="0" w:color="auto"/>
            </w:tcBorders>
            <w:shd w:val="clear" w:color="auto" w:fill="auto"/>
          </w:tcPr>
          <w:p w14:paraId="7B935469" w14:textId="7F503C60" w:rsidR="0087607C" w:rsidRPr="0036267B" w:rsidDel="009B5707" w:rsidRDefault="0087607C" w:rsidP="00CB47F1">
            <w:pPr>
              <w:pStyle w:val="phnormal"/>
              <w:rPr>
                <w:del w:id="2342" w:author="Арслан Катеев" w:date="2018-09-17T13:23:00Z"/>
                <w:shd w:val="clear" w:color="auto" w:fill="FFFFFF"/>
              </w:rPr>
              <w:pPrChange w:id="2343" w:author="Арслан Катеев" w:date="2018-09-17T15:27:00Z">
                <w:pPr>
                  <w:pStyle w:val="phtablecellleft"/>
                </w:pPr>
              </w:pPrChange>
            </w:pPr>
          </w:p>
        </w:tc>
        <w:tc>
          <w:tcPr>
            <w:tcW w:w="4962" w:type="dxa"/>
            <w:tcBorders>
              <w:left w:val="single" w:sz="4" w:space="0" w:color="auto"/>
            </w:tcBorders>
            <w:shd w:val="clear" w:color="auto" w:fill="auto"/>
          </w:tcPr>
          <w:p w14:paraId="5E1A3CF9" w14:textId="44293B5E" w:rsidR="0087607C" w:rsidRPr="0036267B" w:rsidDel="009B5707" w:rsidRDefault="0087607C" w:rsidP="00CB47F1">
            <w:pPr>
              <w:pStyle w:val="phnormal"/>
              <w:rPr>
                <w:del w:id="2344" w:author="Арслан Катеев" w:date="2018-09-17T13:23:00Z"/>
                <w:shd w:val="clear" w:color="auto" w:fill="FFFFFF"/>
              </w:rPr>
              <w:pPrChange w:id="2345" w:author="Арслан Катеев" w:date="2018-09-17T15:27:00Z">
                <w:pPr>
                  <w:pStyle w:val="phtablecellleft"/>
                </w:pPr>
              </w:pPrChange>
            </w:pPr>
          </w:p>
        </w:tc>
      </w:tr>
      <w:tr w:rsidR="0087607C" w:rsidRPr="0036267B" w:rsidDel="009B5707" w14:paraId="6F996B3B" w14:textId="66C0D28F" w:rsidTr="00294191">
        <w:trPr>
          <w:trHeight w:val="454"/>
          <w:del w:id="2346" w:author="Арслан Катеев" w:date="2018-09-17T13:23:00Z"/>
        </w:trPr>
        <w:tc>
          <w:tcPr>
            <w:tcW w:w="5103" w:type="dxa"/>
            <w:tcBorders>
              <w:right w:val="single" w:sz="4" w:space="0" w:color="auto"/>
            </w:tcBorders>
            <w:shd w:val="clear" w:color="auto" w:fill="auto"/>
          </w:tcPr>
          <w:p w14:paraId="76FEEA69" w14:textId="6AF6FD84" w:rsidR="0087607C" w:rsidRPr="0036267B" w:rsidDel="009B5707" w:rsidRDefault="0087607C" w:rsidP="00CB47F1">
            <w:pPr>
              <w:pStyle w:val="phnormal"/>
              <w:rPr>
                <w:del w:id="2347" w:author="Арслан Катеев" w:date="2018-09-17T13:23:00Z"/>
                <w:shd w:val="clear" w:color="auto" w:fill="FFFFFF"/>
              </w:rPr>
              <w:pPrChange w:id="2348" w:author="Арслан Катеев" w:date="2018-09-17T15:27:00Z">
                <w:pPr>
                  <w:pStyle w:val="phtablecellleft"/>
                </w:pPr>
              </w:pPrChange>
            </w:pPr>
          </w:p>
        </w:tc>
        <w:tc>
          <w:tcPr>
            <w:tcW w:w="4962" w:type="dxa"/>
            <w:tcBorders>
              <w:left w:val="single" w:sz="4" w:space="0" w:color="auto"/>
            </w:tcBorders>
            <w:shd w:val="clear" w:color="auto" w:fill="auto"/>
          </w:tcPr>
          <w:p w14:paraId="2C73BFFF" w14:textId="2068924A" w:rsidR="0087607C" w:rsidRPr="0036267B" w:rsidDel="009B5707" w:rsidRDefault="0087607C" w:rsidP="00CB47F1">
            <w:pPr>
              <w:pStyle w:val="phnormal"/>
              <w:rPr>
                <w:del w:id="2349" w:author="Арслан Катеев" w:date="2018-09-17T13:23:00Z"/>
                <w:shd w:val="clear" w:color="auto" w:fill="FFFFFF"/>
              </w:rPr>
              <w:pPrChange w:id="2350" w:author="Арслан Катеев" w:date="2018-09-17T15:27:00Z">
                <w:pPr>
                  <w:pStyle w:val="phtablecellleft"/>
                </w:pPr>
              </w:pPrChange>
            </w:pPr>
          </w:p>
        </w:tc>
      </w:tr>
      <w:tr w:rsidR="0087607C" w:rsidRPr="0036267B" w:rsidDel="009B5707" w14:paraId="612756C0" w14:textId="0685BC89" w:rsidTr="00294191">
        <w:trPr>
          <w:trHeight w:val="454"/>
          <w:del w:id="2351" w:author="Арслан Катеев" w:date="2018-09-17T13:23:00Z"/>
        </w:trPr>
        <w:tc>
          <w:tcPr>
            <w:tcW w:w="5103" w:type="dxa"/>
            <w:tcBorders>
              <w:right w:val="single" w:sz="4" w:space="0" w:color="auto"/>
            </w:tcBorders>
            <w:shd w:val="clear" w:color="auto" w:fill="auto"/>
          </w:tcPr>
          <w:p w14:paraId="6BB3AF37" w14:textId="0E5AA233" w:rsidR="0087607C" w:rsidRPr="0036267B" w:rsidDel="009B5707" w:rsidRDefault="0087607C" w:rsidP="00CB47F1">
            <w:pPr>
              <w:pStyle w:val="phnormal"/>
              <w:rPr>
                <w:del w:id="2352" w:author="Арслан Катеев" w:date="2018-09-17T13:23:00Z"/>
                <w:shd w:val="clear" w:color="auto" w:fill="FFFFFF"/>
              </w:rPr>
              <w:pPrChange w:id="2353" w:author="Арслан Катеев" w:date="2018-09-17T15:27:00Z">
                <w:pPr>
                  <w:pStyle w:val="phtablecellleft"/>
                </w:pPr>
              </w:pPrChange>
            </w:pPr>
          </w:p>
        </w:tc>
        <w:tc>
          <w:tcPr>
            <w:tcW w:w="4962" w:type="dxa"/>
            <w:tcBorders>
              <w:left w:val="single" w:sz="4" w:space="0" w:color="auto"/>
            </w:tcBorders>
            <w:shd w:val="clear" w:color="auto" w:fill="auto"/>
          </w:tcPr>
          <w:p w14:paraId="6755C9B0" w14:textId="460D47BB" w:rsidR="0087607C" w:rsidRPr="0036267B" w:rsidDel="009B5707" w:rsidRDefault="0087607C" w:rsidP="00CB47F1">
            <w:pPr>
              <w:pStyle w:val="phnormal"/>
              <w:rPr>
                <w:del w:id="2354" w:author="Арслан Катеев" w:date="2018-09-17T13:23:00Z"/>
                <w:shd w:val="clear" w:color="auto" w:fill="FFFFFF"/>
              </w:rPr>
              <w:pPrChange w:id="2355" w:author="Арслан Катеев" w:date="2018-09-17T15:27:00Z">
                <w:pPr>
                  <w:pStyle w:val="phtablecellleft"/>
                </w:pPr>
              </w:pPrChange>
            </w:pPr>
          </w:p>
        </w:tc>
      </w:tr>
      <w:tr w:rsidR="0087607C" w:rsidRPr="0036267B" w:rsidDel="009B5707" w14:paraId="16662E60" w14:textId="7B0C8185" w:rsidTr="00294191">
        <w:trPr>
          <w:trHeight w:val="454"/>
          <w:del w:id="2356" w:author="Арслан Катеев" w:date="2018-09-17T13:23:00Z"/>
        </w:trPr>
        <w:tc>
          <w:tcPr>
            <w:tcW w:w="5103" w:type="dxa"/>
            <w:tcBorders>
              <w:right w:val="single" w:sz="4" w:space="0" w:color="auto"/>
            </w:tcBorders>
            <w:shd w:val="clear" w:color="auto" w:fill="auto"/>
          </w:tcPr>
          <w:p w14:paraId="3D380095" w14:textId="539E80F3" w:rsidR="0087607C" w:rsidRPr="0036267B" w:rsidDel="009B5707" w:rsidRDefault="0087607C" w:rsidP="00CB47F1">
            <w:pPr>
              <w:pStyle w:val="phnormal"/>
              <w:rPr>
                <w:del w:id="2357" w:author="Арслан Катеев" w:date="2018-09-17T13:23:00Z"/>
                <w:shd w:val="clear" w:color="auto" w:fill="FFFFFF"/>
              </w:rPr>
              <w:pPrChange w:id="2358" w:author="Арслан Катеев" w:date="2018-09-17T15:27:00Z">
                <w:pPr>
                  <w:pStyle w:val="phtablecellleft"/>
                </w:pPr>
              </w:pPrChange>
            </w:pPr>
          </w:p>
        </w:tc>
        <w:tc>
          <w:tcPr>
            <w:tcW w:w="4962" w:type="dxa"/>
            <w:tcBorders>
              <w:left w:val="single" w:sz="4" w:space="0" w:color="auto"/>
            </w:tcBorders>
            <w:shd w:val="clear" w:color="auto" w:fill="auto"/>
          </w:tcPr>
          <w:p w14:paraId="287B1F22" w14:textId="02C5D86D" w:rsidR="0087607C" w:rsidRPr="0036267B" w:rsidDel="009B5707" w:rsidRDefault="0087607C" w:rsidP="00CB47F1">
            <w:pPr>
              <w:pStyle w:val="phnormal"/>
              <w:rPr>
                <w:del w:id="2359" w:author="Арслан Катеев" w:date="2018-09-17T13:23:00Z"/>
                <w:shd w:val="clear" w:color="auto" w:fill="FFFFFF"/>
              </w:rPr>
              <w:pPrChange w:id="2360" w:author="Арслан Катеев" w:date="2018-09-17T15:27:00Z">
                <w:pPr>
                  <w:pStyle w:val="phtablecellleft"/>
                </w:pPr>
              </w:pPrChange>
            </w:pPr>
          </w:p>
        </w:tc>
      </w:tr>
      <w:tr w:rsidR="0087607C" w:rsidRPr="0036267B" w:rsidDel="009B5707" w14:paraId="16FD0B1C" w14:textId="602AD25B" w:rsidTr="00294191">
        <w:trPr>
          <w:trHeight w:val="454"/>
          <w:del w:id="2361" w:author="Арслан Катеев" w:date="2018-09-17T13:23:00Z"/>
        </w:trPr>
        <w:tc>
          <w:tcPr>
            <w:tcW w:w="5103" w:type="dxa"/>
            <w:tcBorders>
              <w:right w:val="single" w:sz="4" w:space="0" w:color="auto"/>
            </w:tcBorders>
            <w:shd w:val="clear" w:color="auto" w:fill="auto"/>
          </w:tcPr>
          <w:p w14:paraId="690DD63D" w14:textId="29D1C6CD" w:rsidR="0087607C" w:rsidRPr="0036267B" w:rsidDel="009B5707" w:rsidRDefault="0087607C" w:rsidP="00CB47F1">
            <w:pPr>
              <w:pStyle w:val="phnormal"/>
              <w:rPr>
                <w:del w:id="2362" w:author="Арслан Катеев" w:date="2018-09-17T13:23:00Z"/>
                <w:shd w:val="clear" w:color="auto" w:fill="FFFFFF"/>
              </w:rPr>
              <w:pPrChange w:id="2363" w:author="Арслан Катеев" w:date="2018-09-17T15:27:00Z">
                <w:pPr>
                  <w:pStyle w:val="phtablecellleft"/>
                </w:pPr>
              </w:pPrChange>
            </w:pPr>
          </w:p>
        </w:tc>
        <w:tc>
          <w:tcPr>
            <w:tcW w:w="4962" w:type="dxa"/>
            <w:tcBorders>
              <w:left w:val="single" w:sz="4" w:space="0" w:color="auto"/>
            </w:tcBorders>
            <w:shd w:val="clear" w:color="auto" w:fill="auto"/>
          </w:tcPr>
          <w:p w14:paraId="52E0D94C" w14:textId="6FC47E36" w:rsidR="0087607C" w:rsidRPr="0036267B" w:rsidDel="009B5707" w:rsidRDefault="0087607C" w:rsidP="00CB47F1">
            <w:pPr>
              <w:pStyle w:val="phnormal"/>
              <w:rPr>
                <w:del w:id="2364" w:author="Арслан Катеев" w:date="2018-09-17T13:23:00Z"/>
                <w:shd w:val="clear" w:color="auto" w:fill="FFFFFF"/>
              </w:rPr>
              <w:pPrChange w:id="2365" w:author="Арслан Катеев" w:date="2018-09-17T15:27:00Z">
                <w:pPr>
                  <w:pStyle w:val="phtablecellleft"/>
                </w:pPr>
              </w:pPrChange>
            </w:pPr>
          </w:p>
        </w:tc>
      </w:tr>
      <w:tr w:rsidR="0087607C" w:rsidRPr="0036267B" w:rsidDel="009B5707" w14:paraId="551ABBF9" w14:textId="44568576" w:rsidTr="00294191">
        <w:trPr>
          <w:trHeight w:val="454"/>
          <w:del w:id="2366" w:author="Арслан Катеев" w:date="2018-09-17T13:23:00Z"/>
        </w:trPr>
        <w:tc>
          <w:tcPr>
            <w:tcW w:w="5103" w:type="dxa"/>
            <w:tcBorders>
              <w:right w:val="single" w:sz="4" w:space="0" w:color="auto"/>
            </w:tcBorders>
            <w:shd w:val="clear" w:color="auto" w:fill="auto"/>
          </w:tcPr>
          <w:p w14:paraId="049FE421" w14:textId="65D4C6E5" w:rsidR="0087607C" w:rsidRPr="0036267B" w:rsidDel="009B5707" w:rsidRDefault="0087607C" w:rsidP="00CB47F1">
            <w:pPr>
              <w:pStyle w:val="phnormal"/>
              <w:rPr>
                <w:del w:id="2367" w:author="Арслан Катеев" w:date="2018-09-17T13:23:00Z"/>
                <w:shd w:val="clear" w:color="auto" w:fill="FFFFFF"/>
              </w:rPr>
              <w:pPrChange w:id="2368" w:author="Арслан Катеев" w:date="2018-09-17T15:27:00Z">
                <w:pPr>
                  <w:pStyle w:val="phtablecellleft"/>
                </w:pPr>
              </w:pPrChange>
            </w:pPr>
          </w:p>
        </w:tc>
        <w:tc>
          <w:tcPr>
            <w:tcW w:w="4962" w:type="dxa"/>
            <w:tcBorders>
              <w:left w:val="single" w:sz="4" w:space="0" w:color="auto"/>
            </w:tcBorders>
            <w:shd w:val="clear" w:color="auto" w:fill="auto"/>
          </w:tcPr>
          <w:p w14:paraId="04FF66E3" w14:textId="2EDF373A" w:rsidR="0087607C" w:rsidRPr="0036267B" w:rsidDel="009B5707" w:rsidRDefault="0087607C" w:rsidP="00CB47F1">
            <w:pPr>
              <w:pStyle w:val="phnormal"/>
              <w:rPr>
                <w:del w:id="2369" w:author="Арслан Катеев" w:date="2018-09-17T13:23:00Z"/>
                <w:shd w:val="clear" w:color="auto" w:fill="FFFFFF"/>
              </w:rPr>
              <w:pPrChange w:id="2370" w:author="Арслан Катеев" w:date="2018-09-17T15:27:00Z">
                <w:pPr>
                  <w:pStyle w:val="phtablecellleft"/>
                </w:pPr>
              </w:pPrChange>
            </w:pPr>
          </w:p>
        </w:tc>
      </w:tr>
      <w:tr w:rsidR="0087607C" w:rsidRPr="0036267B" w:rsidDel="009B5707" w14:paraId="2554B657" w14:textId="7BBCFFEE" w:rsidTr="00294191">
        <w:trPr>
          <w:trHeight w:val="454"/>
          <w:del w:id="2371" w:author="Арслан Катеев" w:date="2018-09-17T13:23:00Z"/>
        </w:trPr>
        <w:tc>
          <w:tcPr>
            <w:tcW w:w="5103" w:type="dxa"/>
            <w:tcBorders>
              <w:right w:val="single" w:sz="4" w:space="0" w:color="auto"/>
            </w:tcBorders>
            <w:shd w:val="clear" w:color="auto" w:fill="auto"/>
          </w:tcPr>
          <w:p w14:paraId="7DAA316B" w14:textId="464ACE18" w:rsidR="0087607C" w:rsidRPr="0036267B" w:rsidDel="009B5707" w:rsidRDefault="0087607C" w:rsidP="00CB47F1">
            <w:pPr>
              <w:pStyle w:val="phnormal"/>
              <w:rPr>
                <w:del w:id="2372" w:author="Арслан Катеев" w:date="2018-09-17T13:23:00Z"/>
                <w:shd w:val="clear" w:color="auto" w:fill="FFFFFF"/>
              </w:rPr>
              <w:pPrChange w:id="2373" w:author="Арслан Катеев" w:date="2018-09-17T15:27:00Z">
                <w:pPr>
                  <w:pStyle w:val="phtablecellleft"/>
                </w:pPr>
              </w:pPrChange>
            </w:pPr>
          </w:p>
        </w:tc>
        <w:tc>
          <w:tcPr>
            <w:tcW w:w="4962" w:type="dxa"/>
            <w:tcBorders>
              <w:left w:val="single" w:sz="4" w:space="0" w:color="auto"/>
            </w:tcBorders>
            <w:shd w:val="clear" w:color="auto" w:fill="auto"/>
          </w:tcPr>
          <w:p w14:paraId="0536E0A4" w14:textId="3ED13A79" w:rsidR="0087607C" w:rsidRPr="0036267B" w:rsidDel="009B5707" w:rsidRDefault="0087607C" w:rsidP="00CB47F1">
            <w:pPr>
              <w:pStyle w:val="phnormal"/>
              <w:rPr>
                <w:del w:id="2374" w:author="Арслан Катеев" w:date="2018-09-17T13:23:00Z"/>
                <w:shd w:val="clear" w:color="auto" w:fill="FFFFFF"/>
              </w:rPr>
              <w:pPrChange w:id="2375" w:author="Арслан Катеев" w:date="2018-09-17T15:27:00Z">
                <w:pPr>
                  <w:pStyle w:val="phtablecellleft"/>
                </w:pPr>
              </w:pPrChange>
            </w:pPr>
          </w:p>
        </w:tc>
      </w:tr>
      <w:tr w:rsidR="0087607C" w:rsidRPr="0036267B" w:rsidDel="009B5707" w14:paraId="2CB1583D" w14:textId="00A6CAF3" w:rsidTr="00294191">
        <w:trPr>
          <w:trHeight w:val="454"/>
          <w:del w:id="2376" w:author="Арслан Катеев" w:date="2018-09-17T13:23:00Z"/>
        </w:trPr>
        <w:tc>
          <w:tcPr>
            <w:tcW w:w="5103" w:type="dxa"/>
            <w:tcBorders>
              <w:right w:val="single" w:sz="4" w:space="0" w:color="auto"/>
            </w:tcBorders>
            <w:shd w:val="clear" w:color="auto" w:fill="auto"/>
          </w:tcPr>
          <w:p w14:paraId="3DE3FB60" w14:textId="1CB354B6" w:rsidR="0087607C" w:rsidRPr="0036267B" w:rsidDel="009B5707" w:rsidRDefault="0087607C" w:rsidP="00CB47F1">
            <w:pPr>
              <w:pStyle w:val="phnormal"/>
              <w:rPr>
                <w:del w:id="2377" w:author="Арслан Катеев" w:date="2018-09-17T13:23:00Z"/>
                <w:shd w:val="clear" w:color="auto" w:fill="FFFFFF"/>
              </w:rPr>
              <w:pPrChange w:id="2378" w:author="Арслан Катеев" w:date="2018-09-17T15:27:00Z">
                <w:pPr>
                  <w:pStyle w:val="phtablecellleft"/>
                </w:pPr>
              </w:pPrChange>
            </w:pPr>
          </w:p>
        </w:tc>
        <w:tc>
          <w:tcPr>
            <w:tcW w:w="4962" w:type="dxa"/>
            <w:tcBorders>
              <w:left w:val="single" w:sz="4" w:space="0" w:color="auto"/>
            </w:tcBorders>
            <w:shd w:val="clear" w:color="auto" w:fill="auto"/>
          </w:tcPr>
          <w:p w14:paraId="6E2F6E8F" w14:textId="26C5785A" w:rsidR="0087607C" w:rsidRPr="0036267B" w:rsidDel="009B5707" w:rsidRDefault="0087607C" w:rsidP="00CB47F1">
            <w:pPr>
              <w:pStyle w:val="phnormal"/>
              <w:rPr>
                <w:del w:id="2379" w:author="Арслан Катеев" w:date="2018-09-17T13:23:00Z"/>
                <w:shd w:val="clear" w:color="auto" w:fill="FFFFFF"/>
              </w:rPr>
              <w:pPrChange w:id="2380" w:author="Арслан Катеев" w:date="2018-09-17T15:27:00Z">
                <w:pPr>
                  <w:pStyle w:val="phtablecellleft"/>
                </w:pPr>
              </w:pPrChange>
            </w:pPr>
          </w:p>
        </w:tc>
      </w:tr>
    </w:tbl>
    <w:p w14:paraId="2A92F267" w14:textId="19C46CE0" w:rsidR="0087607C" w:rsidRPr="0036267B" w:rsidDel="009B5707" w:rsidRDefault="0087607C" w:rsidP="00CB47F1">
      <w:pPr>
        <w:pStyle w:val="phnormal"/>
        <w:rPr>
          <w:del w:id="2381" w:author="Арслан Катеев" w:date="2018-09-17T13:23:00Z"/>
        </w:rPr>
        <w:pPrChange w:id="2382" w:author="Арслан Катеев" w:date="2018-09-17T15:27:00Z">
          <w:pPr/>
        </w:pPrChange>
      </w:pPr>
    </w:p>
    <w:p w14:paraId="626A35E1" w14:textId="127F18BA" w:rsidR="00A408A0" w:rsidRPr="0036267B" w:rsidDel="009B5707" w:rsidRDefault="00A408A0" w:rsidP="00CB47F1">
      <w:pPr>
        <w:pStyle w:val="phnormal"/>
        <w:rPr>
          <w:del w:id="2383" w:author="Арслан Катеев" w:date="2018-09-17T13:23:00Z"/>
          <w:rFonts w:cs="Arial"/>
        </w:rPr>
        <w:pPrChange w:id="2384" w:author="Арслан Катеев" w:date="2018-09-17T15:27:00Z">
          <w:pPr>
            <w:pStyle w:val="phadditiontitle1"/>
          </w:pPr>
        </w:pPrChange>
      </w:pPr>
      <w:bookmarkStart w:id="2385" w:name="_Toc522869239"/>
      <w:bookmarkStart w:id="2386" w:name="_Ref398628331"/>
      <w:bookmarkEnd w:id="5"/>
      <w:bookmarkEnd w:id="2385"/>
    </w:p>
    <w:bookmarkEnd w:id="2386"/>
    <w:p w14:paraId="1FA1D820" w14:textId="001F8112" w:rsidR="00A408A0" w:rsidRPr="0036267B" w:rsidDel="009B5707" w:rsidRDefault="00A408A0" w:rsidP="00CB47F1">
      <w:pPr>
        <w:pStyle w:val="phnormal"/>
        <w:rPr>
          <w:del w:id="2387" w:author="Арслан Катеев" w:date="2018-09-17T13:23:00Z"/>
        </w:rPr>
        <w:pPrChange w:id="2388" w:author="Арслан Катеев" w:date="2018-09-17T15:27:00Z">
          <w:pPr>
            <w:pStyle w:val="phtitlepagecode"/>
            <w:tabs>
              <w:tab w:val="left" w:pos="4820"/>
            </w:tabs>
          </w:pPr>
        </w:pPrChange>
      </w:pPr>
      <w:del w:id="2389" w:author="Арслан Катеев" w:date="2018-09-17T13:23:00Z">
        <w:r w:rsidRPr="0036267B" w:rsidDel="009B5707">
          <w:delText>Пример отчета по обращениям пользователей в Контакт-центр</w:delText>
        </w:r>
      </w:del>
    </w:p>
    <w:p w14:paraId="1EECFFDF" w14:textId="53A737A0" w:rsidR="00A408A0" w:rsidRPr="0036267B" w:rsidDel="009B5707" w:rsidRDefault="00A408A0" w:rsidP="00CB47F1">
      <w:pPr>
        <w:pStyle w:val="phnormal"/>
        <w:rPr>
          <w:del w:id="2390" w:author="Арслан Катеев" w:date="2018-09-17T13:23:00Z"/>
        </w:rPr>
        <w:pPrChange w:id="2391" w:author="Арслан Катеев" w:date="2018-09-17T15:27:00Z">
          <w:pPr>
            <w:pStyle w:val="afffffffffffff7"/>
          </w:pPr>
        </w:pPrChange>
      </w:pPr>
    </w:p>
    <w:tbl>
      <w:tblPr>
        <w:tblW w:w="9923" w:type="dxa"/>
        <w:tblInd w:w="108" w:type="dxa"/>
        <w:tblLook w:val="04A0" w:firstRow="1" w:lastRow="0" w:firstColumn="1" w:lastColumn="0" w:noHBand="0" w:noVBand="1"/>
      </w:tblPr>
      <w:tblGrid>
        <w:gridCol w:w="2410"/>
        <w:gridCol w:w="7513"/>
      </w:tblGrid>
      <w:tr w:rsidR="00A408A0" w:rsidRPr="0036267B" w:rsidDel="009B5707" w14:paraId="762906D4" w14:textId="7E83A1FB" w:rsidTr="00392163">
        <w:trPr>
          <w:trHeight w:val="300"/>
          <w:del w:id="2392" w:author="Арслан Катеев" w:date="2018-09-17T13:23:00Z"/>
        </w:trPr>
        <w:tc>
          <w:tcPr>
            <w:tcW w:w="2410" w:type="dxa"/>
            <w:vAlign w:val="center"/>
          </w:tcPr>
          <w:p w14:paraId="0520C2FD" w14:textId="510DD5C9" w:rsidR="00A408A0" w:rsidRPr="0036267B" w:rsidDel="009B5707" w:rsidRDefault="00A408A0" w:rsidP="00CB47F1">
            <w:pPr>
              <w:pStyle w:val="phnormal"/>
              <w:rPr>
                <w:del w:id="2393" w:author="Арслан Катеев" w:date="2018-09-17T13:23:00Z"/>
                <w:rFonts w:cs="Arial"/>
                <w:b/>
              </w:rPr>
              <w:pPrChange w:id="2394" w:author="Арслан Катеев" w:date="2018-09-17T15:27:00Z">
                <w:pPr>
                  <w:pStyle w:val="phnormal"/>
                  <w:tabs>
                    <w:tab w:val="left" w:pos="4820"/>
                  </w:tabs>
                  <w:ind w:right="0" w:firstLine="0"/>
                </w:pPr>
              </w:pPrChange>
            </w:pPr>
            <w:del w:id="2395" w:author="Арслан Катеев" w:date="2018-09-17T13:23:00Z">
              <w:r w:rsidRPr="0036267B" w:rsidDel="009B5707">
                <w:rPr>
                  <w:rFonts w:cs="Arial"/>
                  <w:b/>
                </w:rPr>
                <w:delText>период</w:delText>
              </w:r>
            </w:del>
          </w:p>
        </w:tc>
        <w:tc>
          <w:tcPr>
            <w:tcW w:w="7513" w:type="dxa"/>
            <w:vAlign w:val="center"/>
            <w:hideMark/>
          </w:tcPr>
          <w:p w14:paraId="54E5277F" w14:textId="166A13BB" w:rsidR="00A408A0" w:rsidRPr="0036267B" w:rsidDel="009B5707" w:rsidRDefault="00A408A0" w:rsidP="00CB47F1">
            <w:pPr>
              <w:pStyle w:val="phnormal"/>
              <w:rPr>
                <w:del w:id="2396" w:author="Арслан Катеев" w:date="2018-09-17T13:23:00Z"/>
                <w:rFonts w:cs="Arial"/>
                <w:lang w:eastAsia="en-US"/>
              </w:rPr>
              <w:pPrChange w:id="2397" w:author="Арслан Катеев" w:date="2018-09-17T15:27:00Z">
                <w:pPr>
                  <w:pStyle w:val="phnormal"/>
                  <w:tabs>
                    <w:tab w:val="left" w:pos="4820"/>
                  </w:tabs>
                  <w:ind w:right="0" w:firstLine="0"/>
                </w:pPr>
              </w:pPrChange>
            </w:pPr>
            <w:del w:id="2398" w:author="Арслан Катеев" w:date="2018-09-17T13:23:00Z">
              <w:r w:rsidRPr="0036267B" w:rsidDel="009B5707">
                <w:rPr>
                  <w:rFonts w:cs="Arial"/>
                  <w:lang w:eastAsia="en-US"/>
                </w:rPr>
                <w:delText>с 10.09.</w:delText>
              </w:r>
              <w:r w:rsidR="006D088F" w:rsidRPr="0036267B" w:rsidDel="009B5707">
                <w:rPr>
                  <w:rFonts w:cs="Arial"/>
                  <w:lang w:eastAsia="en-US"/>
                </w:rPr>
                <w:delText>201</w:delText>
              </w:r>
              <w:r w:rsidR="006D088F" w:rsidDel="009B5707">
                <w:rPr>
                  <w:rFonts w:cs="Arial"/>
                  <w:lang w:eastAsia="en-US"/>
                </w:rPr>
                <w:delText>7</w:delText>
              </w:r>
              <w:r w:rsidR="006D088F" w:rsidRPr="0036267B" w:rsidDel="009B5707">
                <w:rPr>
                  <w:rFonts w:cs="Arial"/>
                  <w:lang w:eastAsia="en-US"/>
                </w:rPr>
                <w:delText xml:space="preserve"> </w:delText>
              </w:r>
              <w:r w:rsidRPr="0036267B" w:rsidDel="009B5707">
                <w:rPr>
                  <w:rFonts w:cs="Arial"/>
                  <w:lang w:eastAsia="en-US"/>
                </w:rPr>
                <w:delText>00:00 по 11.09.</w:delText>
              </w:r>
              <w:r w:rsidR="006D088F" w:rsidRPr="0036267B" w:rsidDel="009B5707">
                <w:rPr>
                  <w:rFonts w:cs="Arial"/>
                  <w:lang w:eastAsia="en-US"/>
                </w:rPr>
                <w:delText>201</w:delText>
              </w:r>
              <w:r w:rsidR="006D088F" w:rsidDel="009B5707">
                <w:rPr>
                  <w:rFonts w:cs="Arial"/>
                  <w:lang w:eastAsia="en-US"/>
                </w:rPr>
                <w:delText>7</w:delText>
              </w:r>
              <w:r w:rsidR="006D088F" w:rsidRPr="0036267B" w:rsidDel="009B5707">
                <w:rPr>
                  <w:rFonts w:cs="Arial"/>
                  <w:lang w:eastAsia="en-US"/>
                </w:rPr>
                <w:delText xml:space="preserve"> </w:delText>
              </w:r>
              <w:r w:rsidRPr="0036267B" w:rsidDel="009B5707">
                <w:rPr>
                  <w:rFonts w:cs="Arial"/>
                  <w:lang w:eastAsia="en-US"/>
                </w:rPr>
                <w:delText>00:00</w:delText>
              </w:r>
            </w:del>
          </w:p>
        </w:tc>
      </w:tr>
      <w:tr w:rsidR="00A408A0" w:rsidRPr="0036267B" w:rsidDel="009B5707" w14:paraId="12BA1BDC" w14:textId="0BE1D9C8" w:rsidTr="00392163">
        <w:trPr>
          <w:trHeight w:val="300"/>
          <w:del w:id="2399" w:author="Арслан Катеев" w:date="2018-09-17T13:23:00Z"/>
        </w:trPr>
        <w:tc>
          <w:tcPr>
            <w:tcW w:w="2410" w:type="dxa"/>
            <w:vAlign w:val="center"/>
          </w:tcPr>
          <w:p w14:paraId="1EF7EF19" w14:textId="1AEA0B1A" w:rsidR="00A408A0" w:rsidRPr="0036267B" w:rsidDel="009B5707" w:rsidRDefault="00A408A0" w:rsidP="00CB47F1">
            <w:pPr>
              <w:pStyle w:val="phnormal"/>
              <w:rPr>
                <w:del w:id="2400" w:author="Арслан Катеев" w:date="2018-09-17T13:23:00Z"/>
                <w:rFonts w:cs="Arial"/>
                <w:b/>
              </w:rPr>
              <w:pPrChange w:id="2401" w:author="Арслан Катеев" w:date="2018-09-17T15:27:00Z">
                <w:pPr>
                  <w:pStyle w:val="phnormal"/>
                  <w:tabs>
                    <w:tab w:val="left" w:pos="4820"/>
                  </w:tabs>
                  <w:ind w:right="0" w:firstLine="0"/>
                </w:pPr>
              </w:pPrChange>
            </w:pPr>
            <w:del w:id="2402" w:author="Арслан Катеев" w:date="2018-09-17T13:23:00Z">
              <w:r w:rsidRPr="0036267B" w:rsidDel="009B5707">
                <w:rPr>
                  <w:rFonts w:cs="Arial"/>
                  <w:b/>
                </w:rPr>
                <w:delText>по продукту(ам)</w:delText>
              </w:r>
            </w:del>
          </w:p>
        </w:tc>
        <w:tc>
          <w:tcPr>
            <w:tcW w:w="7513" w:type="dxa"/>
            <w:vAlign w:val="center"/>
            <w:hideMark/>
          </w:tcPr>
          <w:p w14:paraId="289C6421" w14:textId="1FB8B419" w:rsidR="00A408A0" w:rsidRPr="0036267B" w:rsidDel="009B5707" w:rsidRDefault="00A408A0" w:rsidP="00CB47F1">
            <w:pPr>
              <w:pStyle w:val="phnormal"/>
              <w:rPr>
                <w:del w:id="2403" w:author="Арслан Катеев" w:date="2018-09-17T13:23:00Z"/>
                <w:rFonts w:cs="Arial"/>
                <w:lang w:eastAsia="en-US"/>
              </w:rPr>
              <w:pPrChange w:id="2404" w:author="Арслан Катеев" w:date="2018-09-17T15:27:00Z">
                <w:pPr>
                  <w:pStyle w:val="phnormal"/>
                  <w:tabs>
                    <w:tab w:val="left" w:pos="4820"/>
                  </w:tabs>
                  <w:ind w:right="0" w:firstLine="0"/>
                </w:pPr>
              </w:pPrChange>
            </w:pPr>
            <w:del w:id="2405" w:author="Арслан Катеев" w:date="2018-09-17T13:23:00Z">
              <w:r w:rsidRPr="0036267B" w:rsidDel="009B5707">
                <w:rPr>
                  <w:rFonts w:cs="Arial"/>
                  <w:lang w:eastAsia="en-US"/>
                </w:rPr>
                <w:delText>Все</w:delText>
              </w:r>
            </w:del>
          </w:p>
        </w:tc>
      </w:tr>
      <w:tr w:rsidR="00A408A0" w:rsidRPr="0036267B" w:rsidDel="009B5707" w14:paraId="199CDFFF" w14:textId="1AE49D1D" w:rsidTr="00392163">
        <w:trPr>
          <w:trHeight w:val="300"/>
          <w:del w:id="2406" w:author="Арслан Катеев" w:date="2018-09-17T13:23:00Z"/>
        </w:trPr>
        <w:tc>
          <w:tcPr>
            <w:tcW w:w="2410" w:type="dxa"/>
            <w:vAlign w:val="center"/>
          </w:tcPr>
          <w:p w14:paraId="08CB808C" w14:textId="726C980F" w:rsidR="00A408A0" w:rsidRPr="0036267B" w:rsidDel="009B5707" w:rsidRDefault="00A408A0" w:rsidP="00CB47F1">
            <w:pPr>
              <w:pStyle w:val="phnormal"/>
              <w:rPr>
                <w:del w:id="2407" w:author="Арслан Катеев" w:date="2018-09-17T13:23:00Z"/>
                <w:rFonts w:cs="Arial"/>
                <w:b/>
              </w:rPr>
              <w:pPrChange w:id="2408" w:author="Арслан Катеев" w:date="2018-09-17T15:27:00Z">
                <w:pPr>
                  <w:pStyle w:val="phnormal"/>
                  <w:tabs>
                    <w:tab w:val="left" w:pos="4820"/>
                  </w:tabs>
                  <w:ind w:right="0" w:firstLine="0"/>
                </w:pPr>
              </w:pPrChange>
            </w:pPr>
            <w:del w:id="2409" w:author="Арслан Катеев" w:date="2018-09-17T13:23:00Z">
              <w:r w:rsidRPr="0036267B" w:rsidDel="009B5707">
                <w:rPr>
                  <w:rFonts w:cs="Arial"/>
                  <w:b/>
                </w:rPr>
                <w:delText>по проекту(ам)</w:delText>
              </w:r>
            </w:del>
          </w:p>
        </w:tc>
        <w:tc>
          <w:tcPr>
            <w:tcW w:w="7513" w:type="dxa"/>
            <w:vAlign w:val="center"/>
            <w:hideMark/>
          </w:tcPr>
          <w:p w14:paraId="020F2220" w14:textId="4B125F73" w:rsidR="00A408A0" w:rsidRPr="0036267B" w:rsidDel="009B5707" w:rsidRDefault="00A408A0" w:rsidP="00CB47F1">
            <w:pPr>
              <w:pStyle w:val="phnormal"/>
              <w:rPr>
                <w:del w:id="2410" w:author="Арслан Катеев" w:date="2018-09-17T13:23:00Z"/>
                <w:rFonts w:cs="Arial"/>
                <w:lang w:eastAsia="en-US"/>
              </w:rPr>
              <w:pPrChange w:id="2411" w:author="Арслан Катеев" w:date="2018-09-17T15:27:00Z">
                <w:pPr>
                  <w:pStyle w:val="phnormal"/>
                  <w:tabs>
                    <w:tab w:val="left" w:pos="4820"/>
                  </w:tabs>
                  <w:ind w:right="0" w:firstLine="0"/>
                </w:pPr>
              </w:pPrChange>
            </w:pPr>
            <w:del w:id="2412" w:author="Арслан Катеев" w:date="2018-09-17T13:23:00Z">
              <w:r w:rsidRPr="0036267B" w:rsidDel="009B5707">
                <w:rPr>
                  <w:rFonts w:cs="Arial"/>
                  <w:lang w:eastAsia="en-US"/>
                </w:rPr>
                <w:delText>Тестовый проект</w:delText>
              </w:r>
            </w:del>
          </w:p>
        </w:tc>
      </w:tr>
    </w:tbl>
    <w:p w14:paraId="324A0039" w14:textId="4F6C2F4F" w:rsidR="00A408A0" w:rsidRPr="0036267B" w:rsidDel="009B5707" w:rsidRDefault="00A408A0" w:rsidP="00CB47F1">
      <w:pPr>
        <w:pStyle w:val="phnormal"/>
        <w:rPr>
          <w:del w:id="2413" w:author="Арслан Катеев" w:date="2018-09-17T13:23:00Z"/>
          <w:rFonts w:cs="Arial"/>
        </w:rPr>
        <w:pPrChange w:id="2414" w:author="Арслан Катеев" w:date="2018-09-17T15:27:00Z">
          <w:pPr>
            <w:pStyle w:val="phnormal"/>
            <w:tabs>
              <w:tab w:val="left" w:pos="4820"/>
            </w:tabs>
          </w:pPr>
        </w:pPrChange>
      </w:pPr>
    </w:p>
    <w:p w14:paraId="5BF7593B" w14:textId="3CBC65CB" w:rsidR="00A408A0" w:rsidRPr="0036267B" w:rsidDel="009B5707" w:rsidRDefault="00A408A0" w:rsidP="00CB47F1">
      <w:pPr>
        <w:pStyle w:val="phnormal"/>
        <w:rPr>
          <w:del w:id="2415" w:author="Арслан Катеев" w:date="2018-09-17T13:23:00Z"/>
          <w:rFonts w:cs="Arial"/>
          <w:lang w:eastAsia="en-US"/>
        </w:rPr>
        <w:pPrChange w:id="2416" w:author="Арслан Катеев" w:date="2018-09-17T15:27:00Z">
          <w:pPr>
            <w:pStyle w:val="phtabletitle"/>
            <w:tabs>
              <w:tab w:val="left" w:pos="4820"/>
            </w:tabs>
          </w:pPr>
        </w:pPrChange>
      </w:pPr>
      <w:del w:id="2417" w:author="Арслан Катеев" w:date="2018-09-17T13:23:00Z">
        <w:r w:rsidRPr="0036267B" w:rsidDel="009B5707">
          <w:rPr>
            <w:rFonts w:cs="Arial"/>
          </w:rPr>
          <w:delText xml:space="preserve">Таблица </w:delText>
        </w:r>
        <w:r w:rsidR="0097360F" w:rsidDel="009B5707">
          <w:rPr>
            <w:rFonts w:cs="Arial"/>
          </w:rPr>
          <w:delText>Б</w:delText>
        </w:r>
        <w:r w:rsidRPr="0036267B" w:rsidDel="009B5707">
          <w:rPr>
            <w:rFonts w:cs="Arial"/>
          </w:rPr>
          <w:delText xml:space="preserve">.1 </w:delText>
        </w:r>
        <w:r w:rsidR="006D088F" w:rsidDel="009B5707">
          <w:rPr>
            <w:rFonts w:cs="Arial"/>
          </w:rPr>
          <w:delText>–</w:delText>
        </w:r>
        <w:r w:rsidRPr="0036267B" w:rsidDel="009B5707">
          <w:rPr>
            <w:rFonts w:cs="Arial"/>
          </w:rPr>
          <w:delText xml:space="preserve"> Количество обращений</w:delText>
        </w:r>
      </w:del>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3260"/>
        <w:gridCol w:w="3686"/>
      </w:tblGrid>
      <w:tr w:rsidR="00A408A0" w:rsidRPr="0036267B" w:rsidDel="009B5707" w14:paraId="65F043B7" w14:textId="701B9D52" w:rsidTr="00FC4406">
        <w:trPr>
          <w:trHeight w:val="454"/>
          <w:del w:id="2418" w:author="Арслан Катеев" w:date="2018-09-17T13:23:00Z"/>
        </w:trPr>
        <w:tc>
          <w:tcPr>
            <w:tcW w:w="6237" w:type="dxa"/>
            <w:gridSpan w:val="2"/>
            <w:shd w:val="clear" w:color="auto" w:fill="auto"/>
            <w:vAlign w:val="bottom"/>
          </w:tcPr>
          <w:p w14:paraId="3B27140F" w14:textId="2299FB9C" w:rsidR="00A408A0" w:rsidRPr="0036267B" w:rsidDel="009B5707" w:rsidRDefault="00A408A0" w:rsidP="00CB47F1">
            <w:pPr>
              <w:pStyle w:val="phnormal"/>
              <w:rPr>
                <w:del w:id="2419" w:author="Арслан Катеев" w:date="2018-09-17T13:23:00Z"/>
              </w:rPr>
              <w:pPrChange w:id="2420" w:author="Арслан Катеев" w:date="2018-09-17T15:27:00Z">
                <w:pPr>
                  <w:pStyle w:val="phtablecellleft"/>
                </w:pPr>
              </w:pPrChange>
            </w:pPr>
            <w:del w:id="2421" w:author="Арслан Катеев" w:date="2018-09-17T13:23:00Z">
              <w:r w:rsidRPr="0036267B" w:rsidDel="009B5707">
                <w:delText>Всего</w:delText>
              </w:r>
            </w:del>
          </w:p>
        </w:tc>
        <w:tc>
          <w:tcPr>
            <w:tcW w:w="3686" w:type="dxa"/>
            <w:shd w:val="clear" w:color="auto" w:fill="auto"/>
            <w:vAlign w:val="center"/>
          </w:tcPr>
          <w:p w14:paraId="6539654E" w14:textId="08564181" w:rsidR="00A408A0" w:rsidRPr="0036267B" w:rsidDel="009B5707" w:rsidRDefault="00A408A0" w:rsidP="00CB47F1">
            <w:pPr>
              <w:pStyle w:val="phnormal"/>
              <w:rPr>
                <w:del w:id="2422" w:author="Арслан Катеев" w:date="2018-09-17T13:23:00Z"/>
              </w:rPr>
              <w:pPrChange w:id="2423" w:author="Арслан Катеев" w:date="2018-09-17T15:27:00Z">
                <w:pPr>
                  <w:pStyle w:val="phtablecellleft"/>
                </w:pPr>
              </w:pPrChange>
            </w:pPr>
            <w:del w:id="2424" w:author="Арслан Катеев" w:date="2018-09-17T13:23:00Z">
              <w:r w:rsidRPr="0036267B" w:rsidDel="009B5707">
                <w:delText>110</w:delText>
              </w:r>
            </w:del>
          </w:p>
        </w:tc>
      </w:tr>
      <w:tr w:rsidR="00A408A0" w:rsidRPr="0036267B" w:rsidDel="009B5707" w14:paraId="2903A181" w14:textId="6DDB9100" w:rsidTr="00FC4406">
        <w:trPr>
          <w:trHeight w:val="454"/>
          <w:del w:id="2425" w:author="Арслан Катеев" w:date="2018-09-17T13:23:00Z"/>
        </w:trPr>
        <w:tc>
          <w:tcPr>
            <w:tcW w:w="2977" w:type="dxa"/>
            <w:shd w:val="clear" w:color="auto" w:fill="auto"/>
          </w:tcPr>
          <w:p w14:paraId="4D62B047" w14:textId="6E6F3A1D" w:rsidR="00A408A0" w:rsidRPr="0036267B" w:rsidDel="009B5707" w:rsidRDefault="00A408A0" w:rsidP="00CB47F1">
            <w:pPr>
              <w:pStyle w:val="phnormal"/>
              <w:rPr>
                <w:del w:id="2426" w:author="Арслан Катеев" w:date="2018-09-17T13:23:00Z"/>
              </w:rPr>
              <w:pPrChange w:id="2427" w:author="Арслан Катеев" w:date="2018-09-17T15:27:00Z">
                <w:pPr>
                  <w:pStyle w:val="phtablecellleft"/>
                </w:pPr>
              </w:pPrChange>
            </w:pPr>
            <w:del w:id="2428" w:author="Арслан Катеев" w:date="2018-09-17T13:23:00Z">
              <w:r w:rsidRPr="0036267B" w:rsidDel="009B5707">
                <w:delText>из них:</w:delText>
              </w:r>
            </w:del>
          </w:p>
        </w:tc>
        <w:tc>
          <w:tcPr>
            <w:tcW w:w="3260" w:type="dxa"/>
            <w:shd w:val="clear" w:color="auto" w:fill="auto"/>
          </w:tcPr>
          <w:p w14:paraId="5E1163BD" w14:textId="3C1556F5" w:rsidR="00A408A0" w:rsidRPr="0036267B" w:rsidDel="009B5707" w:rsidRDefault="00A408A0" w:rsidP="00CB47F1">
            <w:pPr>
              <w:pStyle w:val="phnormal"/>
              <w:rPr>
                <w:del w:id="2429" w:author="Арслан Катеев" w:date="2018-09-17T13:23:00Z"/>
              </w:rPr>
              <w:pPrChange w:id="2430" w:author="Арслан Катеев" w:date="2018-09-17T15:27:00Z">
                <w:pPr>
                  <w:pStyle w:val="phtablecellleft"/>
                </w:pPr>
              </w:pPrChange>
            </w:pPr>
            <w:del w:id="2431" w:author="Арслан Катеев" w:date="2018-09-17T13:23:00Z">
              <w:r w:rsidRPr="0036267B" w:rsidDel="009B5707">
                <w:delText>закрыто</w:delText>
              </w:r>
            </w:del>
          </w:p>
        </w:tc>
        <w:tc>
          <w:tcPr>
            <w:tcW w:w="3686" w:type="dxa"/>
            <w:shd w:val="clear" w:color="auto" w:fill="auto"/>
          </w:tcPr>
          <w:p w14:paraId="5C2C4298" w14:textId="19B5C88D" w:rsidR="00A408A0" w:rsidRPr="0036267B" w:rsidDel="009B5707" w:rsidRDefault="00A408A0" w:rsidP="00CB47F1">
            <w:pPr>
              <w:pStyle w:val="phnormal"/>
              <w:rPr>
                <w:del w:id="2432" w:author="Арслан Катеев" w:date="2018-09-17T13:23:00Z"/>
              </w:rPr>
              <w:pPrChange w:id="2433" w:author="Арслан Катеев" w:date="2018-09-17T15:27:00Z">
                <w:pPr>
                  <w:pStyle w:val="phtablecellleft"/>
                </w:pPr>
              </w:pPrChange>
            </w:pPr>
            <w:del w:id="2434" w:author="Арслан Катеев" w:date="2018-09-17T13:23:00Z">
              <w:r w:rsidRPr="0036267B" w:rsidDel="009B5707">
                <w:delText>108</w:delText>
              </w:r>
            </w:del>
          </w:p>
        </w:tc>
      </w:tr>
      <w:tr w:rsidR="00A408A0" w:rsidRPr="0036267B" w:rsidDel="009B5707" w14:paraId="1B1148AE" w14:textId="4A1B88B9" w:rsidTr="00FC4406">
        <w:trPr>
          <w:trHeight w:val="454"/>
          <w:del w:id="2435" w:author="Арслан Катеев" w:date="2018-09-17T13:23:00Z"/>
        </w:trPr>
        <w:tc>
          <w:tcPr>
            <w:tcW w:w="2977" w:type="dxa"/>
            <w:tcBorders>
              <w:bottom w:val="single" w:sz="4" w:space="0" w:color="000000"/>
            </w:tcBorders>
            <w:shd w:val="clear" w:color="auto" w:fill="auto"/>
          </w:tcPr>
          <w:p w14:paraId="0B579501" w14:textId="1B56ADA8" w:rsidR="00A408A0" w:rsidRPr="0036267B" w:rsidDel="009B5707" w:rsidRDefault="00A408A0" w:rsidP="00CB47F1">
            <w:pPr>
              <w:pStyle w:val="phnormal"/>
              <w:rPr>
                <w:del w:id="2436" w:author="Арслан Катеев" w:date="2018-09-17T13:23:00Z"/>
              </w:rPr>
              <w:pPrChange w:id="2437" w:author="Арслан Катеев" w:date="2018-09-17T15:27:00Z">
                <w:pPr>
                  <w:pStyle w:val="phtablecellleft"/>
                </w:pPr>
              </w:pPrChange>
            </w:pPr>
            <w:del w:id="2438" w:author="Арслан Катеев" w:date="2018-09-17T13:23:00Z">
              <w:r w:rsidRPr="0036267B" w:rsidDel="009B5707">
                <w:delText> </w:delText>
              </w:r>
            </w:del>
          </w:p>
        </w:tc>
        <w:tc>
          <w:tcPr>
            <w:tcW w:w="3260" w:type="dxa"/>
            <w:tcBorders>
              <w:bottom w:val="single" w:sz="4" w:space="0" w:color="000000"/>
            </w:tcBorders>
            <w:shd w:val="clear" w:color="auto" w:fill="auto"/>
          </w:tcPr>
          <w:p w14:paraId="39FBF140" w14:textId="6750B4DC" w:rsidR="00A408A0" w:rsidRPr="0036267B" w:rsidDel="009B5707" w:rsidRDefault="00A408A0" w:rsidP="00CB47F1">
            <w:pPr>
              <w:pStyle w:val="phnormal"/>
              <w:rPr>
                <w:del w:id="2439" w:author="Арслан Катеев" w:date="2018-09-17T13:23:00Z"/>
              </w:rPr>
              <w:pPrChange w:id="2440" w:author="Арслан Катеев" w:date="2018-09-17T15:27:00Z">
                <w:pPr>
                  <w:pStyle w:val="phtablecellleft"/>
                </w:pPr>
              </w:pPrChange>
            </w:pPr>
            <w:del w:id="2441" w:author="Арслан Катеев" w:date="2018-09-17T13:23:00Z">
              <w:r w:rsidRPr="0036267B" w:rsidDel="009B5707">
                <w:delText>в работе</w:delText>
              </w:r>
            </w:del>
          </w:p>
        </w:tc>
        <w:tc>
          <w:tcPr>
            <w:tcW w:w="3686" w:type="dxa"/>
            <w:tcBorders>
              <w:bottom w:val="single" w:sz="4" w:space="0" w:color="000000"/>
            </w:tcBorders>
            <w:shd w:val="clear" w:color="auto" w:fill="auto"/>
          </w:tcPr>
          <w:p w14:paraId="1162EC56" w14:textId="1E3749EB" w:rsidR="00A408A0" w:rsidRPr="0036267B" w:rsidDel="009B5707" w:rsidRDefault="00A408A0" w:rsidP="00CB47F1">
            <w:pPr>
              <w:pStyle w:val="phnormal"/>
              <w:rPr>
                <w:del w:id="2442" w:author="Арслан Катеев" w:date="2018-09-17T13:23:00Z"/>
              </w:rPr>
              <w:pPrChange w:id="2443" w:author="Арслан Катеев" w:date="2018-09-17T15:27:00Z">
                <w:pPr>
                  <w:pStyle w:val="phtablecellleft"/>
                </w:pPr>
              </w:pPrChange>
            </w:pPr>
            <w:del w:id="2444" w:author="Арслан Катеев" w:date="2018-09-17T13:23:00Z">
              <w:r w:rsidRPr="0036267B" w:rsidDel="009B5707">
                <w:delText>2</w:delText>
              </w:r>
            </w:del>
          </w:p>
        </w:tc>
      </w:tr>
      <w:tr w:rsidR="00A408A0" w:rsidRPr="0036267B" w:rsidDel="009B5707" w14:paraId="76ECE9FE" w14:textId="6B88AAAD" w:rsidTr="00D75D39">
        <w:trPr>
          <w:trHeight w:val="4035"/>
          <w:del w:id="2445" w:author="Арслан Катеев" w:date="2018-09-17T13:23:00Z"/>
        </w:trPr>
        <w:tc>
          <w:tcPr>
            <w:tcW w:w="9923" w:type="dxa"/>
            <w:gridSpan w:val="3"/>
            <w:tcBorders>
              <w:left w:val="nil"/>
              <w:bottom w:val="nil"/>
              <w:right w:val="nil"/>
            </w:tcBorders>
            <w:shd w:val="clear" w:color="auto" w:fill="auto"/>
          </w:tcPr>
          <w:p w14:paraId="011DFFD9" w14:textId="7A2AE6F3" w:rsidR="00A408A0" w:rsidRPr="0036267B" w:rsidDel="009B5707" w:rsidRDefault="00A408A0" w:rsidP="00CB47F1">
            <w:pPr>
              <w:pStyle w:val="phnormal"/>
              <w:rPr>
                <w:del w:id="2446" w:author="Арслан Катеев" w:date="2018-09-17T13:23:00Z"/>
                <w:rFonts w:cs="Arial"/>
              </w:rPr>
              <w:pPrChange w:id="2447" w:author="Арслан Катеев" w:date="2018-09-17T15:27:00Z">
                <w:pPr>
                  <w:pStyle w:val="phfigure"/>
                </w:pPr>
              </w:pPrChange>
            </w:pPr>
            <w:del w:id="2448" w:author="Арслан Катеев" w:date="2018-09-17T13:23:00Z">
              <w:r w:rsidRPr="0036267B" w:rsidDel="009B5707">
                <w:rPr>
                  <w:rFonts w:cs="Arial"/>
                  <w:noProof/>
                </w:rPr>
                <w:drawing>
                  <wp:anchor distT="0" distB="7239" distL="114300" distR="121920" simplePos="0" relativeHeight="251657216" behindDoc="0" locked="0" layoutInCell="1" allowOverlap="1" wp14:anchorId="40E655A9" wp14:editId="766850F3">
                    <wp:simplePos x="0" y="0"/>
                    <wp:positionH relativeFrom="column">
                      <wp:posOffset>1192530</wp:posOffset>
                    </wp:positionH>
                    <wp:positionV relativeFrom="paragraph">
                      <wp:posOffset>273686</wp:posOffset>
                    </wp:positionV>
                    <wp:extent cx="3038475" cy="1981200"/>
                    <wp:effectExtent l="0" t="0" r="9525" b="19050"/>
                    <wp:wrapNone/>
                    <wp:docPr id="4" name="Диаграмма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del>
          </w:p>
        </w:tc>
      </w:tr>
    </w:tbl>
    <w:p w14:paraId="79D99E05" w14:textId="7508B112" w:rsidR="00A408A0" w:rsidRPr="0036267B" w:rsidDel="009B5707" w:rsidRDefault="00A408A0" w:rsidP="00CB47F1">
      <w:pPr>
        <w:pStyle w:val="phnormal"/>
        <w:rPr>
          <w:del w:id="2449" w:author="Арслан Катеев" w:date="2018-09-17T13:23:00Z"/>
          <w:rFonts w:cs="Arial"/>
          <w:lang w:eastAsia="en-US"/>
        </w:rPr>
        <w:pPrChange w:id="2450" w:author="Арслан Катеев" w:date="2018-09-17T15:27:00Z">
          <w:pPr>
            <w:pStyle w:val="phnormal"/>
            <w:tabs>
              <w:tab w:val="left" w:pos="4820"/>
            </w:tabs>
          </w:pPr>
        </w:pPrChange>
      </w:pPr>
    </w:p>
    <w:p w14:paraId="2C902F03" w14:textId="681D38B1" w:rsidR="00A408A0" w:rsidRPr="0036267B" w:rsidDel="009B5707" w:rsidRDefault="00A408A0" w:rsidP="00CB47F1">
      <w:pPr>
        <w:pStyle w:val="phnormal"/>
        <w:rPr>
          <w:del w:id="2451" w:author="Арслан Катеев" w:date="2018-09-17T13:23:00Z"/>
          <w:rFonts w:cs="Arial"/>
        </w:rPr>
        <w:pPrChange w:id="2452" w:author="Арслан Катеев" w:date="2018-09-17T15:27:00Z">
          <w:pPr>
            <w:pStyle w:val="phtabletitle"/>
            <w:tabs>
              <w:tab w:val="left" w:pos="4820"/>
            </w:tabs>
          </w:pPr>
        </w:pPrChange>
      </w:pPr>
      <w:del w:id="2453" w:author="Арслан Катеев" w:date="2018-09-17T13:23:00Z">
        <w:r w:rsidRPr="0036267B" w:rsidDel="009B5707">
          <w:rPr>
            <w:rFonts w:cs="Arial"/>
          </w:rPr>
          <w:delText xml:space="preserve">Таблица </w:delText>
        </w:r>
        <w:r w:rsidR="0097360F" w:rsidDel="009B5707">
          <w:rPr>
            <w:rFonts w:cs="Arial"/>
          </w:rPr>
          <w:delText>Б</w:delText>
        </w:r>
        <w:r w:rsidRPr="0036267B" w:rsidDel="009B5707">
          <w:rPr>
            <w:rFonts w:cs="Arial"/>
          </w:rPr>
          <w:delText xml:space="preserve">.2 </w:delText>
        </w:r>
        <w:r w:rsidR="006D088F" w:rsidDel="009B5707">
          <w:rPr>
            <w:rFonts w:cs="Arial"/>
          </w:rPr>
          <w:delText>–</w:delText>
        </w:r>
        <w:r w:rsidRPr="0036267B" w:rsidDel="009B5707">
          <w:rPr>
            <w:rFonts w:cs="Arial"/>
          </w:rPr>
          <w:delText xml:space="preserve"> Количество</w:delText>
        </w:r>
        <w:r w:rsidRPr="0036267B" w:rsidDel="009B5707">
          <w:rPr>
            <w:rFonts w:cs="Arial"/>
            <w:lang w:eastAsia="en-US"/>
          </w:rPr>
          <w:delText xml:space="preserve"> операторов</w:delText>
        </w:r>
      </w:del>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977"/>
        <w:gridCol w:w="3969"/>
      </w:tblGrid>
      <w:tr w:rsidR="00A408A0" w:rsidRPr="0036267B" w:rsidDel="009B5707" w14:paraId="5B20A043" w14:textId="597946FB" w:rsidTr="00FC4406">
        <w:trPr>
          <w:trHeight w:val="454"/>
          <w:del w:id="2454" w:author="Арслан Катеев" w:date="2018-09-17T13:23:00Z"/>
        </w:trPr>
        <w:tc>
          <w:tcPr>
            <w:tcW w:w="2977" w:type="dxa"/>
            <w:shd w:val="clear" w:color="auto" w:fill="auto"/>
            <w:vAlign w:val="bottom"/>
          </w:tcPr>
          <w:p w14:paraId="3268500C" w14:textId="6F7ACE9A" w:rsidR="00A408A0" w:rsidRPr="0036267B" w:rsidDel="009B5707" w:rsidRDefault="00A408A0" w:rsidP="00CB47F1">
            <w:pPr>
              <w:pStyle w:val="phnormal"/>
              <w:rPr>
                <w:del w:id="2455" w:author="Арслан Катеев" w:date="2018-09-17T13:23:00Z"/>
              </w:rPr>
              <w:pPrChange w:id="2456" w:author="Арслан Катеев" w:date="2018-09-17T15:27:00Z">
                <w:pPr>
                  <w:pStyle w:val="phtablecolcaption"/>
                  <w:tabs>
                    <w:tab w:val="left" w:pos="4820"/>
                  </w:tabs>
                </w:pPr>
              </w:pPrChange>
            </w:pPr>
            <w:del w:id="2457" w:author="Арслан Катеев" w:date="2018-09-17T13:23:00Z">
              <w:r w:rsidRPr="0036267B" w:rsidDel="009B5707">
                <w:delText>№</w:delText>
              </w:r>
            </w:del>
          </w:p>
        </w:tc>
        <w:tc>
          <w:tcPr>
            <w:tcW w:w="2977" w:type="dxa"/>
            <w:shd w:val="clear" w:color="auto" w:fill="auto"/>
            <w:vAlign w:val="bottom"/>
          </w:tcPr>
          <w:p w14:paraId="66D39A8C" w14:textId="5554DEE8" w:rsidR="00A408A0" w:rsidRPr="0036267B" w:rsidDel="009B5707" w:rsidRDefault="00A408A0" w:rsidP="00CB47F1">
            <w:pPr>
              <w:pStyle w:val="phnormal"/>
              <w:rPr>
                <w:del w:id="2458" w:author="Арслан Катеев" w:date="2018-09-17T13:23:00Z"/>
              </w:rPr>
              <w:pPrChange w:id="2459" w:author="Арслан Катеев" w:date="2018-09-17T15:27:00Z">
                <w:pPr>
                  <w:pStyle w:val="phtablecolcaption"/>
                  <w:tabs>
                    <w:tab w:val="left" w:pos="4820"/>
                  </w:tabs>
                </w:pPr>
              </w:pPrChange>
            </w:pPr>
            <w:del w:id="2460" w:author="Арслан Катеев" w:date="2018-09-17T13:23:00Z">
              <w:r w:rsidRPr="0036267B" w:rsidDel="009B5707">
                <w:delText>Оператор</w:delText>
              </w:r>
            </w:del>
          </w:p>
        </w:tc>
        <w:tc>
          <w:tcPr>
            <w:tcW w:w="3969" w:type="dxa"/>
            <w:shd w:val="clear" w:color="auto" w:fill="auto"/>
            <w:vAlign w:val="bottom"/>
          </w:tcPr>
          <w:p w14:paraId="5EDCE3EB" w14:textId="33F858F4" w:rsidR="00A408A0" w:rsidRPr="0036267B" w:rsidDel="009B5707" w:rsidRDefault="00A408A0" w:rsidP="00CB47F1">
            <w:pPr>
              <w:pStyle w:val="phnormal"/>
              <w:rPr>
                <w:del w:id="2461" w:author="Арслан Катеев" w:date="2018-09-17T13:23:00Z"/>
              </w:rPr>
              <w:pPrChange w:id="2462" w:author="Арслан Катеев" w:date="2018-09-17T15:27:00Z">
                <w:pPr>
                  <w:pStyle w:val="phtablecolcaption"/>
                  <w:tabs>
                    <w:tab w:val="left" w:pos="4820"/>
                  </w:tabs>
                </w:pPr>
              </w:pPrChange>
            </w:pPr>
            <w:del w:id="2463" w:author="Арслан Катеев" w:date="2018-09-17T13:23:00Z">
              <w:r w:rsidRPr="0036267B" w:rsidDel="009B5707">
                <w:delText>Количество обработанных обращений</w:delText>
              </w:r>
            </w:del>
          </w:p>
        </w:tc>
      </w:tr>
      <w:tr w:rsidR="00A408A0" w:rsidRPr="0036267B" w:rsidDel="009B5707" w14:paraId="1E1F4A3C" w14:textId="175871C6" w:rsidTr="00FC4406">
        <w:trPr>
          <w:trHeight w:val="454"/>
          <w:del w:id="2464" w:author="Арслан Катеев" w:date="2018-09-17T13:23:00Z"/>
        </w:trPr>
        <w:tc>
          <w:tcPr>
            <w:tcW w:w="2977" w:type="dxa"/>
            <w:shd w:val="clear" w:color="auto" w:fill="auto"/>
          </w:tcPr>
          <w:p w14:paraId="0DB107C7" w14:textId="1CA4E9D2" w:rsidR="00A408A0" w:rsidRPr="0036267B" w:rsidDel="009B5707" w:rsidRDefault="00A408A0" w:rsidP="00CB47F1">
            <w:pPr>
              <w:pStyle w:val="phnormal"/>
              <w:rPr>
                <w:del w:id="2465" w:author="Арслан Катеев" w:date="2018-09-17T13:23:00Z"/>
              </w:rPr>
              <w:pPrChange w:id="2466" w:author="Арслан Катеев" w:date="2018-09-17T15:27:00Z">
                <w:pPr>
                  <w:pStyle w:val="phtablecellleft"/>
                </w:pPr>
              </w:pPrChange>
            </w:pPr>
            <w:del w:id="2467" w:author="Арслан Катеев" w:date="2018-09-17T13:23:00Z">
              <w:r w:rsidRPr="0036267B" w:rsidDel="009B5707">
                <w:delText>1</w:delText>
              </w:r>
            </w:del>
          </w:p>
        </w:tc>
        <w:tc>
          <w:tcPr>
            <w:tcW w:w="2977" w:type="dxa"/>
            <w:shd w:val="clear" w:color="auto" w:fill="auto"/>
          </w:tcPr>
          <w:p w14:paraId="5B84242C" w14:textId="7DAAE092" w:rsidR="00A408A0" w:rsidRPr="0036267B" w:rsidDel="009B5707" w:rsidRDefault="00A408A0" w:rsidP="00CB47F1">
            <w:pPr>
              <w:pStyle w:val="phnormal"/>
              <w:rPr>
                <w:del w:id="2468" w:author="Арслан Катеев" w:date="2018-09-17T13:23:00Z"/>
              </w:rPr>
              <w:pPrChange w:id="2469" w:author="Арслан Катеев" w:date="2018-09-17T15:27:00Z">
                <w:pPr>
                  <w:pStyle w:val="phtablecellleft"/>
                </w:pPr>
              </w:pPrChange>
            </w:pPr>
            <w:del w:id="2470" w:author="Арслан Катеев" w:date="2018-09-17T13:23:00Z">
              <w:r w:rsidRPr="0036267B" w:rsidDel="009B5707">
                <w:delText xml:space="preserve">Оператор 1 </w:delText>
              </w:r>
            </w:del>
          </w:p>
        </w:tc>
        <w:tc>
          <w:tcPr>
            <w:tcW w:w="3969" w:type="dxa"/>
            <w:shd w:val="clear" w:color="auto" w:fill="auto"/>
          </w:tcPr>
          <w:p w14:paraId="776CA5BD" w14:textId="1F764597" w:rsidR="00A408A0" w:rsidRPr="0036267B" w:rsidDel="009B5707" w:rsidRDefault="00A408A0" w:rsidP="00CB47F1">
            <w:pPr>
              <w:pStyle w:val="phnormal"/>
              <w:rPr>
                <w:del w:id="2471" w:author="Арслан Катеев" w:date="2018-09-17T13:23:00Z"/>
              </w:rPr>
              <w:pPrChange w:id="2472" w:author="Арслан Катеев" w:date="2018-09-17T15:27:00Z">
                <w:pPr>
                  <w:pStyle w:val="phtablecellleft"/>
                </w:pPr>
              </w:pPrChange>
            </w:pPr>
            <w:del w:id="2473" w:author="Арслан Катеев" w:date="2018-09-17T13:23:00Z">
              <w:r w:rsidRPr="0036267B" w:rsidDel="009B5707">
                <w:delText>26</w:delText>
              </w:r>
            </w:del>
          </w:p>
        </w:tc>
      </w:tr>
      <w:tr w:rsidR="00A408A0" w:rsidRPr="0036267B" w:rsidDel="009B5707" w14:paraId="21B0237E" w14:textId="59AFE358" w:rsidTr="00FC4406">
        <w:trPr>
          <w:trHeight w:val="454"/>
          <w:del w:id="2474" w:author="Арслан Катеев" w:date="2018-09-17T13:23:00Z"/>
        </w:trPr>
        <w:tc>
          <w:tcPr>
            <w:tcW w:w="2977" w:type="dxa"/>
            <w:shd w:val="clear" w:color="auto" w:fill="auto"/>
          </w:tcPr>
          <w:p w14:paraId="316F9BF7" w14:textId="37116A15" w:rsidR="00A408A0" w:rsidRPr="0036267B" w:rsidDel="009B5707" w:rsidRDefault="00A408A0" w:rsidP="00CB47F1">
            <w:pPr>
              <w:pStyle w:val="phnormal"/>
              <w:rPr>
                <w:del w:id="2475" w:author="Арслан Катеев" w:date="2018-09-17T13:23:00Z"/>
              </w:rPr>
              <w:pPrChange w:id="2476" w:author="Арслан Катеев" w:date="2018-09-17T15:27:00Z">
                <w:pPr>
                  <w:pStyle w:val="phtablecellleft"/>
                </w:pPr>
              </w:pPrChange>
            </w:pPr>
            <w:del w:id="2477" w:author="Арслан Катеев" w:date="2018-09-17T13:23:00Z">
              <w:r w:rsidRPr="0036267B" w:rsidDel="009B5707">
                <w:delText>2</w:delText>
              </w:r>
            </w:del>
          </w:p>
        </w:tc>
        <w:tc>
          <w:tcPr>
            <w:tcW w:w="2977" w:type="dxa"/>
            <w:shd w:val="clear" w:color="auto" w:fill="auto"/>
          </w:tcPr>
          <w:p w14:paraId="21BF271A" w14:textId="321F8777" w:rsidR="00A408A0" w:rsidRPr="0036267B" w:rsidDel="009B5707" w:rsidRDefault="00A408A0" w:rsidP="00CB47F1">
            <w:pPr>
              <w:pStyle w:val="phnormal"/>
              <w:rPr>
                <w:del w:id="2478" w:author="Арслан Катеев" w:date="2018-09-17T13:23:00Z"/>
              </w:rPr>
              <w:pPrChange w:id="2479" w:author="Арслан Катеев" w:date="2018-09-17T15:27:00Z">
                <w:pPr>
                  <w:pStyle w:val="phtablecellleft"/>
                </w:pPr>
              </w:pPrChange>
            </w:pPr>
            <w:del w:id="2480" w:author="Арслан Катеев" w:date="2018-09-17T13:23:00Z">
              <w:r w:rsidRPr="0036267B" w:rsidDel="009B5707">
                <w:delText>Оператор 2</w:delText>
              </w:r>
            </w:del>
          </w:p>
        </w:tc>
        <w:tc>
          <w:tcPr>
            <w:tcW w:w="3969" w:type="dxa"/>
            <w:shd w:val="clear" w:color="auto" w:fill="auto"/>
          </w:tcPr>
          <w:p w14:paraId="3D4BD827" w14:textId="7E9C9FEB" w:rsidR="00A408A0" w:rsidRPr="0036267B" w:rsidDel="009B5707" w:rsidRDefault="00A408A0" w:rsidP="00CB47F1">
            <w:pPr>
              <w:pStyle w:val="phnormal"/>
              <w:rPr>
                <w:del w:id="2481" w:author="Арслан Катеев" w:date="2018-09-17T13:23:00Z"/>
              </w:rPr>
              <w:pPrChange w:id="2482" w:author="Арслан Катеев" w:date="2018-09-17T15:27:00Z">
                <w:pPr>
                  <w:pStyle w:val="phtablecellleft"/>
                </w:pPr>
              </w:pPrChange>
            </w:pPr>
            <w:del w:id="2483" w:author="Арслан Катеев" w:date="2018-09-17T13:23:00Z">
              <w:r w:rsidRPr="0036267B" w:rsidDel="009B5707">
                <w:delText>22</w:delText>
              </w:r>
            </w:del>
          </w:p>
        </w:tc>
      </w:tr>
      <w:tr w:rsidR="00A408A0" w:rsidRPr="0036267B" w:rsidDel="009B5707" w14:paraId="32A9F6F8" w14:textId="0738899A" w:rsidTr="00FC4406">
        <w:trPr>
          <w:trHeight w:val="454"/>
          <w:del w:id="2484" w:author="Арслан Катеев" w:date="2018-09-17T13:23:00Z"/>
        </w:trPr>
        <w:tc>
          <w:tcPr>
            <w:tcW w:w="2977" w:type="dxa"/>
            <w:shd w:val="clear" w:color="auto" w:fill="auto"/>
          </w:tcPr>
          <w:p w14:paraId="7D4E4BA5" w14:textId="4BB1933D" w:rsidR="00A408A0" w:rsidRPr="0036267B" w:rsidDel="009B5707" w:rsidRDefault="00A408A0" w:rsidP="00CB47F1">
            <w:pPr>
              <w:pStyle w:val="phnormal"/>
              <w:rPr>
                <w:del w:id="2485" w:author="Арслан Катеев" w:date="2018-09-17T13:23:00Z"/>
              </w:rPr>
              <w:pPrChange w:id="2486" w:author="Арслан Катеев" w:date="2018-09-17T15:27:00Z">
                <w:pPr>
                  <w:pStyle w:val="phtablecellleft"/>
                </w:pPr>
              </w:pPrChange>
            </w:pPr>
            <w:del w:id="2487" w:author="Арслан Катеев" w:date="2018-09-17T13:23:00Z">
              <w:r w:rsidRPr="0036267B" w:rsidDel="009B5707">
                <w:delText>3</w:delText>
              </w:r>
            </w:del>
          </w:p>
        </w:tc>
        <w:tc>
          <w:tcPr>
            <w:tcW w:w="2977" w:type="dxa"/>
            <w:shd w:val="clear" w:color="auto" w:fill="auto"/>
          </w:tcPr>
          <w:p w14:paraId="3FB905F5" w14:textId="766A770E" w:rsidR="00A408A0" w:rsidRPr="0036267B" w:rsidDel="009B5707" w:rsidRDefault="00A408A0" w:rsidP="00CB47F1">
            <w:pPr>
              <w:pStyle w:val="phnormal"/>
              <w:rPr>
                <w:del w:id="2488" w:author="Арслан Катеев" w:date="2018-09-17T13:23:00Z"/>
              </w:rPr>
              <w:pPrChange w:id="2489" w:author="Арслан Катеев" w:date="2018-09-17T15:27:00Z">
                <w:pPr>
                  <w:pStyle w:val="phtablecellleft"/>
                </w:pPr>
              </w:pPrChange>
            </w:pPr>
            <w:del w:id="2490" w:author="Арслан Катеев" w:date="2018-09-17T13:23:00Z">
              <w:r w:rsidRPr="0036267B" w:rsidDel="009B5707">
                <w:delText>Оператор 3</w:delText>
              </w:r>
            </w:del>
          </w:p>
        </w:tc>
        <w:tc>
          <w:tcPr>
            <w:tcW w:w="3969" w:type="dxa"/>
            <w:shd w:val="clear" w:color="auto" w:fill="auto"/>
          </w:tcPr>
          <w:p w14:paraId="38265C26" w14:textId="6D664380" w:rsidR="00A408A0" w:rsidRPr="0036267B" w:rsidDel="009B5707" w:rsidRDefault="00A408A0" w:rsidP="00CB47F1">
            <w:pPr>
              <w:pStyle w:val="phnormal"/>
              <w:rPr>
                <w:del w:id="2491" w:author="Арслан Катеев" w:date="2018-09-17T13:23:00Z"/>
              </w:rPr>
              <w:pPrChange w:id="2492" w:author="Арслан Катеев" w:date="2018-09-17T15:27:00Z">
                <w:pPr>
                  <w:pStyle w:val="phtablecellleft"/>
                </w:pPr>
              </w:pPrChange>
            </w:pPr>
            <w:del w:id="2493" w:author="Арслан Катеев" w:date="2018-09-17T13:23:00Z">
              <w:r w:rsidRPr="0036267B" w:rsidDel="009B5707">
                <w:delText>21</w:delText>
              </w:r>
            </w:del>
          </w:p>
        </w:tc>
      </w:tr>
      <w:tr w:rsidR="00A408A0" w:rsidRPr="0036267B" w:rsidDel="009B5707" w14:paraId="63334D15" w14:textId="0FBCF20B" w:rsidTr="00FC4406">
        <w:trPr>
          <w:trHeight w:val="454"/>
          <w:del w:id="2494" w:author="Арслан Катеев" w:date="2018-09-17T13:23:00Z"/>
        </w:trPr>
        <w:tc>
          <w:tcPr>
            <w:tcW w:w="2977" w:type="dxa"/>
            <w:shd w:val="clear" w:color="auto" w:fill="auto"/>
          </w:tcPr>
          <w:p w14:paraId="3D7467C7" w14:textId="1F03956A" w:rsidR="00A408A0" w:rsidRPr="0036267B" w:rsidDel="009B5707" w:rsidRDefault="00A408A0" w:rsidP="00CB47F1">
            <w:pPr>
              <w:pStyle w:val="phnormal"/>
              <w:rPr>
                <w:del w:id="2495" w:author="Арслан Катеев" w:date="2018-09-17T13:23:00Z"/>
              </w:rPr>
              <w:pPrChange w:id="2496" w:author="Арслан Катеев" w:date="2018-09-17T15:27:00Z">
                <w:pPr>
                  <w:pStyle w:val="phtablecellleft"/>
                </w:pPr>
              </w:pPrChange>
            </w:pPr>
            <w:del w:id="2497" w:author="Арслан Катеев" w:date="2018-09-17T13:23:00Z">
              <w:r w:rsidRPr="0036267B" w:rsidDel="009B5707">
                <w:delText>4</w:delText>
              </w:r>
            </w:del>
          </w:p>
        </w:tc>
        <w:tc>
          <w:tcPr>
            <w:tcW w:w="2977" w:type="dxa"/>
            <w:shd w:val="clear" w:color="auto" w:fill="auto"/>
          </w:tcPr>
          <w:p w14:paraId="35BE1569" w14:textId="6787CD63" w:rsidR="00A408A0" w:rsidRPr="0036267B" w:rsidDel="009B5707" w:rsidRDefault="00A408A0" w:rsidP="00CB47F1">
            <w:pPr>
              <w:pStyle w:val="phnormal"/>
              <w:rPr>
                <w:del w:id="2498" w:author="Арслан Катеев" w:date="2018-09-17T13:23:00Z"/>
              </w:rPr>
              <w:pPrChange w:id="2499" w:author="Арслан Катеев" w:date="2018-09-17T15:27:00Z">
                <w:pPr>
                  <w:pStyle w:val="phtablecellleft"/>
                </w:pPr>
              </w:pPrChange>
            </w:pPr>
            <w:del w:id="2500" w:author="Арслан Катеев" w:date="2018-09-17T13:23:00Z">
              <w:r w:rsidRPr="0036267B" w:rsidDel="009B5707">
                <w:delText>Оператор 4</w:delText>
              </w:r>
            </w:del>
          </w:p>
        </w:tc>
        <w:tc>
          <w:tcPr>
            <w:tcW w:w="3969" w:type="dxa"/>
            <w:shd w:val="clear" w:color="auto" w:fill="auto"/>
          </w:tcPr>
          <w:p w14:paraId="584827FF" w14:textId="5FDF2C8C" w:rsidR="00A408A0" w:rsidRPr="0036267B" w:rsidDel="009B5707" w:rsidRDefault="00A408A0" w:rsidP="00CB47F1">
            <w:pPr>
              <w:pStyle w:val="phnormal"/>
              <w:rPr>
                <w:del w:id="2501" w:author="Арслан Катеев" w:date="2018-09-17T13:23:00Z"/>
              </w:rPr>
              <w:pPrChange w:id="2502" w:author="Арслан Катеев" w:date="2018-09-17T15:27:00Z">
                <w:pPr>
                  <w:pStyle w:val="phtablecellleft"/>
                </w:pPr>
              </w:pPrChange>
            </w:pPr>
            <w:del w:id="2503" w:author="Арслан Катеев" w:date="2018-09-17T13:23:00Z">
              <w:r w:rsidRPr="0036267B" w:rsidDel="009B5707">
                <w:delText>16</w:delText>
              </w:r>
            </w:del>
          </w:p>
        </w:tc>
      </w:tr>
      <w:tr w:rsidR="00A408A0" w:rsidRPr="0036267B" w:rsidDel="009B5707" w14:paraId="6BFBA703" w14:textId="2EE9151D" w:rsidTr="00FC4406">
        <w:trPr>
          <w:trHeight w:val="454"/>
          <w:del w:id="2504" w:author="Арслан Катеев" w:date="2018-09-17T13:23:00Z"/>
        </w:trPr>
        <w:tc>
          <w:tcPr>
            <w:tcW w:w="2977" w:type="dxa"/>
            <w:shd w:val="clear" w:color="auto" w:fill="auto"/>
          </w:tcPr>
          <w:p w14:paraId="42210A9A" w14:textId="5E9E5B26" w:rsidR="00A408A0" w:rsidRPr="0036267B" w:rsidDel="009B5707" w:rsidRDefault="00A408A0" w:rsidP="00CB47F1">
            <w:pPr>
              <w:pStyle w:val="phnormal"/>
              <w:rPr>
                <w:del w:id="2505" w:author="Арслан Катеев" w:date="2018-09-17T13:23:00Z"/>
              </w:rPr>
              <w:pPrChange w:id="2506" w:author="Арслан Катеев" w:date="2018-09-17T15:27:00Z">
                <w:pPr>
                  <w:pStyle w:val="phtablecellleft"/>
                </w:pPr>
              </w:pPrChange>
            </w:pPr>
            <w:del w:id="2507" w:author="Арслан Катеев" w:date="2018-09-17T13:23:00Z">
              <w:r w:rsidRPr="0036267B" w:rsidDel="009B5707">
                <w:delText>5</w:delText>
              </w:r>
            </w:del>
          </w:p>
        </w:tc>
        <w:tc>
          <w:tcPr>
            <w:tcW w:w="2977" w:type="dxa"/>
            <w:shd w:val="clear" w:color="auto" w:fill="auto"/>
          </w:tcPr>
          <w:p w14:paraId="08A085F9" w14:textId="7C1BA1C2" w:rsidR="00A408A0" w:rsidRPr="0036267B" w:rsidDel="009B5707" w:rsidRDefault="00A408A0" w:rsidP="00CB47F1">
            <w:pPr>
              <w:pStyle w:val="phnormal"/>
              <w:rPr>
                <w:del w:id="2508" w:author="Арслан Катеев" w:date="2018-09-17T13:23:00Z"/>
              </w:rPr>
              <w:pPrChange w:id="2509" w:author="Арслан Катеев" w:date="2018-09-17T15:27:00Z">
                <w:pPr>
                  <w:pStyle w:val="phtablecellleft"/>
                </w:pPr>
              </w:pPrChange>
            </w:pPr>
            <w:del w:id="2510" w:author="Арслан Катеев" w:date="2018-09-17T13:23:00Z">
              <w:r w:rsidRPr="0036267B" w:rsidDel="009B5707">
                <w:delText>Оператор 5</w:delText>
              </w:r>
            </w:del>
          </w:p>
        </w:tc>
        <w:tc>
          <w:tcPr>
            <w:tcW w:w="3969" w:type="dxa"/>
            <w:shd w:val="clear" w:color="auto" w:fill="auto"/>
          </w:tcPr>
          <w:p w14:paraId="114054A3" w14:textId="4B199154" w:rsidR="00A408A0" w:rsidRPr="0036267B" w:rsidDel="009B5707" w:rsidRDefault="00A408A0" w:rsidP="00CB47F1">
            <w:pPr>
              <w:pStyle w:val="phnormal"/>
              <w:rPr>
                <w:del w:id="2511" w:author="Арслан Катеев" w:date="2018-09-17T13:23:00Z"/>
              </w:rPr>
              <w:pPrChange w:id="2512" w:author="Арслан Катеев" w:date="2018-09-17T15:27:00Z">
                <w:pPr>
                  <w:pStyle w:val="phtablecellleft"/>
                </w:pPr>
              </w:pPrChange>
            </w:pPr>
            <w:del w:id="2513" w:author="Арслан Катеев" w:date="2018-09-17T13:23:00Z">
              <w:r w:rsidRPr="0036267B" w:rsidDel="009B5707">
                <w:delText>13</w:delText>
              </w:r>
            </w:del>
          </w:p>
        </w:tc>
      </w:tr>
      <w:tr w:rsidR="00A408A0" w:rsidRPr="0036267B" w:rsidDel="009B5707" w14:paraId="4A697888" w14:textId="3F385867" w:rsidTr="00FC4406">
        <w:trPr>
          <w:trHeight w:val="454"/>
          <w:del w:id="2514" w:author="Арслан Катеев" w:date="2018-09-17T13:23:00Z"/>
        </w:trPr>
        <w:tc>
          <w:tcPr>
            <w:tcW w:w="2977" w:type="dxa"/>
            <w:shd w:val="clear" w:color="auto" w:fill="auto"/>
          </w:tcPr>
          <w:p w14:paraId="304307F7" w14:textId="3EDBCBF5" w:rsidR="00A408A0" w:rsidRPr="0036267B" w:rsidDel="009B5707" w:rsidRDefault="00A408A0" w:rsidP="00CB47F1">
            <w:pPr>
              <w:pStyle w:val="phnormal"/>
              <w:rPr>
                <w:del w:id="2515" w:author="Арслан Катеев" w:date="2018-09-17T13:23:00Z"/>
              </w:rPr>
              <w:pPrChange w:id="2516" w:author="Арслан Катеев" w:date="2018-09-17T15:27:00Z">
                <w:pPr>
                  <w:pStyle w:val="phtablecellleft"/>
                </w:pPr>
              </w:pPrChange>
            </w:pPr>
            <w:del w:id="2517" w:author="Арслан Катеев" w:date="2018-09-17T13:23:00Z">
              <w:r w:rsidRPr="0036267B" w:rsidDel="009B5707">
                <w:delText>6</w:delText>
              </w:r>
            </w:del>
          </w:p>
        </w:tc>
        <w:tc>
          <w:tcPr>
            <w:tcW w:w="2977" w:type="dxa"/>
            <w:shd w:val="clear" w:color="auto" w:fill="auto"/>
          </w:tcPr>
          <w:p w14:paraId="16955B89" w14:textId="112C485A" w:rsidR="00A408A0" w:rsidRPr="0036267B" w:rsidDel="009B5707" w:rsidRDefault="00A408A0" w:rsidP="00CB47F1">
            <w:pPr>
              <w:pStyle w:val="phnormal"/>
              <w:rPr>
                <w:del w:id="2518" w:author="Арслан Катеев" w:date="2018-09-17T13:23:00Z"/>
              </w:rPr>
              <w:pPrChange w:id="2519" w:author="Арслан Катеев" w:date="2018-09-17T15:27:00Z">
                <w:pPr>
                  <w:pStyle w:val="phtablecellleft"/>
                </w:pPr>
              </w:pPrChange>
            </w:pPr>
            <w:del w:id="2520" w:author="Арслан Катеев" w:date="2018-09-17T13:23:00Z">
              <w:r w:rsidRPr="0036267B" w:rsidDel="009B5707">
                <w:delText>Оператор 6</w:delText>
              </w:r>
            </w:del>
          </w:p>
        </w:tc>
        <w:tc>
          <w:tcPr>
            <w:tcW w:w="3969" w:type="dxa"/>
            <w:shd w:val="clear" w:color="auto" w:fill="auto"/>
          </w:tcPr>
          <w:p w14:paraId="7AE55136" w14:textId="6AE07012" w:rsidR="00A408A0" w:rsidRPr="0036267B" w:rsidDel="009B5707" w:rsidRDefault="00A408A0" w:rsidP="00CB47F1">
            <w:pPr>
              <w:pStyle w:val="phnormal"/>
              <w:rPr>
                <w:del w:id="2521" w:author="Арслан Катеев" w:date="2018-09-17T13:23:00Z"/>
              </w:rPr>
              <w:pPrChange w:id="2522" w:author="Арслан Катеев" w:date="2018-09-17T15:27:00Z">
                <w:pPr>
                  <w:pStyle w:val="phtablecellleft"/>
                </w:pPr>
              </w:pPrChange>
            </w:pPr>
            <w:del w:id="2523" w:author="Арслан Катеев" w:date="2018-09-17T13:23:00Z">
              <w:r w:rsidRPr="0036267B" w:rsidDel="009B5707">
                <w:delText>12</w:delText>
              </w:r>
            </w:del>
          </w:p>
        </w:tc>
      </w:tr>
      <w:tr w:rsidR="00A408A0" w:rsidRPr="0036267B" w:rsidDel="009B5707" w14:paraId="3751E98F" w14:textId="42DAFABD" w:rsidTr="00D75D39">
        <w:trPr>
          <w:trHeight w:val="4860"/>
          <w:del w:id="2524" w:author="Арслан Катеев" w:date="2018-09-17T13:23:00Z"/>
        </w:trPr>
        <w:tc>
          <w:tcPr>
            <w:tcW w:w="9923" w:type="dxa"/>
            <w:gridSpan w:val="3"/>
            <w:tcBorders>
              <w:top w:val="nil"/>
              <w:left w:val="nil"/>
              <w:bottom w:val="nil"/>
              <w:right w:val="nil"/>
            </w:tcBorders>
            <w:shd w:val="clear" w:color="auto" w:fill="auto"/>
          </w:tcPr>
          <w:p w14:paraId="4B41D33F" w14:textId="41AA71C2" w:rsidR="00A408A0" w:rsidRPr="0036267B" w:rsidDel="009B5707" w:rsidRDefault="00A408A0" w:rsidP="00CB47F1">
            <w:pPr>
              <w:pStyle w:val="phnormal"/>
              <w:rPr>
                <w:del w:id="2525" w:author="Арслан Катеев" w:date="2018-09-17T13:23:00Z"/>
                <w:rFonts w:cs="Arial"/>
                <w:color w:val="000000"/>
              </w:rPr>
              <w:pPrChange w:id="2526" w:author="Арслан Катеев" w:date="2018-09-17T15:27:00Z">
                <w:pPr>
                  <w:pStyle w:val="phfigure"/>
                </w:pPr>
              </w:pPrChange>
            </w:pPr>
            <w:del w:id="2527" w:author="Арслан Катеев" w:date="2018-09-17T13:23:00Z">
              <w:r w:rsidRPr="0036267B" w:rsidDel="009B5707">
                <w:rPr>
                  <w:rFonts w:cs="Arial"/>
                  <w:noProof/>
                </w:rPr>
                <w:drawing>
                  <wp:anchor distT="0" distB="5715" distL="114300" distR="123063" simplePos="0" relativeHeight="251659264" behindDoc="0" locked="0" layoutInCell="1" allowOverlap="1" wp14:anchorId="0DF43437" wp14:editId="1AF67FCD">
                    <wp:simplePos x="0" y="0"/>
                    <wp:positionH relativeFrom="column">
                      <wp:posOffset>1195070</wp:posOffset>
                    </wp:positionH>
                    <wp:positionV relativeFrom="paragraph">
                      <wp:posOffset>52070</wp:posOffset>
                    </wp:positionV>
                    <wp:extent cx="3667125" cy="2828925"/>
                    <wp:effectExtent l="0" t="0" r="9525" b="9525"/>
                    <wp:wrapNone/>
                    <wp:docPr id="1"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36267B" w:rsidDel="009B5707">
                <w:rPr>
                  <w:rFonts w:cs="Arial"/>
                  <w:b/>
                  <w:bCs/>
                  <w:color w:val="000000"/>
                  <w:sz w:val="22"/>
                  <w:szCs w:val="22"/>
                </w:rPr>
                <w:br w:type="page"/>
              </w:r>
            </w:del>
          </w:p>
        </w:tc>
      </w:tr>
    </w:tbl>
    <w:p w14:paraId="5C79EC56" w14:textId="76D13836" w:rsidR="00A408A0" w:rsidRPr="0036267B" w:rsidDel="009B5707" w:rsidRDefault="00A408A0" w:rsidP="00CB47F1">
      <w:pPr>
        <w:pStyle w:val="phnormal"/>
        <w:rPr>
          <w:del w:id="2528" w:author="Арслан Катеев" w:date="2018-09-17T13:23:00Z"/>
        </w:rPr>
        <w:pPrChange w:id="2529" w:author="Арслан Катеев" w:date="2018-09-17T15:27:00Z">
          <w:pPr/>
        </w:pPrChange>
      </w:pPr>
      <w:del w:id="2530" w:author="Арслан Катеев" w:date="2018-09-17T13:23:00Z">
        <w:r w:rsidRPr="0036267B" w:rsidDel="009B5707">
          <w:delText xml:space="preserve">Таблица </w:delText>
        </w:r>
        <w:r w:rsidR="0097360F" w:rsidDel="009B5707">
          <w:delText>Б</w:delText>
        </w:r>
        <w:r w:rsidRPr="0036267B" w:rsidDel="009B5707">
          <w:delText xml:space="preserve">.3 </w:delText>
        </w:r>
        <w:r w:rsidR="006D088F" w:rsidDel="009B5707">
          <w:delText>–</w:delText>
        </w:r>
        <w:r w:rsidRPr="0036267B" w:rsidDel="009B5707">
          <w:delText xml:space="preserve"> Количество обращений в разрезе подсистем</w:delText>
        </w:r>
      </w:del>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977"/>
        <w:gridCol w:w="3969"/>
      </w:tblGrid>
      <w:tr w:rsidR="00A408A0" w:rsidRPr="0036267B" w:rsidDel="009B5707" w14:paraId="749ED98B" w14:textId="3C9D5643" w:rsidTr="00FC4406">
        <w:trPr>
          <w:trHeight w:val="454"/>
          <w:del w:id="2531" w:author="Арслан Катеев" w:date="2018-09-17T13:23:00Z"/>
        </w:trPr>
        <w:tc>
          <w:tcPr>
            <w:tcW w:w="2977" w:type="dxa"/>
            <w:shd w:val="clear" w:color="auto" w:fill="auto"/>
            <w:vAlign w:val="bottom"/>
          </w:tcPr>
          <w:p w14:paraId="4C6C93D5" w14:textId="53667417" w:rsidR="00A408A0" w:rsidRPr="0036267B" w:rsidDel="009B5707" w:rsidRDefault="00A408A0" w:rsidP="00CB47F1">
            <w:pPr>
              <w:pStyle w:val="phnormal"/>
              <w:rPr>
                <w:del w:id="2532" w:author="Арслан Катеев" w:date="2018-09-17T13:23:00Z"/>
              </w:rPr>
              <w:pPrChange w:id="2533" w:author="Арслан Катеев" w:date="2018-09-17T15:27:00Z">
                <w:pPr>
                  <w:pStyle w:val="phtablecolcaption"/>
                  <w:tabs>
                    <w:tab w:val="left" w:pos="4820"/>
                  </w:tabs>
                </w:pPr>
              </w:pPrChange>
            </w:pPr>
            <w:del w:id="2534" w:author="Арслан Катеев" w:date="2018-09-17T13:23:00Z">
              <w:r w:rsidRPr="0036267B" w:rsidDel="009B5707">
                <w:delText>№</w:delText>
              </w:r>
            </w:del>
          </w:p>
        </w:tc>
        <w:tc>
          <w:tcPr>
            <w:tcW w:w="2977" w:type="dxa"/>
            <w:shd w:val="clear" w:color="auto" w:fill="auto"/>
            <w:vAlign w:val="bottom"/>
          </w:tcPr>
          <w:p w14:paraId="7C701E21" w14:textId="1C807598" w:rsidR="00A408A0" w:rsidRPr="0036267B" w:rsidDel="009B5707" w:rsidRDefault="00A408A0" w:rsidP="00CB47F1">
            <w:pPr>
              <w:pStyle w:val="phnormal"/>
              <w:rPr>
                <w:del w:id="2535" w:author="Арслан Катеев" w:date="2018-09-17T13:23:00Z"/>
              </w:rPr>
              <w:pPrChange w:id="2536" w:author="Арслан Катеев" w:date="2018-09-17T15:27:00Z">
                <w:pPr>
                  <w:pStyle w:val="phtablecolcaption"/>
                  <w:tabs>
                    <w:tab w:val="left" w:pos="4820"/>
                  </w:tabs>
                </w:pPr>
              </w:pPrChange>
            </w:pPr>
            <w:del w:id="2537" w:author="Арслан Катеев" w:date="2018-09-17T13:23:00Z">
              <w:r w:rsidRPr="0036267B" w:rsidDel="009B5707">
                <w:delText>Наименование подсистемы</w:delText>
              </w:r>
            </w:del>
          </w:p>
        </w:tc>
        <w:tc>
          <w:tcPr>
            <w:tcW w:w="3969" w:type="dxa"/>
            <w:shd w:val="clear" w:color="auto" w:fill="auto"/>
            <w:vAlign w:val="bottom"/>
          </w:tcPr>
          <w:p w14:paraId="7440CA53" w14:textId="072BF687" w:rsidR="00A408A0" w:rsidRPr="0036267B" w:rsidDel="009B5707" w:rsidRDefault="00A408A0" w:rsidP="00CB47F1">
            <w:pPr>
              <w:pStyle w:val="phnormal"/>
              <w:rPr>
                <w:del w:id="2538" w:author="Арслан Катеев" w:date="2018-09-17T13:23:00Z"/>
              </w:rPr>
              <w:pPrChange w:id="2539" w:author="Арслан Катеев" w:date="2018-09-17T15:27:00Z">
                <w:pPr>
                  <w:pStyle w:val="phtablecolcaption"/>
                  <w:tabs>
                    <w:tab w:val="left" w:pos="4820"/>
                  </w:tabs>
                </w:pPr>
              </w:pPrChange>
            </w:pPr>
            <w:del w:id="2540" w:author="Арслан Катеев" w:date="2018-09-17T13:23:00Z">
              <w:r w:rsidRPr="0036267B" w:rsidDel="009B5707">
                <w:delText>Количество обращений</w:delText>
              </w:r>
            </w:del>
          </w:p>
        </w:tc>
      </w:tr>
      <w:tr w:rsidR="00A408A0" w:rsidRPr="0036267B" w:rsidDel="009B5707" w14:paraId="2B642582" w14:textId="78C7DBDC" w:rsidTr="00FC4406">
        <w:trPr>
          <w:trHeight w:val="454"/>
          <w:del w:id="2541" w:author="Арслан Катеев" w:date="2018-09-17T13:23:00Z"/>
        </w:trPr>
        <w:tc>
          <w:tcPr>
            <w:tcW w:w="2977" w:type="dxa"/>
            <w:shd w:val="clear" w:color="auto" w:fill="auto"/>
          </w:tcPr>
          <w:p w14:paraId="0D0CB265" w14:textId="3ED09816" w:rsidR="00A408A0" w:rsidRPr="0036267B" w:rsidDel="009B5707" w:rsidRDefault="00A408A0" w:rsidP="00CB47F1">
            <w:pPr>
              <w:pStyle w:val="phnormal"/>
              <w:rPr>
                <w:del w:id="2542" w:author="Арслан Катеев" w:date="2018-09-17T13:23:00Z"/>
              </w:rPr>
              <w:pPrChange w:id="2543" w:author="Арслан Катеев" w:date="2018-09-17T15:27:00Z">
                <w:pPr>
                  <w:pStyle w:val="phtablecellleft"/>
                </w:pPr>
              </w:pPrChange>
            </w:pPr>
            <w:del w:id="2544" w:author="Арслан Катеев" w:date="2018-09-17T13:23:00Z">
              <w:r w:rsidRPr="0036267B" w:rsidDel="009B5707">
                <w:delText>1</w:delText>
              </w:r>
            </w:del>
          </w:p>
        </w:tc>
        <w:tc>
          <w:tcPr>
            <w:tcW w:w="2977" w:type="dxa"/>
            <w:shd w:val="clear" w:color="auto" w:fill="auto"/>
          </w:tcPr>
          <w:p w14:paraId="3B247AC6" w14:textId="63675CA1" w:rsidR="00A408A0" w:rsidRPr="0036267B" w:rsidDel="009B5707" w:rsidRDefault="00A408A0" w:rsidP="00CB47F1">
            <w:pPr>
              <w:pStyle w:val="phnormal"/>
              <w:rPr>
                <w:del w:id="2545" w:author="Арслан Катеев" w:date="2018-09-17T13:23:00Z"/>
              </w:rPr>
              <w:pPrChange w:id="2546" w:author="Арслан Катеев" w:date="2018-09-17T15:27:00Z">
                <w:pPr>
                  <w:pStyle w:val="phtablecellleft"/>
                </w:pPr>
              </w:pPrChange>
            </w:pPr>
            <w:del w:id="2547" w:author="Арслан Катеев" w:date="2018-09-17T13:23:00Z">
              <w:r w:rsidRPr="0036267B" w:rsidDel="009B5707">
                <w:delText>Подсистема 1</w:delText>
              </w:r>
            </w:del>
          </w:p>
        </w:tc>
        <w:tc>
          <w:tcPr>
            <w:tcW w:w="3969" w:type="dxa"/>
            <w:shd w:val="clear" w:color="auto" w:fill="auto"/>
          </w:tcPr>
          <w:p w14:paraId="0186CC9C" w14:textId="0F598820" w:rsidR="00A408A0" w:rsidRPr="0036267B" w:rsidDel="009B5707" w:rsidRDefault="00A408A0" w:rsidP="00CB47F1">
            <w:pPr>
              <w:pStyle w:val="phnormal"/>
              <w:rPr>
                <w:del w:id="2548" w:author="Арслан Катеев" w:date="2018-09-17T13:23:00Z"/>
              </w:rPr>
              <w:pPrChange w:id="2549" w:author="Арслан Катеев" w:date="2018-09-17T15:27:00Z">
                <w:pPr>
                  <w:pStyle w:val="phtablecellleft"/>
                </w:pPr>
              </w:pPrChange>
            </w:pPr>
            <w:del w:id="2550" w:author="Арслан Катеев" w:date="2018-09-17T13:23:00Z">
              <w:r w:rsidRPr="0036267B" w:rsidDel="009B5707">
                <w:delText>75</w:delText>
              </w:r>
            </w:del>
          </w:p>
        </w:tc>
      </w:tr>
      <w:tr w:rsidR="00A408A0" w:rsidRPr="0036267B" w:rsidDel="009B5707" w14:paraId="76415F79" w14:textId="27853F94" w:rsidTr="00FC4406">
        <w:trPr>
          <w:trHeight w:val="454"/>
          <w:del w:id="2551" w:author="Арслан Катеев" w:date="2018-09-17T13:23:00Z"/>
        </w:trPr>
        <w:tc>
          <w:tcPr>
            <w:tcW w:w="2977" w:type="dxa"/>
            <w:shd w:val="clear" w:color="auto" w:fill="auto"/>
          </w:tcPr>
          <w:p w14:paraId="3BFFC5D8" w14:textId="264A7585" w:rsidR="00A408A0" w:rsidRPr="0036267B" w:rsidDel="009B5707" w:rsidRDefault="00A408A0" w:rsidP="00CB47F1">
            <w:pPr>
              <w:pStyle w:val="phnormal"/>
              <w:rPr>
                <w:del w:id="2552" w:author="Арслан Катеев" w:date="2018-09-17T13:23:00Z"/>
              </w:rPr>
              <w:pPrChange w:id="2553" w:author="Арслан Катеев" w:date="2018-09-17T15:27:00Z">
                <w:pPr>
                  <w:pStyle w:val="phtablecellleft"/>
                </w:pPr>
              </w:pPrChange>
            </w:pPr>
            <w:del w:id="2554" w:author="Арслан Катеев" w:date="2018-09-17T13:23:00Z">
              <w:r w:rsidRPr="0036267B" w:rsidDel="009B5707">
                <w:delText>2</w:delText>
              </w:r>
            </w:del>
          </w:p>
        </w:tc>
        <w:tc>
          <w:tcPr>
            <w:tcW w:w="2977" w:type="dxa"/>
            <w:shd w:val="clear" w:color="auto" w:fill="auto"/>
          </w:tcPr>
          <w:p w14:paraId="5E55B7BC" w14:textId="118B26B1" w:rsidR="00A408A0" w:rsidRPr="0036267B" w:rsidDel="009B5707" w:rsidRDefault="00A408A0" w:rsidP="00CB47F1">
            <w:pPr>
              <w:pStyle w:val="phnormal"/>
              <w:rPr>
                <w:del w:id="2555" w:author="Арслан Катеев" w:date="2018-09-17T13:23:00Z"/>
              </w:rPr>
              <w:pPrChange w:id="2556" w:author="Арслан Катеев" w:date="2018-09-17T15:27:00Z">
                <w:pPr>
                  <w:pStyle w:val="phtablecellleft"/>
                </w:pPr>
              </w:pPrChange>
            </w:pPr>
            <w:del w:id="2557" w:author="Арслан Катеев" w:date="2018-09-17T13:23:00Z">
              <w:r w:rsidRPr="0036267B" w:rsidDel="009B5707">
                <w:delText>Подсистема 2</w:delText>
              </w:r>
            </w:del>
          </w:p>
        </w:tc>
        <w:tc>
          <w:tcPr>
            <w:tcW w:w="3969" w:type="dxa"/>
            <w:shd w:val="clear" w:color="auto" w:fill="auto"/>
          </w:tcPr>
          <w:p w14:paraId="19769BBD" w14:textId="225810B2" w:rsidR="00A408A0" w:rsidRPr="0036267B" w:rsidDel="009B5707" w:rsidRDefault="00A408A0" w:rsidP="00CB47F1">
            <w:pPr>
              <w:pStyle w:val="phnormal"/>
              <w:rPr>
                <w:del w:id="2558" w:author="Арслан Катеев" w:date="2018-09-17T13:23:00Z"/>
              </w:rPr>
              <w:pPrChange w:id="2559" w:author="Арслан Катеев" w:date="2018-09-17T15:27:00Z">
                <w:pPr>
                  <w:pStyle w:val="phtablecellleft"/>
                </w:pPr>
              </w:pPrChange>
            </w:pPr>
            <w:del w:id="2560" w:author="Арслан Катеев" w:date="2018-09-17T13:23:00Z">
              <w:r w:rsidRPr="0036267B" w:rsidDel="009B5707">
                <w:delText>13</w:delText>
              </w:r>
            </w:del>
          </w:p>
        </w:tc>
      </w:tr>
      <w:tr w:rsidR="00A408A0" w:rsidRPr="0036267B" w:rsidDel="009B5707" w14:paraId="057FFE33" w14:textId="465C661A" w:rsidTr="00FC4406">
        <w:trPr>
          <w:trHeight w:val="454"/>
          <w:del w:id="2561" w:author="Арслан Катеев" w:date="2018-09-17T13:23:00Z"/>
        </w:trPr>
        <w:tc>
          <w:tcPr>
            <w:tcW w:w="2977" w:type="dxa"/>
            <w:shd w:val="clear" w:color="auto" w:fill="auto"/>
          </w:tcPr>
          <w:p w14:paraId="44F89F8A" w14:textId="3DE4CC1C" w:rsidR="00A408A0" w:rsidRPr="0036267B" w:rsidDel="009B5707" w:rsidRDefault="00A408A0" w:rsidP="00CB47F1">
            <w:pPr>
              <w:pStyle w:val="phnormal"/>
              <w:rPr>
                <w:del w:id="2562" w:author="Арслан Катеев" w:date="2018-09-17T13:23:00Z"/>
              </w:rPr>
              <w:pPrChange w:id="2563" w:author="Арслан Катеев" w:date="2018-09-17T15:27:00Z">
                <w:pPr>
                  <w:pStyle w:val="phtablecellleft"/>
                </w:pPr>
              </w:pPrChange>
            </w:pPr>
            <w:del w:id="2564" w:author="Арслан Катеев" w:date="2018-09-17T13:23:00Z">
              <w:r w:rsidRPr="0036267B" w:rsidDel="009B5707">
                <w:delText>3</w:delText>
              </w:r>
            </w:del>
          </w:p>
        </w:tc>
        <w:tc>
          <w:tcPr>
            <w:tcW w:w="2977" w:type="dxa"/>
            <w:shd w:val="clear" w:color="auto" w:fill="auto"/>
          </w:tcPr>
          <w:p w14:paraId="110D5145" w14:textId="0D77229F" w:rsidR="00A408A0" w:rsidRPr="0036267B" w:rsidDel="009B5707" w:rsidRDefault="00A408A0" w:rsidP="00CB47F1">
            <w:pPr>
              <w:pStyle w:val="phnormal"/>
              <w:rPr>
                <w:del w:id="2565" w:author="Арслан Катеев" w:date="2018-09-17T13:23:00Z"/>
              </w:rPr>
              <w:pPrChange w:id="2566" w:author="Арслан Катеев" w:date="2018-09-17T15:27:00Z">
                <w:pPr>
                  <w:pStyle w:val="phtablecellleft"/>
                </w:pPr>
              </w:pPrChange>
            </w:pPr>
            <w:del w:id="2567" w:author="Арслан Катеев" w:date="2018-09-17T13:23:00Z">
              <w:r w:rsidRPr="0036267B" w:rsidDel="009B5707">
                <w:delText>Подсистема 3</w:delText>
              </w:r>
            </w:del>
          </w:p>
        </w:tc>
        <w:tc>
          <w:tcPr>
            <w:tcW w:w="3969" w:type="dxa"/>
            <w:shd w:val="clear" w:color="auto" w:fill="auto"/>
          </w:tcPr>
          <w:p w14:paraId="46F37944" w14:textId="2E77D613" w:rsidR="00A408A0" w:rsidRPr="0036267B" w:rsidDel="009B5707" w:rsidRDefault="00A408A0" w:rsidP="00CB47F1">
            <w:pPr>
              <w:pStyle w:val="phnormal"/>
              <w:rPr>
                <w:del w:id="2568" w:author="Арслан Катеев" w:date="2018-09-17T13:23:00Z"/>
              </w:rPr>
              <w:pPrChange w:id="2569" w:author="Арслан Катеев" w:date="2018-09-17T15:27:00Z">
                <w:pPr>
                  <w:pStyle w:val="phtablecellleft"/>
                </w:pPr>
              </w:pPrChange>
            </w:pPr>
            <w:del w:id="2570" w:author="Арслан Катеев" w:date="2018-09-17T13:23:00Z">
              <w:r w:rsidRPr="0036267B" w:rsidDel="009B5707">
                <w:delText>10</w:delText>
              </w:r>
            </w:del>
          </w:p>
        </w:tc>
      </w:tr>
      <w:tr w:rsidR="00A408A0" w:rsidRPr="0036267B" w:rsidDel="009B5707" w14:paraId="6535B789" w14:textId="5CB15591" w:rsidTr="00FC4406">
        <w:trPr>
          <w:trHeight w:val="454"/>
          <w:del w:id="2571" w:author="Арслан Катеев" w:date="2018-09-17T13:23:00Z"/>
        </w:trPr>
        <w:tc>
          <w:tcPr>
            <w:tcW w:w="2977" w:type="dxa"/>
            <w:shd w:val="clear" w:color="auto" w:fill="auto"/>
          </w:tcPr>
          <w:p w14:paraId="1A478B80" w14:textId="61C5CD0F" w:rsidR="00A408A0" w:rsidRPr="0036267B" w:rsidDel="009B5707" w:rsidRDefault="00A408A0" w:rsidP="00CB47F1">
            <w:pPr>
              <w:pStyle w:val="phnormal"/>
              <w:rPr>
                <w:del w:id="2572" w:author="Арслан Катеев" w:date="2018-09-17T13:23:00Z"/>
              </w:rPr>
              <w:pPrChange w:id="2573" w:author="Арслан Катеев" w:date="2018-09-17T15:27:00Z">
                <w:pPr>
                  <w:pStyle w:val="phtablecellleft"/>
                </w:pPr>
              </w:pPrChange>
            </w:pPr>
            <w:del w:id="2574" w:author="Арслан Катеев" w:date="2018-09-17T13:23:00Z">
              <w:r w:rsidRPr="0036267B" w:rsidDel="009B5707">
                <w:delText>4</w:delText>
              </w:r>
            </w:del>
          </w:p>
        </w:tc>
        <w:tc>
          <w:tcPr>
            <w:tcW w:w="2977" w:type="dxa"/>
            <w:shd w:val="clear" w:color="auto" w:fill="auto"/>
          </w:tcPr>
          <w:p w14:paraId="45BF5DFB" w14:textId="7C589B93" w:rsidR="00A408A0" w:rsidRPr="0036267B" w:rsidDel="009B5707" w:rsidRDefault="00A408A0" w:rsidP="00CB47F1">
            <w:pPr>
              <w:pStyle w:val="phnormal"/>
              <w:rPr>
                <w:del w:id="2575" w:author="Арслан Катеев" w:date="2018-09-17T13:23:00Z"/>
              </w:rPr>
              <w:pPrChange w:id="2576" w:author="Арслан Катеев" w:date="2018-09-17T15:27:00Z">
                <w:pPr>
                  <w:pStyle w:val="phtablecellleft"/>
                </w:pPr>
              </w:pPrChange>
            </w:pPr>
            <w:del w:id="2577" w:author="Арслан Катеев" w:date="2018-09-17T13:23:00Z">
              <w:r w:rsidRPr="0036267B" w:rsidDel="009B5707">
                <w:delText>Подсистема 4</w:delText>
              </w:r>
            </w:del>
          </w:p>
        </w:tc>
        <w:tc>
          <w:tcPr>
            <w:tcW w:w="3969" w:type="dxa"/>
            <w:shd w:val="clear" w:color="auto" w:fill="auto"/>
          </w:tcPr>
          <w:p w14:paraId="59852DAA" w14:textId="6E556284" w:rsidR="00A408A0" w:rsidRPr="0036267B" w:rsidDel="009B5707" w:rsidRDefault="00A408A0" w:rsidP="00CB47F1">
            <w:pPr>
              <w:pStyle w:val="phnormal"/>
              <w:rPr>
                <w:del w:id="2578" w:author="Арслан Катеев" w:date="2018-09-17T13:23:00Z"/>
              </w:rPr>
              <w:pPrChange w:id="2579" w:author="Арслан Катеев" w:date="2018-09-17T15:27:00Z">
                <w:pPr>
                  <w:pStyle w:val="phtablecellleft"/>
                </w:pPr>
              </w:pPrChange>
            </w:pPr>
            <w:del w:id="2580" w:author="Арслан Катеев" w:date="2018-09-17T13:23:00Z">
              <w:r w:rsidRPr="0036267B" w:rsidDel="009B5707">
                <w:delText>8</w:delText>
              </w:r>
            </w:del>
          </w:p>
        </w:tc>
      </w:tr>
      <w:tr w:rsidR="00A408A0" w:rsidRPr="0036267B" w:rsidDel="009B5707" w14:paraId="58F29A7B" w14:textId="6E628390" w:rsidTr="00FC4406">
        <w:trPr>
          <w:trHeight w:val="454"/>
          <w:del w:id="2581" w:author="Арслан Катеев" w:date="2018-09-17T13:23:00Z"/>
        </w:trPr>
        <w:tc>
          <w:tcPr>
            <w:tcW w:w="2977" w:type="dxa"/>
            <w:shd w:val="clear" w:color="auto" w:fill="auto"/>
          </w:tcPr>
          <w:p w14:paraId="58CEE85F" w14:textId="1A2C8002" w:rsidR="00A408A0" w:rsidRPr="0036267B" w:rsidDel="009B5707" w:rsidRDefault="00A408A0" w:rsidP="00CB47F1">
            <w:pPr>
              <w:pStyle w:val="phnormal"/>
              <w:rPr>
                <w:del w:id="2582" w:author="Арслан Катеев" w:date="2018-09-17T13:23:00Z"/>
              </w:rPr>
              <w:pPrChange w:id="2583" w:author="Арслан Катеев" w:date="2018-09-17T15:27:00Z">
                <w:pPr>
                  <w:pStyle w:val="phtablecellleft"/>
                </w:pPr>
              </w:pPrChange>
            </w:pPr>
            <w:del w:id="2584" w:author="Арслан Катеев" w:date="2018-09-17T13:23:00Z">
              <w:r w:rsidRPr="0036267B" w:rsidDel="009B5707">
                <w:delText>5</w:delText>
              </w:r>
            </w:del>
          </w:p>
        </w:tc>
        <w:tc>
          <w:tcPr>
            <w:tcW w:w="2977" w:type="dxa"/>
            <w:shd w:val="clear" w:color="auto" w:fill="auto"/>
          </w:tcPr>
          <w:p w14:paraId="14B56A0B" w14:textId="38378885" w:rsidR="00A408A0" w:rsidRPr="0036267B" w:rsidDel="009B5707" w:rsidRDefault="00A408A0" w:rsidP="00CB47F1">
            <w:pPr>
              <w:pStyle w:val="phnormal"/>
              <w:rPr>
                <w:del w:id="2585" w:author="Арслан Катеев" w:date="2018-09-17T13:23:00Z"/>
              </w:rPr>
              <w:pPrChange w:id="2586" w:author="Арслан Катеев" w:date="2018-09-17T15:27:00Z">
                <w:pPr>
                  <w:pStyle w:val="phtablecellleft"/>
                </w:pPr>
              </w:pPrChange>
            </w:pPr>
            <w:del w:id="2587" w:author="Арслан Катеев" w:date="2018-09-17T13:23:00Z">
              <w:r w:rsidRPr="0036267B" w:rsidDel="009B5707">
                <w:delText>Подсистема 5</w:delText>
              </w:r>
            </w:del>
          </w:p>
        </w:tc>
        <w:tc>
          <w:tcPr>
            <w:tcW w:w="3969" w:type="dxa"/>
            <w:shd w:val="clear" w:color="auto" w:fill="auto"/>
          </w:tcPr>
          <w:p w14:paraId="0EB1E032" w14:textId="457D2E35" w:rsidR="00A408A0" w:rsidRPr="0036267B" w:rsidDel="009B5707" w:rsidRDefault="00A408A0" w:rsidP="00CB47F1">
            <w:pPr>
              <w:pStyle w:val="phnormal"/>
              <w:rPr>
                <w:del w:id="2588" w:author="Арслан Катеев" w:date="2018-09-17T13:23:00Z"/>
              </w:rPr>
              <w:pPrChange w:id="2589" w:author="Арслан Катеев" w:date="2018-09-17T15:27:00Z">
                <w:pPr>
                  <w:pStyle w:val="phtablecellleft"/>
                </w:pPr>
              </w:pPrChange>
            </w:pPr>
            <w:del w:id="2590" w:author="Арслан Катеев" w:date="2018-09-17T13:23:00Z">
              <w:r w:rsidRPr="0036267B" w:rsidDel="009B5707">
                <w:delText>3</w:delText>
              </w:r>
            </w:del>
          </w:p>
        </w:tc>
      </w:tr>
      <w:tr w:rsidR="00A408A0" w:rsidRPr="0036267B" w:rsidDel="009B5707" w14:paraId="4B9C5713" w14:textId="18B2885D" w:rsidTr="00FC4406">
        <w:trPr>
          <w:trHeight w:val="454"/>
          <w:del w:id="2591" w:author="Арслан Катеев" w:date="2018-09-17T13:23:00Z"/>
        </w:trPr>
        <w:tc>
          <w:tcPr>
            <w:tcW w:w="2977" w:type="dxa"/>
            <w:shd w:val="clear" w:color="auto" w:fill="auto"/>
          </w:tcPr>
          <w:p w14:paraId="6E1D42FD" w14:textId="545E231F" w:rsidR="00A408A0" w:rsidRPr="0036267B" w:rsidDel="009B5707" w:rsidRDefault="00A408A0" w:rsidP="00CB47F1">
            <w:pPr>
              <w:pStyle w:val="phnormal"/>
              <w:rPr>
                <w:del w:id="2592" w:author="Арслан Катеев" w:date="2018-09-17T13:23:00Z"/>
              </w:rPr>
              <w:pPrChange w:id="2593" w:author="Арслан Катеев" w:date="2018-09-17T15:27:00Z">
                <w:pPr>
                  <w:pStyle w:val="phtablecellleft"/>
                </w:pPr>
              </w:pPrChange>
            </w:pPr>
            <w:del w:id="2594" w:author="Арслан Катеев" w:date="2018-09-17T13:23:00Z">
              <w:r w:rsidRPr="0036267B" w:rsidDel="009B5707">
                <w:delText>6</w:delText>
              </w:r>
            </w:del>
          </w:p>
        </w:tc>
        <w:tc>
          <w:tcPr>
            <w:tcW w:w="2977" w:type="dxa"/>
            <w:shd w:val="clear" w:color="auto" w:fill="auto"/>
          </w:tcPr>
          <w:p w14:paraId="739FC9BC" w14:textId="3A76472F" w:rsidR="00A408A0" w:rsidRPr="0036267B" w:rsidDel="009B5707" w:rsidRDefault="00A408A0" w:rsidP="00CB47F1">
            <w:pPr>
              <w:pStyle w:val="phnormal"/>
              <w:rPr>
                <w:del w:id="2595" w:author="Арслан Катеев" w:date="2018-09-17T13:23:00Z"/>
              </w:rPr>
              <w:pPrChange w:id="2596" w:author="Арслан Катеев" w:date="2018-09-17T15:27:00Z">
                <w:pPr>
                  <w:pStyle w:val="phtablecellleft"/>
                </w:pPr>
              </w:pPrChange>
            </w:pPr>
            <w:del w:id="2597" w:author="Арслан Катеев" w:date="2018-09-17T13:23:00Z">
              <w:r w:rsidRPr="0036267B" w:rsidDel="009B5707">
                <w:delText>Подсистема 6</w:delText>
              </w:r>
            </w:del>
          </w:p>
        </w:tc>
        <w:tc>
          <w:tcPr>
            <w:tcW w:w="3969" w:type="dxa"/>
            <w:shd w:val="clear" w:color="auto" w:fill="auto"/>
          </w:tcPr>
          <w:p w14:paraId="540B2BCE" w14:textId="6695B7A1" w:rsidR="00A408A0" w:rsidRPr="0036267B" w:rsidDel="009B5707" w:rsidRDefault="00A408A0" w:rsidP="00CB47F1">
            <w:pPr>
              <w:pStyle w:val="phnormal"/>
              <w:rPr>
                <w:del w:id="2598" w:author="Арслан Катеев" w:date="2018-09-17T13:23:00Z"/>
              </w:rPr>
              <w:pPrChange w:id="2599" w:author="Арслан Катеев" w:date="2018-09-17T15:27:00Z">
                <w:pPr>
                  <w:pStyle w:val="phtablecellleft"/>
                </w:pPr>
              </w:pPrChange>
            </w:pPr>
            <w:del w:id="2600" w:author="Арслан Катеев" w:date="2018-09-17T13:23:00Z">
              <w:r w:rsidRPr="0036267B" w:rsidDel="009B5707">
                <w:delText>1</w:delText>
              </w:r>
            </w:del>
          </w:p>
        </w:tc>
      </w:tr>
    </w:tbl>
    <w:p w14:paraId="47C55A8E" w14:textId="14260857" w:rsidR="00A408A0" w:rsidRPr="0036267B" w:rsidDel="009B5707" w:rsidRDefault="00A408A0" w:rsidP="00CB47F1">
      <w:pPr>
        <w:pStyle w:val="phnormal"/>
        <w:rPr>
          <w:del w:id="2601" w:author="Арслан Катеев" w:date="2018-09-17T13:23:00Z"/>
          <w:rFonts w:cs="Arial"/>
        </w:rPr>
        <w:pPrChange w:id="2602" w:author="Арслан Катеев" w:date="2018-09-17T15:27:00Z">
          <w:pPr>
            <w:pStyle w:val="phnormal"/>
            <w:tabs>
              <w:tab w:val="left" w:pos="4820"/>
            </w:tabs>
          </w:pPr>
        </w:pPrChange>
      </w:pPr>
    </w:p>
    <w:p w14:paraId="792FCD94" w14:textId="17CF64AF" w:rsidR="00A408A0" w:rsidRPr="0036267B" w:rsidDel="009B5707" w:rsidRDefault="00A408A0" w:rsidP="00CB47F1">
      <w:pPr>
        <w:pStyle w:val="phnormal"/>
        <w:rPr>
          <w:del w:id="2603" w:author="Арслан Катеев" w:date="2018-09-17T13:23:00Z"/>
          <w:rFonts w:cs="Arial"/>
        </w:rPr>
        <w:pPrChange w:id="2604" w:author="Арслан Катеев" w:date="2018-09-17T15:27:00Z">
          <w:pPr>
            <w:pStyle w:val="phtabletitle"/>
            <w:tabs>
              <w:tab w:val="left" w:pos="4820"/>
            </w:tabs>
          </w:pPr>
        </w:pPrChange>
      </w:pPr>
      <w:del w:id="2605" w:author="Арслан Катеев" w:date="2018-09-17T13:23:00Z">
        <w:r w:rsidRPr="0036267B" w:rsidDel="009B5707">
          <w:rPr>
            <w:rFonts w:cs="Arial"/>
          </w:rPr>
          <w:delText xml:space="preserve">Таблица </w:delText>
        </w:r>
        <w:r w:rsidR="0097360F" w:rsidDel="009B5707">
          <w:rPr>
            <w:rFonts w:cs="Arial"/>
          </w:rPr>
          <w:delText>Б</w:delText>
        </w:r>
        <w:r w:rsidRPr="0036267B" w:rsidDel="009B5707">
          <w:rPr>
            <w:rFonts w:cs="Arial"/>
          </w:rPr>
          <w:delText xml:space="preserve">.4 </w:delText>
        </w:r>
        <w:r w:rsidR="006D088F" w:rsidDel="009B5707">
          <w:rPr>
            <w:rFonts w:cs="Arial"/>
          </w:rPr>
          <w:delText>–</w:delText>
        </w:r>
        <w:r w:rsidRPr="0036267B" w:rsidDel="009B5707">
          <w:rPr>
            <w:rFonts w:cs="Arial"/>
          </w:rPr>
          <w:delText xml:space="preserve"> Перечень незакрытых обращений</w:delText>
        </w:r>
      </w:del>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977"/>
        <w:gridCol w:w="3969"/>
      </w:tblGrid>
      <w:tr w:rsidR="00A408A0" w:rsidRPr="0036267B" w:rsidDel="009B5707" w14:paraId="258F26E8" w14:textId="7E0675D9" w:rsidTr="00FC4406">
        <w:trPr>
          <w:trHeight w:val="454"/>
          <w:del w:id="2606" w:author="Арслан Катеев" w:date="2018-09-17T13:23:00Z"/>
        </w:trPr>
        <w:tc>
          <w:tcPr>
            <w:tcW w:w="2977" w:type="dxa"/>
            <w:shd w:val="clear" w:color="auto" w:fill="auto"/>
            <w:vAlign w:val="bottom"/>
          </w:tcPr>
          <w:p w14:paraId="39EE985C" w14:textId="0A564BC5" w:rsidR="00A408A0" w:rsidRPr="0036267B" w:rsidDel="009B5707" w:rsidRDefault="00A408A0" w:rsidP="00CB47F1">
            <w:pPr>
              <w:pStyle w:val="phnormal"/>
              <w:rPr>
                <w:del w:id="2607" w:author="Арслан Катеев" w:date="2018-09-17T13:23:00Z"/>
              </w:rPr>
              <w:pPrChange w:id="2608" w:author="Арслан Катеев" w:date="2018-09-17T15:27:00Z">
                <w:pPr>
                  <w:pStyle w:val="phtablecolcaption"/>
                  <w:tabs>
                    <w:tab w:val="left" w:pos="4820"/>
                  </w:tabs>
                </w:pPr>
              </w:pPrChange>
            </w:pPr>
            <w:del w:id="2609" w:author="Арслан Катеев" w:date="2018-09-17T13:23:00Z">
              <w:r w:rsidRPr="0036267B" w:rsidDel="009B5707">
                <w:delText>№</w:delText>
              </w:r>
            </w:del>
          </w:p>
        </w:tc>
        <w:tc>
          <w:tcPr>
            <w:tcW w:w="2977" w:type="dxa"/>
            <w:shd w:val="clear" w:color="auto" w:fill="auto"/>
          </w:tcPr>
          <w:p w14:paraId="1157C2FD" w14:textId="2BA56EE7" w:rsidR="00A408A0" w:rsidRPr="0036267B" w:rsidDel="009B5707" w:rsidRDefault="00A408A0" w:rsidP="00CB47F1">
            <w:pPr>
              <w:pStyle w:val="phnormal"/>
              <w:rPr>
                <w:del w:id="2610" w:author="Арслан Катеев" w:date="2018-09-17T13:23:00Z"/>
              </w:rPr>
              <w:pPrChange w:id="2611" w:author="Арслан Катеев" w:date="2018-09-17T15:27:00Z">
                <w:pPr>
                  <w:pStyle w:val="phtablecolcaption"/>
                  <w:tabs>
                    <w:tab w:val="left" w:pos="4820"/>
                  </w:tabs>
                </w:pPr>
              </w:pPrChange>
            </w:pPr>
            <w:del w:id="2612" w:author="Арслан Катеев" w:date="2018-09-17T13:23:00Z">
              <w:r w:rsidRPr="0036267B" w:rsidDel="009B5707">
                <w:delText>Номер обращения</w:delText>
              </w:r>
            </w:del>
          </w:p>
        </w:tc>
        <w:tc>
          <w:tcPr>
            <w:tcW w:w="3969" w:type="dxa"/>
            <w:shd w:val="clear" w:color="auto" w:fill="auto"/>
            <w:vAlign w:val="bottom"/>
          </w:tcPr>
          <w:p w14:paraId="6EE014E9" w14:textId="049C5F73" w:rsidR="00A408A0" w:rsidRPr="0036267B" w:rsidDel="009B5707" w:rsidRDefault="00A408A0" w:rsidP="00CB47F1">
            <w:pPr>
              <w:pStyle w:val="phnormal"/>
              <w:rPr>
                <w:del w:id="2613" w:author="Арслан Катеев" w:date="2018-09-17T13:23:00Z"/>
              </w:rPr>
              <w:pPrChange w:id="2614" w:author="Арслан Катеев" w:date="2018-09-17T15:27:00Z">
                <w:pPr>
                  <w:pStyle w:val="phtablecolcaption"/>
                </w:pPr>
              </w:pPrChange>
            </w:pPr>
            <w:del w:id="2615" w:author="Арслан Катеев" w:date="2018-09-17T13:23:00Z">
              <w:r w:rsidRPr="0036267B" w:rsidDel="009B5707">
                <w:delText>Описание проблемы</w:delText>
              </w:r>
            </w:del>
          </w:p>
        </w:tc>
      </w:tr>
      <w:tr w:rsidR="00A408A0" w:rsidRPr="0036267B" w:rsidDel="009B5707" w14:paraId="4A65FFF2" w14:textId="36E4F242" w:rsidTr="00FC4406">
        <w:trPr>
          <w:trHeight w:val="454"/>
          <w:del w:id="2616" w:author="Арслан Катеев" w:date="2018-09-17T13:23:00Z"/>
        </w:trPr>
        <w:tc>
          <w:tcPr>
            <w:tcW w:w="2977" w:type="dxa"/>
            <w:shd w:val="clear" w:color="auto" w:fill="auto"/>
          </w:tcPr>
          <w:p w14:paraId="7FD45A49" w14:textId="58E3F314" w:rsidR="00A408A0" w:rsidRPr="0036267B" w:rsidDel="009B5707" w:rsidRDefault="00A408A0" w:rsidP="00CB47F1">
            <w:pPr>
              <w:pStyle w:val="phnormal"/>
              <w:rPr>
                <w:del w:id="2617" w:author="Арслан Катеев" w:date="2018-09-17T13:23:00Z"/>
              </w:rPr>
              <w:pPrChange w:id="2618" w:author="Арслан Катеев" w:date="2018-09-17T15:27:00Z">
                <w:pPr>
                  <w:pStyle w:val="phtablecellleft"/>
                </w:pPr>
              </w:pPrChange>
            </w:pPr>
            <w:del w:id="2619" w:author="Арслан Катеев" w:date="2018-09-17T13:23:00Z">
              <w:r w:rsidRPr="0036267B" w:rsidDel="009B5707">
                <w:delText>1</w:delText>
              </w:r>
            </w:del>
          </w:p>
        </w:tc>
        <w:tc>
          <w:tcPr>
            <w:tcW w:w="2977" w:type="dxa"/>
            <w:shd w:val="clear" w:color="auto" w:fill="auto"/>
          </w:tcPr>
          <w:p w14:paraId="109891B7" w14:textId="3BF119D0" w:rsidR="00A408A0" w:rsidRPr="0036267B" w:rsidDel="009B5707" w:rsidRDefault="00A408A0" w:rsidP="00CB47F1">
            <w:pPr>
              <w:pStyle w:val="phnormal"/>
              <w:rPr>
                <w:del w:id="2620" w:author="Арслан Катеев" w:date="2018-09-17T13:23:00Z"/>
              </w:rPr>
              <w:pPrChange w:id="2621" w:author="Арслан Катеев" w:date="2018-09-17T15:27:00Z">
                <w:pPr>
                  <w:pStyle w:val="phtablecellleft"/>
                </w:pPr>
              </w:pPrChange>
            </w:pPr>
            <w:del w:id="2622" w:author="Арслан Катеев" w:date="2018-09-17T13:23:00Z">
              <w:r w:rsidRPr="0036267B" w:rsidDel="009B5707">
                <w:delText>1409-052-89</w:delText>
              </w:r>
            </w:del>
          </w:p>
        </w:tc>
        <w:tc>
          <w:tcPr>
            <w:tcW w:w="3969" w:type="dxa"/>
            <w:shd w:val="clear" w:color="auto" w:fill="auto"/>
          </w:tcPr>
          <w:p w14:paraId="481AE23C" w14:textId="2B780858" w:rsidR="00A408A0" w:rsidRPr="0036267B" w:rsidDel="009B5707" w:rsidRDefault="00A408A0" w:rsidP="00CB47F1">
            <w:pPr>
              <w:pStyle w:val="phnormal"/>
              <w:rPr>
                <w:del w:id="2623" w:author="Арслан Катеев" w:date="2018-09-17T13:23:00Z"/>
              </w:rPr>
              <w:pPrChange w:id="2624" w:author="Арслан Катеев" w:date="2018-09-17T15:27:00Z">
                <w:pPr>
                  <w:pStyle w:val="phtablecellleft"/>
                </w:pPr>
              </w:pPrChange>
            </w:pPr>
            <w:del w:id="2625" w:author="Арслан Катеев" w:date="2018-09-17T13:23:00Z">
              <w:r w:rsidRPr="0036267B" w:rsidDel="009B5707">
                <w:delText>Проблема 1</w:delText>
              </w:r>
            </w:del>
          </w:p>
        </w:tc>
      </w:tr>
      <w:tr w:rsidR="00A408A0" w:rsidRPr="0036267B" w:rsidDel="009B5707" w14:paraId="21A7D941" w14:textId="3FAD0DE9" w:rsidTr="00FC4406">
        <w:trPr>
          <w:trHeight w:val="454"/>
          <w:del w:id="2626" w:author="Арслан Катеев" w:date="2018-09-17T13:23:00Z"/>
        </w:trPr>
        <w:tc>
          <w:tcPr>
            <w:tcW w:w="2977" w:type="dxa"/>
            <w:shd w:val="clear" w:color="auto" w:fill="auto"/>
          </w:tcPr>
          <w:p w14:paraId="4618D32F" w14:textId="082EA319" w:rsidR="00A408A0" w:rsidRPr="0036267B" w:rsidDel="009B5707" w:rsidRDefault="00A408A0" w:rsidP="00CB47F1">
            <w:pPr>
              <w:pStyle w:val="phnormal"/>
              <w:rPr>
                <w:del w:id="2627" w:author="Арслан Катеев" w:date="2018-09-17T13:23:00Z"/>
              </w:rPr>
              <w:pPrChange w:id="2628" w:author="Арслан Катеев" w:date="2018-09-17T15:27:00Z">
                <w:pPr>
                  <w:pStyle w:val="phtablecellleft"/>
                </w:pPr>
              </w:pPrChange>
            </w:pPr>
            <w:del w:id="2629" w:author="Арслан Катеев" w:date="2018-09-17T13:23:00Z">
              <w:r w:rsidRPr="0036267B" w:rsidDel="009B5707">
                <w:delText>2</w:delText>
              </w:r>
            </w:del>
          </w:p>
        </w:tc>
        <w:tc>
          <w:tcPr>
            <w:tcW w:w="2977" w:type="dxa"/>
            <w:shd w:val="clear" w:color="auto" w:fill="auto"/>
          </w:tcPr>
          <w:p w14:paraId="416A9DF9" w14:textId="0033B6C0" w:rsidR="00A408A0" w:rsidRPr="0036267B" w:rsidDel="009B5707" w:rsidRDefault="00A408A0" w:rsidP="00CB47F1">
            <w:pPr>
              <w:pStyle w:val="phnormal"/>
              <w:rPr>
                <w:del w:id="2630" w:author="Арслан Катеев" w:date="2018-09-17T13:23:00Z"/>
              </w:rPr>
              <w:pPrChange w:id="2631" w:author="Арслан Катеев" w:date="2018-09-17T15:27:00Z">
                <w:pPr>
                  <w:pStyle w:val="phtablecellleft"/>
                </w:pPr>
              </w:pPrChange>
            </w:pPr>
            <w:del w:id="2632" w:author="Арслан Катеев" w:date="2018-09-17T13:23:00Z">
              <w:r w:rsidRPr="0036267B" w:rsidDel="009B5707">
                <w:delText>1409-053-31</w:delText>
              </w:r>
            </w:del>
          </w:p>
        </w:tc>
        <w:tc>
          <w:tcPr>
            <w:tcW w:w="3969" w:type="dxa"/>
            <w:shd w:val="clear" w:color="auto" w:fill="auto"/>
          </w:tcPr>
          <w:p w14:paraId="323B2283" w14:textId="5AF68DDC" w:rsidR="00A408A0" w:rsidRPr="0036267B" w:rsidDel="009B5707" w:rsidRDefault="00A408A0" w:rsidP="00CB47F1">
            <w:pPr>
              <w:pStyle w:val="phnormal"/>
              <w:rPr>
                <w:del w:id="2633" w:author="Арслан Катеев" w:date="2018-09-17T13:23:00Z"/>
              </w:rPr>
              <w:pPrChange w:id="2634" w:author="Арслан Катеев" w:date="2018-09-17T15:27:00Z">
                <w:pPr>
                  <w:pStyle w:val="phtablecellleft"/>
                </w:pPr>
              </w:pPrChange>
            </w:pPr>
            <w:del w:id="2635" w:author="Арслан Катеев" w:date="2018-09-17T13:23:00Z">
              <w:r w:rsidRPr="0036267B" w:rsidDel="009B5707">
                <w:delText>Проблема 2</w:delText>
              </w:r>
            </w:del>
          </w:p>
        </w:tc>
      </w:tr>
    </w:tbl>
    <w:p w14:paraId="3F46480A" w14:textId="6CFB7577" w:rsidR="00A408A0" w:rsidRPr="0036267B" w:rsidDel="009B5707" w:rsidRDefault="00A408A0" w:rsidP="00CB47F1">
      <w:pPr>
        <w:pStyle w:val="phnormal"/>
        <w:rPr>
          <w:del w:id="2636" w:author="Арслан Катеев" w:date="2018-09-17T13:23:00Z"/>
          <w:rFonts w:cs="Arial"/>
        </w:rPr>
        <w:pPrChange w:id="2637" w:author="Арслан Катеев" w:date="2018-09-17T15:27:00Z">
          <w:pPr>
            <w:pStyle w:val="phnormal"/>
            <w:tabs>
              <w:tab w:val="left" w:pos="4820"/>
            </w:tabs>
          </w:pPr>
        </w:pPrChange>
      </w:pPr>
    </w:p>
    <w:p w14:paraId="06466EAB" w14:textId="3CB79033" w:rsidR="00A408A0" w:rsidRPr="0036267B" w:rsidDel="009B5707" w:rsidRDefault="00A408A0" w:rsidP="00CB47F1">
      <w:pPr>
        <w:pStyle w:val="phnormal"/>
        <w:rPr>
          <w:del w:id="2638" w:author="Арслан Катеев" w:date="2018-09-17T13:23:00Z"/>
          <w:rFonts w:cs="Arial"/>
        </w:rPr>
        <w:pPrChange w:id="2639" w:author="Арслан Катеев" w:date="2018-09-17T15:27:00Z">
          <w:pPr>
            <w:pStyle w:val="phtabletitle"/>
            <w:tabs>
              <w:tab w:val="left" w:pos="4820"/>
            </w:tabs>
          </w:pPr>
        </w:pPrChange>
      </w:pPr>
      <w:del w:id="2640" w:author="Арслан Катеев" w:date="2018-09-17T13:23:00Z">
        <w:r w:rsidRPr="0036267B" w:rsidDel="009B5707">
          <w:rPr>
            <w:rFonts w:cs="Arial"/>
          </w:rPr>
          <w:delText xml:space="preserve">Таблица </w:delText>
        </w:r>
        <w:r w:rsidR="0097360F" w:rsidDel="009B5707">
          <w:rPr>
            <w:rFonts w:cs="Arial"/>
          </w:rPr>
          <w:delText>Б</w:delText>
        </w:r>
        <w:r w:rsidRPr="0036267B" w:rsidDel="009B5707">
          <w:rPr>
            <w:rFonts w:cs="Arial"/>
          </w:rPr>
          <w:delText xml:space="preserve">.5 </w:delText>
        </w:r>
        <w:r w:rsidR="006D088F" w:rsidDel="009B5707">
          <w:rPr>
            <w:rFonts w:cs="Arial"/>
          </w:rPr>
          <w:delText>–</w:delText>
        </w:r>
        <w:r w:rsidRPr="0036267B" w:rsidDel="009B5707">
          <w:rPr>
            <w:rFonts w:cs="Arial"/>
          </w:rPr>
          <w:delText xml:space="preserve"> Перечень обращений не отраженных в базе знаний </w:delText>
        </w:r>
      </w:del>
    </w:p>
    <w:tbl>
      <w:tblPr>
        <w:tblW w:w="9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675"/>
        <w:gridCol w:w="2959"/>
        <w:gridCol w:w="4241"/>
      </w:tblGrid>
      <w:tr w:rsidR="00A408A0" w:rsidRPr="0036267B" w:rsidDel="009B5707" w14:paraId="61E887DD" w14:textId="26B9790B" w:rsidTr="00FC4406">
        <w:trPr>
          <w:trHeight w:val="454"/>
          <w:del w:id="2641" w:author="Арслан Катеев" w:date="2018-09-17T13:23:00Z"/>
        </w:trPr>
        <w:tc>
          <w:tcPr>
            <w:tcW w:w="2675" w:type="dxa"/>
            <w:shd w:val="clear" w:color="auto" w:fill="auto"/>
            <w:vAlign w:val="bottom"/>
          </w:tcPr>
          <w:p w14:paraId="57105117" w14:textId="6923B8C9" w:rsidR="00A408A0" w:rsidRPr="0036267B" w:rsidDel="009B5707" w:rsidRDefault="00A408A0" w:rsidP="00CB47F1">
            <w:pPr>
              <w:pStyle w:val="phnormal"/>
              <w:rPr>
                <w:del w:id="2642" w:author="Арслан Катеев" w:date="2018-09-17T13:23:00Z"/>
              </w:rPr>
              <w:pPrChange w:id="2643" w:author="Арслан Катеев" w:date="2018-09-17T15:27:00Z">
                <w:pPr>
                  <w:pStyle w:val="phtablecolcaption"/>
                  <w:tabs>
                    <w:tab w:val="left" w:pos="4820"/>
                  </w:tabs>
                </w:pPr>
              </w:pPrChange>
            </w:pPr>
            <w:del w:id="2644" w:author="Арслан Катеев" w:date="2018-09-17T13:23:00Z">
              <w:r w:rsidRPr="0036267B" w:rsidDel="009B5707">
                <w:delText>№</w:delText>
              </w:r>
            </w:del>
          </w:p>
        </w:tc>
        <w:tc>
          <w:tcPr>
            <w:tcW w:w="2959" w:type="dxa"/>
            <w:shd w:val="clear" w:color="auto" w:fill="auto"/>
          </w:tcPr>
          <w:p w14:paraId="2803B753" w14:textId="1A74E312" w:rsidR="00A408A0" w:rsidRPr="0036267B" w:rsidDel="009B5707" w:rsidRDefault="00A408A0" w:rsidP="00CB47F1">
            <w:pPr>
              <w:pStyle w:val="phnormal"/>
              <w:rPr>
                <w:del w:id="2645" w:author="Арслан Катеев" w:date="2018-09-17T13:23:00Z"/>
              </w:rPr>
              <w:pPrChange w:id="2646" w:author="Арслан Катеев" w:date="2018-09-17T15:27:00Z">
                <w:pPr>
                  <w:pStyle w:val="phtablecolcaption"/>
                  <w:tabs>
                    <w:tab w:val="left" w:pos="4820"/>
                  </w:tabs>
                </w:pPr>
              </w:pPrChange>
            </w:pPr>
            <w:del w:id="2647" w:author="Арслан Катеев" w:date="2018-09-17T13:23:00Z">
              <w:r w:rsidRPr="0036267B" w:rsidDel="009B5707">
                <w:delText>Номер обращения</w:delText>
              </w:r>
            </w:del>
          </w:p>
        </w:tc>
        <w:tc>
          <w:tcPr>
            <w:tcW w:w="4241" w:type="dxa"/>
            <w:shd w:val="clear" w:color="auto" w:fill="auto"/>
            <w:vAlign w:val="bottom"/>
          </w:tcPr>
          <w:p w14:paraId="319CA812" w14:textId="1137DA2C" w:rsidR="00A408A0" w:rsidRPr="0036267B" w:rsidDel="009B5707" w:rsidRDefault="00A408A0" w:rsidP="00CB47F1">
            <w:pPr>
              <w:pStyle w:val="phnormal"/>
              <w:rPr>
                <w:del w:id="2648" w:author="Арслан Катеев" w:date="2018-09-17T13:23:00Z"/>
              </w:rPr>
              <w:pPrChange w:id="2649" w:author="Арслан Катеев" w:date="2018-09-17T15:27:00Z">
                <w:pPr>
                  <w:pStyle w:val="phtablecolcaption"/>
                </w:pPr>
              </w:pPrChange>
            </w:pPr>
            <w:del w:id="2650" w:author="Арслан Катеев" w:date="2018-09-17T13:23:00Z">
              <w:r w:rsidRPr="0036267B" w:rsidDel="009B5707">
                <w:delText>Описание проблемы</w:delText>
              </w:r>
            </w:del>
          </w:p>
        </w:tc>
      </w:tr>
      <w:tr w:rsidR="00A408A0" w:rsidRPr="0036267B" w:rsidDel="009B5707" w14:paraId="249BFA45" w14:textId="51EC9343" w:rsidTr="00FC4406">
        <w:trPr>
          <w:trHeight w:val="454"/>
          <w:del w:id="2651" w:author="Арслан Катеев" w:date="2018-09-17T13:23:00Z"/>
        </w:trPr>
        <w:tc>
          <w:tcPr>
            <w:tcW w:w="2675" w:type="dxa"/>
            <w:shd w:val="clear" w:color="auto" w:fill="auto"/>
          </w:tcPr>
          <w:p w14:paraId="30B11482" w14:textId="3465512C" w:rsidR="00A408A0" w:rsidRPr="0036267B" w:rsidDel="009B5707" w:rsidRDefault="00A408A0" w:rsidP="00CB47F1">
            <w:pPr>
              <w:pStyle w:val="phnormal"/>
              <w:rPr>
                <w:del w:id="2652" w:author="Арслан Катеев" w:date="2018-09-17T13:23:00Z"/>
              </w:rPr>
              <w:pPrChange w:id="2653" w:author="Арслан Катеев" w:date="2018-09-17T15:27:00Z">
                <w:pPr>
                  <w:pStyle w:val="phtablecellleft"/>
                </w:pPr>
              </w:pPrChange>
            </w:pPr>
            <w:del w:id="2654" w:author="Арслан Катеев" w:date="2018-09-17T13:23:00Z">
              <w:r w:rsidRPr="0036267B" w:rsidDel="009B5707">
                <w:delText>1</w:delText>
              </w:r>
            </w:del>
          </w:p>
        </w:tc>
        <w:tc>
          <w:tcPr>
            <w:tcW w:w="2959" w:type="dxa"/>
            <w:shd w:val="clear" w:color="auto" w:fill="auto"/>
          </w:tcPr>
          <w:p w14:paraId="146C964C" w14:textId="2DE7C4F9" w:rsidR="00A408A0" w:rsidRPr="0036267B" w:rsidDel="009B5707" w:rsidRDefault="00A408A0" w:rsidP="00CB47F1">
            <w:pPr>
              <w:pStyle w:val="phnormal"/>
              <w:rPr>
                <w:del w:id="2655" w:author="Арслан Катеев" w:date="2018-09-17T13:23:00Z"/>
              </w:rPr>
              <w:pPrChange w:id="2656" w:author="Арслан Катеев" w:date="2018-09-17T15:27:00Z">
                <w:pPr>
                  <w:pStyle w:val="phtablecellleft"/>
                </w:pPr>
              </w:pPrChange>
            </w:pPr>
            <w:del w:id="2657" w:author="Арслан Катеев" w:date="2018-09-17T13:23:00Z">
              <w:r w:rsidRPr="0036267B" w:rsidDel="009B5707">
                <w:delText>1409-048-94</w:delText>
              </w:r>
            </w:del>
          </w:p>
        </w:tc>
        <w:tc>
          <w:tcPr>
            <w:tcW w:w="4241" w:type="dxa"/>
            <w:shd w:val="clear" w:color="auto" w:fill="auto"/>
          </w:tcPr>
          <w:p w14:paraId="24CE97A2" w14:textId="2F7C62F1" w:rsidR="00A408A0" w:rsidRPr="0036267B" w:rsidDel="009B5707" w:rsidRDefault="00A408A0" w:rsidP="00CB47F1">
            <w:pPr>
              <w:pStyle w:val="phnormal"/>
              <w:rPr>
                <w:del w:id="2658" w:author="Арслан Катеев" w:date="2018-09-17T13:23:00Z"/>
              </w:rPr>
              <w:pPrChange w:id="2659" w:author="Арслан Катеев" w:date="2018-09-17T15:27:00Z">
                <w:pPr>
                  <w:pStyle w:val="phtablecellleft"/>
                </w:pPr>
              </w:pPrChange>
            </w:pPr>
            <w:del w:id="2660" w:author="Арслан Катеев" w:date="2018-09-17T13:23:00Z">
              <w:r w:rsidRPr="0036267B" w:rsidDel="009B5707">
                <w:delText>Проблема 1</w:delText>
              </w:r>
            </w:del>
          </w:p>
        </w:tc>
      </w:tr>
      <w:tr w:rsidR="00A408A0" w:rsidRPr="0036267B" w:rsidDel="009B5707" w14:paraId="2EA10531" w14:textId="1531054F" w:rsidTr="00FC4406">
        <w:trPr>
          <w:trHeight w:val="454"/>
          <w:del w:id="2661" w:author="Арслан Катеев" w:date="2018-09-17T13:23:00Z"/>
        </w:trPr>
        <w:tc>
          <w:tcPr>
            <w:tcW w:w="2675" w:type="dxa"/>
            <w:shd w:val="clear" w:color="auto" w:fill="auto"/>
          </w:tcPr>
          <w:p w14:paraId="0EDCE96F" w14:textId="7BDA57C3" w:rsidR="00A408A0" w:rsidRPr="0036267B" w:rsidDel="009B5707" w:rsidRDefault="00A408A0" w:rsidP="00CB47F1">
            <w:pPr>
              <w:pStyle w:val="phnormal"/>
              <w:rPr>
                <w:del w:id="2662" w:author="Арслан Катеев" w:date="2018-09-17T13:23:00Z"/>
              </w:rPr>
              <w:pPrChange w:id="2663" w:author="Арслан Катеев" w:date="2018-09-17T15:27:00Z">
                <w:pPr>
                  <w:pStyle w:val="phtablecellleft"/>
                </w:pPr>
              </w:pPrChange>
            </w:pPr>
            <w:del w:id="2664" w:author="Арслан Катеев" w:date="2018-09-17T13:23:00Z">
              <w:r w:rsidRPr="0036267B" w:rsidDel="009B5707">
                <w:delText>2</w:delText>
              </w:r>
            </w:del>
          </w:p>
        </w:tc>
        <w:tc>
          <w:tcPr>
            <w:tcW w:w="2959" w:type="dxa"/>
            <w:shd w:val="clear" w:color="auto" w:fill="auto"/>
          </w:tcPr>
          <w:p w14:paraId="4BF3FBEC" w14:textId="0265DFA9" w:rsidR="00A408A0" w:rsidRPr="0036267B" w:rsidDel="009B5707" w:rsidRDefault="00A408A0" w:rsidP="00CB47F1">
            <w:pPr>
              <w:pStyle w:val="phnormal"/>
              <w:rPr>
                <w:del w:id="2665" w:author="Арслан Катеев" w:date="2018-09-17T13:23:00Z"/>
              </w:rPr>
              <w:pPrChange w:id="2666" w:author="Арслан Катеев" w:date="2018-09-17T15:27:00Z">
                <w:pPr>
                  <w:pStyle w:val="phtablecellleft"/>
                </w:pPr>
              </w:pPrChange>
            </w:pPr>
            <w:del w:id="2667" w:author="Арслан Катеев" w:date="2018-09-17T13:23:00Z">
              <w:r w:rsidRPr="0036267B" w:rsidDel="009B5707">
                <w:delText>1409-050-13</w:delText>
              </w:r>
            </w:del>
          </w:p>
        </w:tc>
        <w:tc>
          <w:tcPr>
            <w:tcW w:w="4241" w:type="dxa"/>
            <w:shd w:val="clear" w:color="auto" w:fill="auto"/>
          </w:tcPr>
          <w:p w14:paraId="6A147A34" w14:textId="194207C6" w:rsidR="00A408A0" w:rsidRPr="0036267B" w:rsidDel="009B5707" w:rsidRDefault="00A408A0" w:rsidP="00CB47F1">
            <w:pPr>
              <w:pStyle w:val="phnormal"/>
              <w:rPr>
                <w:del w:id="2668" w:author="Арслан Катеев" w:date="2018-09-17T13:23:00Z"/>
              </w:rPr>
              <w:pPrChange w:id="2669" w:author="Арслан Катеев" w:date="2018-09-17T15:27:00Z">
                <w:pPr>
                  <w:pStyle w:val="phtablecellleft"/>
                </w:pPr>
              </w:pPrChange>
            </w:pPr>
            <w:del w:id="2670" w:author="Арслан Катеев" w:date="2018-09-17T13:23:00Z">
              <w:r w:rsidRPr="0036267B" w:rsidDel="009B5707">
                <w:delText>Проблема 2</w:delText>
              </w:r>
            </w:del>
          </w:p>
        </w:tc>
      </w:tr>
    </w:tbl>
    <w:p w14:paraId="22F2AB12" w14:textId="14A57208" w:rsidR="00100F19" w:rsidRPr="0036267B" w:rsidDel="009B5707" w:rsidRDefault="00100F19" w:rsidP="00CB47F1">
      <w:pPr>
        <w:pStyle w:val="phnormal"/>
        <w:rPr>
          <w:del w:id="2671" w:author="Арслан Катеев" w:date="2018-09-17T13:23:00Z"/>
          <w:rFonts w:cs="Arial"/>
        </w:rPr>
        <w:pPrChange w:id="2672" w:author="Арслан Катеев" w:date="2018-09-17T15:27:00Z">
          <w:pPr>
            <w:pStyle w:val="phconfirmlist"/>
            <w:tabs>
              <w:tab w:val="left" w:pos="1800"/>
            </w:tabs>
          </w:pPr>
        </w:pPrChange>
      </w:pPr>
      <w:del w:id="2673" w:author="Арслан Катеев" w:date="2018-09-17T13:23:00Z">
        <w:r w:rsidRPr="0036267B" w:rsidDel="009B5707">
          <w:rPr>
            <w:rFonts w:cs="Arial"/>
          </w:rPr>
          <w:br w:type="page"/>
          <w:delText>Составили</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4"/>
        <w:gridCol w:w="2084"/>
        <w:gridCol w:w="2084"/>
        <w:gridCol w:w="2084"/>
        <w:gridCol w:w="1672"/>
      </w:tblGrid>
      <w:tr w:rsidR="00100F19" w:rsidRPr="0036267B" w:rsidDel="009B5707" w14:paraId="5B78B7FE" w14:textId="68276EBF" w:rsidTr="00FC4406">
        <w:trPr>
          <w:trHeight w:val="454"/>
          <w:del w:id="2674" w:author="Арслан Катеев" w:date="2018-09-17T13:23:00Z"/>
        </w:trPr>
        <w:tc>
          <w:tcPr>
            <w:tcW w:w="2084" w:type="dxa"/>
            <w:vAlign w:val="center"/>
          </w:tcPr>
          <w:p w14:paraId="529988AF" w14:textId="2A145794" w:rsidR="00100F19" w:rsidRPr="0036267B" w:rsidDel="009B5707" w:rsidRDefault="00100F19" w:rsidP="00CB47F1">
            <w:pPr>
              <w:pStyle w:val="phnormal"/>
              <w:rPr>
                <w:del w:id="2675" w:author="Арслан Катеев" w:date="2018-09-17T13:23:00Z"/>
              </w:rPr>
              <w:pPrChange w:id="2676" w:author="Арслан Катеев" w:date="2018-09-17T15:27:00Z">
                <w:pPr>
                  <w:pStyle w:val="phtablecolcaption"/>
                  <w:tabs>
                    <w:tab w:val="left" w:pos="1800"/>
                  </w:tabs>
                </w:pPr>
              </w:pPrChange>
            </w:pPr>
            <w:del w:id="2677" w:author="Арслан Катеев" w:date="2018-09-17T13:23:00Z">
              <w:r w:rsidRPr="0036267B" w:rsidDel="009B5707">
                <w:delText>Наименование организации, предприятия</w:delText>
              </w:r>
            </w:del>
          </w:p>
        </w:tc>
        <w:tc>
          <w:tcPr>
            <w:tcW w:w="2084" w:type="dxa"/>
            <w:vAlign w:val="center"/>
          </w:tcPr>
          <w:p w14:paraId="671D95C9" w14:textId="697084DB" w:rsidR="00100F19" w:rsidRPr="0036267B" w:rsidDel="009B5707" w:rsidRDefault="00100F19" w:rsidP="00CB47F1">
            <w:pPr>
              <w:pStyle w:val="phnormal"/>
              <w:rPr>
                <w:del w:id="2678" w:author="Арслан Катеев" w:date="2018-09-17T13:23:00Z"/>
              </w:rPr>
              <w:pPrChange w:id="2679" w:author="Арслан Катеев" w:date="2018-09-17T15:27:00Z">
                <w:pPr>
                  <w:pStyle w:val="phtablecolcaption"/>
                  <w:tabs>
                    <w:tab w:val="left" w:pos="1800"/>
                  </w:tabs>
                </w:pPr>
              </w:pPrChange>
            </w:pPr>
            <w:del w:id="2680" w:author="Арслан Катеев" w:date="2018-09-17T13:23:00Z">
              <w:r w:rsidRPr="0036267B" w:rsidDel="009B5707">
                <w:delText>Должность</w:delText>
              </w:r>
            </w:del>
          </w:p>
        </w:tc>
        <w:tc>
          <w:tcPr>
            <w:tcW w:w="2084" w:type="dxa"/>
            <w:vAlign w:val="center"/>
          </w:tcPr>
          <w:p w14:paraId="750835A7" w14:textId="1CA5B953" w:rsidR="00100F19" w:rsidRPr="0036267B" w:rsidDel="009B5707" w:rsidRDefault="00100F19" w:rsidP="00CB47F1">
            <w:pPr>
              <w:pStyle w:val="phnormal"/>
              <w:rPr>
                <w:del w:id="2681" w:author="Арслан Катеев" w:date="2018-09-17T13:23:00Z"/>
              </w:rPr>
              <w:pPrChange w:id="2682" w:author="Арслан Катеев" w:date="2018-09-17T15:27:00Z">
                <w:pPr>
                  <w:pStyle w:val="phtablecolcaption"/>
                  <w:tabs>
                    <w:tab w:val="left" w:pos="1800"/>
                  </w:tabs>
                </w:pPr>
              </w:pPrChange>
            </w:pPr>
            <w:del w:id="2683" w:author="Арслан Катеев" w:date="2018-09-17T13:23:00Z">
              <w:r w:rsidRPr="0036267B" w:rsidDel="009B5707">
                <w:delText>Фамилия имя, отчество</w:delText>
              </w:r>
            </w:del>
          </w:p>
        </w:tc>
        <w:tc>
          <w:tcPr>
            <w:tcW w:w="2084" w:type="dxa"/>
            <w:vAlign w:val="center"/>
          </w:tcPr>
          <w:p w14:paraId="56FF4E9D" w14:textId="1CC370FB" w:rsidR="00100F19" w:rsidRPr="0036267B" w:rsidDel="009B5707" w:rsidRDefault="00100F19" w:rsidP="00CB47F1">
            <w:pPr>
              <w:pStyle w:val="phnormal"/>
              <w:rPr>
                <w:del w:id="2684" w:author="Арслан Катеев" w:date="2018-09-17T13:23:00Z"/>
              </w:rPr>
              <w:pPrChange w:id="2685" w:author="Арслан Катеев" w:date="2018-09-17T15:27:00Z">
                <w:pPr>
                  <w:pStyle w:val="phtablecolcaption"/>
                  <w:tabs>
                    <w:tab w:val="left" w:pos="1800"/>
                  </w:tabs>
                </w:pPr>
              </w:pPrChange>
            </w:pPr>
            <w:del w:id="2686" w:author="Арслан Катеев" w:date="2018-09-17T13:23:00Z">
              <w:r w:rsidRPr="0036267B" w:rsidDel="009B5707">
                <w:delText>Подпись</w:delText>
              </w:r>
            </w:del>
          </w:p>
        </w:tc>
        <w:tc>
          <w:tcPr>
            <w:tcW w:w="1672" w:type="dxa"/>
            <w:vAlign w:val="center"/>
          </w:tcPr>
          <w:p w14:paraId="1B77BC1F" w14:textId="10D22022" w:rsidR="00100F19" w:rsidRPr="0036267B" w:rsidDel="009B5707" w:rsidRDefault="00100F19" w:rsidP="00CB47F1">
            <w:pPr>
              <w:pStyle w:val="phnormal"/>
              <w:rPr>
                <w:del w:id="2687" w:author="Арслан Катеев" w:date="2018-09-17T13:23:00Z"/>
              </w:rPr>
              <w:pPrChange w:id="2688" w:author="Арслан Катеев" w:date="2018-09-17T15:27:00Z">
                <w:pPr>
                  <w:pStyle w:val="phtablecolcaption"/>
                  <w:tabs>
                    <w:tab w:val="left" w:pos="1800"/>
                  </w:tabs>
                </w:pPr>
              </w:pPrChange>
            </w:pPr>
            <w:del w:id="2689" w:author="Арслан Катеев" w:date="2018-09-17T13:23:00Z">
              <w:r w:rsidRPr="0036267B" w:rsidDel="009B5707">
                <w:delText>Дата</w:delText>
              </w:r>
            </w:del>
          </w:p>
        </w:tc>
      </w:tr>
      <w:tr w:rsidR="00100F19" w:rsidRPr="0036267B" w:rsidDel="009B5707" w14:paraId="627A9665" w14:textId="149BD5B8" w:rsidTr="00FC4406">
        <w:trPr>
          <w:trHeight w:val="454"/>
          <w:del w:id="2690" w:author="Арслан Катеев" w:date="2018-09-17T13:23:00Z"/>
        </w:trPr>
        <w:tc>
          <w:tcPr>
            <w:tcW w:w="2084" w:type="dxa"/>
          </w:tcPr>
          <w:p w14:paraId="41377718" w14:textId="4BD090A5" w:rsidR="00100F19" w:rsidRPr="0036267B" w:rsidDel="009B5707" w:rsidRDefault="00100F19" w:rsidP="00CB47F1">
            <w:pPr>
              <w:pStyle w:val="phnormal"/>
              <w:rPr>
                <w:del w:id="2691" w:author="Арслан Катеев" w:date="2018-09-17T13:23:00Z"/>
              </w:rPr>
              <w:pPrChange w:id="2692" w:author="Арслан Катеев" w:date="2018-09-17T15:27:00Z">
                <w:pPr>
                  <w:pStyle w:val="phtablecell"/>
                  <w:tabs>
                    <w:tab w:val="left" w:pos="1800"/>
                  </w:tabs>
                </w:pPr>
              </w:pPrChange>
            </w:pPr>
          </w:p>
        </w:tc>
        <w:tc>
          <w:tcPr>
            <w:tcW w:w="2084" w:type="dxa"/>
          </w:tcPr>
          <w:p w14:paraId="07E0BC2C" w14:textId="1B49DC11" w:rsidR="00100F19" w:rsidRPr="0036267B" w:rsidDel="009B5707" w:rsidRDefault="00100F19" w:rsidP="00CB47F1">
            <w:pPr>
              <w:pStyle w:val="phnormal"/>
              <w:rPr>
                <w:del w:id="2693" w:author="Арслан Катеев" w:date="2018-09-17T13:23:00Z"/>
              </w:rPr>
              <w:pPrChange w:id="2694" w:author="Арслан Катеев" w:date="2018-09-17T15:27:00Z">
                <w:pPr>
                  <w:pStyle w:val="phtablecell"/>
                  <w:tabs>
                    <w:tab w:val="left" w:pos="1800"/>
                  </w:tabs>
                </w:pPr>
              </w:pPrChange>
            </w:pPr>
          </w:p>
        </w:tc>
        <w:tc>
          <w:tcPr>
            <w:tcW w:w="2084" w:type="dxa"/>
          </w:tcPr>
          <w:p w14:paraId="539F9F67" w14:textId="7B8C2EA5" w:rsidR="00100F19" w:rsidRPr="0036267B" w:rsidDel="009B5707" w:rsidRDefault="00100F19" w:rsidP="00CB47F1">
            <w:pPr>
              <w:pStyle w:val="phnormal"/>
              <w:rPr>
                <w:del w:id="2695" w:author="Арслан Катеев" w:date="2018-09-17T13:23:00Z"/>
              </w:rPr>
              <w:pPrChange w:id="2696" w:author="Арслан Катеев" w:date="2018-09-17T15:27:00Z">
                <w:pPr>
                  <w:pStyle w:val="phtablecell"/>
                  <w:tabs>
                    <w:tab w:val="left" w:pos="1800"/>
                  </w:tabs>
                </w:pPr>
              </w:pPrChange>
            </w:pPr>
          </w:p>
        </w:tc>
        <w:tc>
          <w:tcPr>
            <w:tcW w:w="2084" w:type="dxa"/>
          </w:tcPr>
          <w:p w14:paraId="2DB30DD5" w14:textId="4BE6722B" w:rsidR="00100F19" w:rsidRPr="0036267B" w:rsidDel="009B5707" w:rsidRDefault="00100F19" w:rsidP="00CB47F1">
            <w:pPr>
              <w:pStyle w:val="phnormal"/>
              <w:rPr>
                <w:del w:id="2697" w:author="Арслан Катеев" w:date="2018-09-17T13:23:00Z"/>
              </w:rPr>
              <w:pPrChange w:id="2698" w:author="Арслан Катеев" w:date="2018-09-17T15:27:00Z">
                <w:pPr>
                  <w:pStyle w:val="phtablecell"/>
                  <w:tabs>
                    <w:tab w:val="left" w:pos="1800"/>
                  </w:tabs>
                </w:pPr>
              </w:pPrChange>
            </w:pPr>
          </w:p>
        </w:tc>
        <w:tc>
          <w:tcPr>
            <w:tcW w:w="1672" w:type="dxa"/>
          </w:tcPr>
          <w:p w14:paraId="49266EEF" w14:textId="62B6A9C5" w:rsidR="00100F19" w:rsidRPr="0036267B" w:rsidDel="009B5707" w:rsidRDefault="00100F19" w:rsidP="00CB47F1">
            <w:pPr>
              <w:pStyle w:val="phnormal"/>
              <w:rPr>
                <w:del w:id="2699" w:author="Арслан Катеев" w:date="2018-09-17T13:23:00Z"/>
              </w:rPr>
              <w:pPrChange w:id="2700" w:author="Арслан Катеев" w:date="2018-09-17T15:27:00Z">
                <w:pPr>
                  <w:pStyle w:val="phtablecell"/>
                  <w:tabs>
                    <w:tab w:val="left" w:pos="1800"/>
                  </w:tabs>
                </w:pPr>
              </w:pPrChange>
            </w:pPr>
          </w:p>
        </w:tc>
      </w:tr>
      <w:tr w:rsidR="00100F19" w:rsidRPr="0036267B" w:rsidDel="009B5707" w14:paraId="7E8E03AF" w14:textId="385F1A15" w:rsidTr="00FC4406">
        <w:trPr>
          <w:trHeight w:val="454"/>
          <w:del w:id="2701" w:author="Арслан Катеев" w:date="2018-09-17T13:23:00Z"/>
        </w:trPr>
        <w:tc>
          <w:tcPr>
            <w:tcW w:w="2084" w:type="dxa"/>
          </w:tcPr>
          <w:p w14:paraId="13E89D26" w14:textId="39629D94" w:rsidR="00100F19" w:rsidRPr="0036267B" w:rsidDel="009B5707" w:rsidRDefault="00100F19" w:rsidP="00CB47F1">
            <w:pPr>
              <w:pStyle w:val="phnormal"/>
              <w:rPr>
                <w:del w:id="2702" w:author="Арслан Катеев" w:date="2018-09-17T13:23:00Z"/>
              </w:rPr>
              <w:pPrChange w:id="2703" w:author="Арслан Катеев" w:date="2018-09-17T15:27:00Z">
                <w:pPr>
                  <w:pStyle w:val="phtablecell"/>
                  <w:tabs>
                    <w:tab w:val="left" w:pos="1800"/>
                  </w:tabs>
                </w:pPr>
              </w:pPrChange>
            </w:pPr>
          </w:p>
        </w:tc>
        <w:tc>
          <w:tcPr>
            <w:tcW w:w="2084" w:type="dxa"/>
          </w:tcPr>
          <w:p w14:paraId="5DE18954" w14:textId="17441747" w:rsidR="00100F19" w:rsidRPr="0036267B" w:rsidDel="009B5707" w:rsidRDefault="00100F19" w:rsidP="00CB47F1">
            <w:pPr>
              <w:pStyle w:val="phnormal"/>
              <w:rPr>
                <w:del w:id="2704" w:author="Арслан Катеев" w:date="2018-09-17T13:23:00Z"/>
              </w:rPr>
              <w:pPrChange w:id="2705" w:author="Арслан Катеев" w:date="2018-09-17T15:27:00Z">
                <w:pPr>
                  <w:pStyle w:val="phtablecell"/>
                  <w:tabs>
                    <w:tab w:val="left" w:pos="1800"/>
                  </w:tabs>
                </w:pPr>
              </w:pPrChange>
            </w:pPr>
          </w:p>
        </w:tc>
        <w:tc>
          <w:tcPr>
            <w:tcW w:w="2084" w:type="dxa"/>
          </w:tcPr>
          <w:p w14:paraId="305E4325" w14:textId="2A3DB079" w:rsidR="00100F19" w:rsidRPr="0036267B" w:rsidDel="009B5707" w:rsidRDefault="00100F19" w:rsidP="00CB47F1">
            <w:pPr>
              <w:pStyle w:val="phnormal"/>
              <w:rPr>
                <w:del w:id="2706" w:author="Арслан Катеев" w:date="2018-09-17T13:23:00Z"/>
              </w:rPr>
              <w:pPrChange w:id="2707" w:author="Арслан Катеев" w:date="2018-09-17T15:27:00Z">
                <w:pPr>
                  <w:pStyle w:val="phtablecell"/>
                  <w:tabs>
                    <w:tab w:val="left" w:pos="1800"/>
                  </w:tabs>
                </w:pPr>
              </w:pPrChange>
            </w:pPr>
          </w:p>
        </w:tc>
        <w:tc>
          <w:tcPr>
            <w:tcW w:w="2084" w:type="dxa"/>
          </w:tcPr>
          <w:p w14:paraId="2B429DF0" w14:textId="1BA7D5D8" w:rsidR="00100F19" w:rsidRPr="0036267B" w:rsidDel="009B5707" w:rsidRDefault="00100F19" w:rsidP="00CB47F1">
            <w:pPr>
              <w:pStyle w:val="phnormal"/>
              <w:rPr>
                <w:del w:id="2708" w:author="Арслан Катеев" w:date="2018-09-17T13:23:00Z"/>
              </w:rPr>
              <w:pPrChange w:id="2709" w:author="Арслан Катеев" w:date="2018-09-17T15:27:00Z">
                <w:pPr>
                  <w:pStyle w:val="phtablecell"/>
                  <w:tabs>
                    <w:tab w:val="left" w:pos="1800"/>
                  </w:tabs>
                </w:pPr>
              </w:pPrChange>
            </w:pPr>
          </w:p>
        </w:tc>
        <w:tc>
          <w:tcPr>
            <w:tcW w:w="1672" w:type="dxa"/>
          </w:tcPr>
          <w:p w14:paraId="35B1BC35" w14:textId="10C388AD" w:rsidR="00100F19" w:rsidRPr="0036267B" w:rsidDel="009B5707" w:rsidRDefault="00100F19" w:rsidP="00CB47F1">
            <w:pPr>
              <w:pStyle w:val="phnormal"/>
              <w:rPr>
                <w:del w:id="2710" w:author="Арслан Катеев" w:date="2018-09-17T13:23:00Z"/>
              </w:rPr>
              <w:pPrChange w:id="2711" w:author="Арслан Катеев" w:date="2018-09-17T15:27:00Z">
                <w:pPr>
                  <w:pStyle w:val="phtablecell"/>
                  <w:tabs>
                    <w:tab w:val="left" w:pos="1800"/>
                  </w:tabs>
                </w:pPr>
              </w:pPrChange>
            </w:pPr>
          </w:p>
        </w:tc>
      </w:tr>
      <w:tr w:rsidR="00100F19" w:rsidRPr="0036267B" w:rsidDel="009B5707" w14:paraId="09956330" w14:textId="4D332CF5" w:rsidTr="00FC4406">
        <w:trPr>
          <w:trHeight w:val="454"/>
          <w:del w:id="2712" w:author="Арслан Катеев" w:date="2018-09-17T13:23:00Z"/>
        </w:trPr>
        <w:tc>
          <w:tcPr>
            <w:tcW w:w="2084" w:type="dxa"/>
          </w:tcPr>
          <w:p w14:paraId="7AE05C02" w14:textId="33786B2D" w:rsidR="00100F19" w:rsidRPr="0036267B" w:rsidDel="009B5707" w:rsidRDefault="00100F19" w:rsidP="00CB47F1">
            <w:pPr>
              <w:pStyle w:val="phnormal"/>
              <w:rPr>
                <w:del w:id="2713" w:author="Арслан Катеев" w:date="2018-09-17T13:23:00Z"/>
              </w:rPr>
              <w:pPrChange w:id="2714" w:author="Арслан Катеев" w:date="2018-09-17T15:27:00Z">
                <w:pPr>
                  <w:pStyle w:val="phtablecell"/>
                  <w:tabs>
                    <w:tab w:val="left" w:pos="1800"/>
                  </w:tabs>
                </w:pPr>
              </w:pPrChange>
            </w:pPr>
          </w:p>
        </w:tc>
        <w:tc>
          <w:tcPr>
            <w:tcW w:w="2084" w:type="dxa"/>
          </w:tcPr>
          <w:p w14:paraId="0C36B616" w14:textId="2DB46521" w:rsidR="00100F19" w:rsidRPr="0036267B" w:rsidDel="009B5707" w:rsidRDefault="00100F19" w:rsidP="00CB47F1">
            <w:pPr>
              <w:pStyle w:val="phnormal"/>
              <w:rPr>
                <w:del w:id="2715" w:author="Арслан Катеев" w:date="2018-09-17T13:23:00Z"/>
              </w:rPr>
              <w:pPrChange w:id="2716" w:author="Арслан Катеев" w:date="2018-09-17T15:27:00Z">
                <w:pPr>
                  <w:pStyle w:val="phtablecell"/>
                  <w:tabs>
                    <w:tab w:val="left" w:pos="1800"/>
                  </w:tabs>
                </w:pPr>
              </w:pPrChange>
            </w:pPr>
          </w:p>
        </w:tc>
        <w:tc>
          <w:tcPr>
            <w:tcW w:w="2084" w:type="dxa"/>
          </w:tcPr>
          <w:p w14:paraId="29F41920" w14:textId="7C987D46" w:rsidR="00100F19" w:rsidRPr="0036267B" w:rsidDel="009B5707" w:rsidRDefault="00100F19" w:rsidP="00CB47F1">
            <w:pPr>
              <w:pStyle w:val="phnormal"/>
              <w:rPr>
                <w:del w:id="2717" w:author="Арслан Катеев" w:date="2018-09-17T13:23:00Z"/>
              </w:rPr>
              <w:pPrChange w:id="2718" w:author="Арслан Катеев" w:date="2018-09-17T15:27:00Z">
                <w:pPr>
                  <w:pStyle w:val="phtablecell"/>
                  <w:tabs>
                    <w:tab w:val="left" w:pos="1800"/>
                  </w:tabs>
                </w:pPr>
              </w:pPrChange>
            </w:pPr>
          </w:p>
        </w:tc>
        <w:tc>
          <w:tcPr>
            <w:tcW w:w="2084" w:type="dxa"/>
          </w:tcPr>
          <w:p w14:paraId="14749DC5" w14:textId="010AE1EA" w:rsidR="00100F19" w:rsidRPr="0036267B" w:rsidDel="009B5707" w:rsidRDefault="00100F19" w:rsidP="00CB47F1">
            <w:pPr>
              <w:pStyle w:val="phnormal"/>
              <w:rPr>
                <w:del w:id="2719" w:author="Арслан Катеев" w:date="2018-09-17T13:23:00Z"/>
              </w:rPr>
              <w:pPrChange w:id="2720" w:author="Арслан Катеев" w:date="2018-09-17T15:27:00Z">
                <w:pPr>
                  <w:pStyle w:val="phtablecell"/>
                  <w:tabs>
                    <w:tab w:val="left" w:pos="1800"/>
                  </w:tabs>
                </w:pPr>
              </w:pPrChange>
            </w:pPr>
          </w:p>
        </w:tc>
        <w:tc>
          <w:tcPr>
            <w:tcW w:w="1672" w:type="dxa"/>
          </w:tcPr>
          <w:p w14:paraId="58D54A6F" w14:textId="19898EAC" w:rsidR="00100F19" w:rsidRPr="0036267B" w:rsidDel="009B5707" w:rsidRDefault="00100F19" w:rsidP="00CB47F1">
            <w:pPr>
              <w:pStyle w:val="phnormal"/>
              <w:rPr>
                <w:del w:id="2721" w:author="Арслан Катеев" w:date="2018-09-17T13:23:00Z"/>
              </w:rPr>
              <w:pPrChange w:id="2722" w:author="Арслан Катеев" w:date="2018-09-17T15:27:00Z">
                <w:pPr>
                  <w:pStyle w:val="phtablecell"/>
                  <w:tabs>
                    <w:tab w:val="left" w:pos="1800"/>
                  </w:tabs>
                </w:pPr>
              </w:pPrChange>
            </w:pPr>
          </w:p>
        </w:tc>
      </w:tr>
      <w:tr w:rsidR="00100F19" w:rsidRPr="0036267B" w:rsidDel="009B5707" w14:paraId="41B98B86" w14:textId="02957CDF" w:rsidTr="00FC4406">
        <w:trPr>
          <w:trHeight w:val="454"/>
          <w:del w:id="2723" w:author="Арслан Катеев" w:date="2018-09-17T13:23:00Z"/>
        </w:trPr>
        <w:tc>
          <w:tcPr>
            <w:tcW w:w="2084" w:type="dxa"/>
          </w:tcPr>
          <w:p w14:paraId="77C84761" w14:textId="3F509B7E" w:rsidR="00100F19" w:rsidRPr="0036267B" w:rsidDel="009B5707" w:rsidRDefault="00100F19" w:rsidP="00CB47F1">
            <w:pPr>
              <w:pStyle w:val="phnormal"/>
              <w:rPr>
                <w:del w:id="2724" w:author="Арслан Катеев" w:date="2018-09-17T13:23:00Z"/>
              </w:rPr>
              <w:pPrChange w:id="2725" w:author="Арслан Катеев" w:date="2018-09-17T15:27:00Z">
                <w:pPr>
                  <w:pStyle w:val="phtablecell"/>
                  <w:tabs>
                    <w:tab w:val="left" w:pos="1800"/>
                  </w:tabs>
                </w:pPr>
              </w:pPrChange>
            </w:pPr>
          </w:p>
        </w:tc>
        <w:tc>
          <w:tcPr>
            <w:tcW w:w="2084" w:type="dxa"/>
          </w:tcPr>
          <w:p w14:paraId="59674681" w14:textId="126A02E6" w:rsidR="00100F19" w:rsidRPr="0036267B" w:rsidDel="009B5707" w:rsidRDefault="00100F19" w:rsidP="00CB47F1">
            <w:pPr>
              <w:pStyle w:val="phnormal"/>
              <w:rPr>
                <w:del w:id="2726" w:author="Арслан Катеев" w:date="2018-09-17T13:23:00Z"/>
              </w:rPr>
              <w:pPrChange w:id="2727" w:author="Арслан Катеев" w:date="2018-09-17T15:27:00Z">
                <w:pPr>
                  <w:pStyle w:val="phtablecell"/>
                  <w:tabs>
                    <w:tab w:val="left" w:pos="1800"/>
                  </w:tabs>
                </w:pPr>
              </w:pPrChange>
            </w:pPr>
          </w:p>
        </w:tc>
        <w:tc>
          <w:tcPr>
            <w:tcW w:w="2084" w:type="dxa"/>
          </w:tcPr>
          <w:p w14:paraId="6A089CDA" w14:textId="07FDE808" w:rsidR="00100F19" w:rsidRPr="0036267B" w:rsidDel="009B5707" w:rsidRDefault="00100F19" w:rsidP="00CB47F1">
            <w:pPr>
              <w:pStyle w:val="phnormal"/>
              <w:rPr>
                <w:del w:id="2728" w:author="Арслан Катеев" w:date="2018-09-17T13:23:00Z"/>
              </w:rPr>
              <w:pPrChange w:id="2729" w:author="Арслан Катеев" w:date="2018-09-17T15:27:00Z">
                <w:pPr>
                  <w:pStyle w:val="phtablecell"/>
                  <w:tabs>
                    <w:tab w:val="left" w:pos="1800"/>
                  </w:tabs>
                </w:pPr>
              </w:pPrChange>
            </w:pPr>
          </w:p>
        </w:tc>
        <w:tc>
          <w:tcPr>
            <w:tcW w:w="2084" w:type="dxa"/>
          </w:tcPr>
          <w:p w14:paraId="677636CD" w14:textId="32BB3068" w:rsidR="00100F19" w:rsidRPr="0036267B" w:rsidDel="009B5707" w:rsidRDefault="00100F19" w:rsidP="00CB47F1">
            <w:pPr>
              <w:pStyle w:val="phnormal"/>
              <w:rPr>
                <w:del w:id="2730" w:author="Арслан Катеев" w:date="2018-09-17T13:23:00Z"/>
              </w:rPr>
              <w:pPrChange w:id="2731" w:author="Арслан Катеев" w:date="2018-09-17T15:27:00Z">
                <w:pPr>
                  <w:pStyle w:val="phtablecell"/>
                  <w:tabs>
                    <w:tab w:val="left" w:pos="1800"/>
                  </w:tabs>
                </w:pPr>
              </w:pPrChange>
            </w:pPr>
          </w:p>
        </w:tc>
        <w:tc>
          <w:tcPr>
            <w:tcW w:w="1672" w:type="dxa"/>
          </w:tcPr>
          <w:p w14:paraId="3D214DFC" w14:textId="523CD3C8" w:rsidR="00100F19" w:rsidRPr="0036267B" w:rsidDel="009B5707" w:rsidRDefault="00100F19" w:rsidP="00CB47F1">
            <w:pPr>
              <w:pStyle w:val="phnormal"/>
              <w:rPr>
                <w:del w:id="2732" w:author="Арслан Катеев" w:date="2018-09-17T13:23:00Z"/>
              </w:rPr>
              <w:pPrChange w:id="2733" w:author="Арслан Катеев" w:date="2018-09-17T15:27:00Z">
                <w:pPr>
                  <w:pStyle w:val="phtablecell"/>
                  <w:tabs>
                    <w:tab w:val="left" w:pos="1800"/>
                  </w:tabs>
                </w:pPr>
              </w:pPrChange>
            </w:pPr>
          </w:p>
        </w:tc>
      </w:tr>
      <w:tr w:rsidR="00100F19" w:rsidRPr="0036267B" w:rsidDel="009B5707" w14:paraId="108049C5" w14:textId="49480AD9" w:rsidTr="00FC4406">
        <w:trPr>
          <w:trHeight w:val="454"/>
          <w:del w:id="2734" w:author="Арслан Катеев" w:date="2018-09-17T13:23:00Z"/>
        </w:trPr>
        <w:tc>
          <w:tcPr>
            <w:tcW w:w="2084" w:type="dxa"/>
          </w:tcPr>
          <w:p w14:paraId="6A916378" w14:textId="3BE428FD" w:rsidR="00100F19" w:rsidRPr="0036267B" w:rsidDel="009B5707" w:rsidRDefault="00100F19" w:rsidP="00CB47F1">
            <w:pPr>
              <w:pStyle w:val="phnormal"/>
              <w:rPr>
                <w:del w:id="2735" w:author="Арслан Катеев" w:date="2018-09-17T13:23:00Z"/>
              </w:rPr>
              <w:pPrChange w:id="2736" w:author="Арслан Катеев" w:date="2018-09-17T15:27:00Z">
                <w:pPr>
                  <w:pStyle w:val="phtablecell"/>
                  <w:tabs>
                    <w:tab w:val="left" w:pos="1800"/>
                  </w:tabs>
                </w:pPr>
              </w:pPrChange>
            </w:pPr>
          </w:p>
        </w:tc>
        <w:tc>
          <w:tcPr>
            <w:tcW w:w="2084" w:type="dxa"/>
          </w:tcPr>
          <w:p w14:paraId="66A1E78E" w14:textId="3B0551AC" w:rsidR="00100F19" w:rsidRPr="0036267B" w:rsidDel="009B5707" w:rsidRDefault="00100F19" w:rsidP="00CB47F1">
            <w:pPr>
              <w:pStyle w:val="phnormal"/>
              <w:rPr>
                <w:del w:id="2737" w:author="Арслан Катеев" w:date="2018-09-17T13:23:00Z"/>
              </w:rPr>
              <w:pPrChange w:id="2738" w:author="Арслан Катеев" w:date="2018-09-17T15:27:00Z">
                <w:pPr>
                  <w:pStyle w:val="phtablecell"/>
                  <w:tabs>
                    <w:tab w:val="left" w:pos="1800"/>
                  </w:tabs>
                </w:pPr>
              </w:pPrChange>
            </w:pPr>
          </w:p>
        </w:tc>
        <w:tc>
          <w:tcPr>
            <w:tcW w:w="2084" w:type="dxa"/>
          </w:tcPr>
          <w:p w14:paraId="6C3D212D" w14:textId="561B0335" w:rsidR="00100F19" w:rsidRPr="0036267B" w:rsidDel="009B5707" w:rsidRDefault="00100F19" w:rsidP="00CB47F1">
            <w:pPr>
              <w:pStyle w:val="phnormal"/>
              <w:rPr>
                <w:del w:id="2739" w:author="Арслан Катеев" w:date="2018-09-17T13:23:00Z"/>
              </w:rPr>
              <w:pPrChange w:id="2740" w:author="Арслан Катеев" w:date="2018-09-17T15:27:00Z">
                <w:pPr>
                  <w:pStyle w:val="phtablecell"/>
                  <w:tabs>
                    <w:tab w:val="left" w:pos="1800"/>
                  </w:tabs>
                </w:pPr>
              </w:pPrChange>
            </w:pPr>
          </w:p>
        </w:tc>
        <w:tc>
          <w:tcPr>
            <w:tcW w:w="2084" w:type="dxa"/>
          </w:tcPr>
          <w:p w14:paraId="002EBF73" w14:textId="6556EC48" w:rsidR="00100F19" w:rsidRPr="0036267B" w:rsidDel="009B5707" w:rsidRDefault="00100F19" w:rsidP="00CB47F1">
            <w:pPr>
              <w:pStyle w:val="phnormal"/>
              <w:rPr>
                <w:del w:id="2741" w:author="Арслан Катеев" w:date="2018-09-17T13:23:00Z"/>
              </w:rPr>
              <w:pPrChange w:id="2742" w:author="Арслан Катеев" w:date="2018-09-17T15:27:00Z">
                <w:pPr>
                  <w:pStyle w:val="phtablecell"/>
                  <w:tabs>
                    <w:tab w:val="left" w:pos="1800"/>
                  </w:tabs>
                </w:pPr>
              </w:pPrChange>
            </w:pPr>
          </w:p>
        </w:tc>
        <w:tc>
          <w:tcPr>
            <w:tcW w:w="1672" w:type="dxa"/>
          </w:tcPr>
          <w:p w14:paraId="1C735B3F" w14:textId="52B372CD" w:rsidR="00100F19" w:rsidRPr="0036267B" w:rsidDel="009B5707" w:rsidRDefault="00100F19" w:rsidP="00CB47F1">
            <w:pPr>
              <w:pStyle w:val="phnormal"/>
              <w:rPr>
                <w:del w:id="2743" w:author="Арслан Катеев" w:date="2018-09-17T13:23:00Z"/>
              </w:rPr>
              <w:pPrChange w:id="2744" w:author="Арслан Катеев" w:date="2018-09-17T15:27:00Z">
                <w:pPr>
                  <w:pStyle w:val="phtablecell"/>
                  <w:tabs>
                    <w:tab w:val="left" w:pos="1800"/>
                  </w:tabs>
                </w:pPr>
              </w:pPrChange>
            </w:pPr>
          </w:p>
        </w:tc>
      </w:tr>
      <w:tr w:rsidR="00100F19" w:rsidRPr="0036267B" w:rsidDel="009B5707" w14:paraId="6277FEE4" w14:textId="6F719A39" w:rsidTr="00FC4406">
        <w:trPr>
          <w:trHeight w:val="454"/>
          <w:del w:id="2745" w:author="Арслан Катеев" w:date="2018-09-17T13:23:00Z"/>
        </w:trPr>
        <w:tc>
          <w:tcPr>
            <w:tcW w:w="2084" w:type="dxa"/>
          </w:tcPr>
          <w:p w14:paraId="4BA195CF" w14:textId="6BD501A5" w:rsidR="00100F19" w:rsidRPr="0036267B" w:rsidDel="009B5707" w:rsidRDefault="00100F19" w:rsidP="00CB47F1">
            <w:pPr>
              <w:pStyle w:val="phnormal"/>
              <w:rPr>
                <w:del w:id="2746" w:author="Арслан Катеев" w:date="2018-09-17T13:23:00Z"/>
              </w:rPr>
              <w:pPrChange w:id="2747" w:author="Арслан Катеев" w:date="2018-09-17T15:27:00Z">
                <w:pPr>
                  <w:pStyle w:val="phtablecell"/>
                  <w:tabs>
                    <w:tab w:val="left" w:pos="1800"/>
                  </w:tabs>
                </w:pPr>
              </w:pPrChange>
            </w:pPr>
          </w:p>
        </w:tc>
        <w:tc>
          <w:tcPr>
            <w:tcW w:w="2084" w:type="dxa"/>
          </w:tcPr>
          <w:p w14:paraId="10FCF64D" w14:textId="65ACF679" w:rsidR="00100F19" w:rsidRPr="0036267B" w:rsidDel="009B5707" w:rsidRDefault="00100F19" w:rsidP="00CB47F1">
            <w:pPr>
              <w:pStyle w:val="phnormal"/>
              <w:rPr>
                <w:del w:id="2748" w:author="Арслан Катеев" w:date="2018-09-17T13:23:00Z"/>
              </w:rPr>
              <w:pPrChange w:id="2749" w:author="Арслан Катеев" w:date="2018-09-17T15:27:00Z">
                <w:pPr>
                  <w:pStyle w:val="phtablecell"/>
                  <w:tabs>
                    <w:tab w:val="left" w:pos="1800"/>
                  </w:tabs>
                </w:pPr>
              </w:pPrChange>
            </w:pPr>
          </w:p>
        </w:tc>
        <w:tc>
          <w:tcPr>
            <w:tcW w:w="2084" w:type="dxa"/>
          </w:tcPr>
          <w:p w14:paraId="5381A21E" w14:textId="37787093" w:rsidR="00100F19" w:rsidRPr="0036267B" w:rsidDel="009B5707" w:rsidRDefault="00100F19" w:rsidP="00CB47F1">
            <w:pPr>
              <w:pStyle w:val="phnormal"/>
              <w:rPr>
                <w:del w:id="2750" w:author="Арслан Катеев" w:date="2018-09-17T13:23:00Z"/>
              </w:rPr>
              <w:pPrChange w:id="2751" w:author="Арслан Катеев" w:date="2018-09-17T15:27:00Z">
                <w:pPr>
                  <w:pStyle w:val="phtablecell"/>
                  <w:tabs>
                    <w:tab w:val="left" w:pos="1800"/>
                  </w:tabs>
                </w:pPr>
              </w:pPrChange>
            </w:pPr>
          </w:p>
        </w:tc>
        <w:tc>
          <w:tcPr>
            <w:tcW w:w="2084" w:type="dxa"/>
          </w:tcPr>
          <w:p w14:paraId="2F3530F1" w14:textId="22839178" w:rsidR="00100F19" w:rsidRPr="0036267B" w:rsidDel="009B5707" w:rsidRDefault="00100F19" w:rsidP="00CB47F1">
            <w:pPr>
              <w:pStyle w:val="phnormal"/>
              <w:rPr>
                <w:del w:id="2752" w:author="Арслан Катеев" w:date="2018-09-17T13:23:00Z"/>
              </w:rPr>
              <w:pPrChange w:id="2753" w:author="Арслан Катеев" w:date="2018-09-17T15:27:00Z">
                <w:pPr>
                  <w:pStyle w:val="phtablecell"/>
                  <w:tabs>
                    <w:tab w:val="left" w:pos="1800"/>
                  </w:tabs>
                </w:pPr>
              </w:pPrChange>
            </w:pPr>
          </w:p>
        </w:tc>
        <w:tc>
          <w:tcPr>
            <w:tcW w:w="1672" w:type="dxa"/>
          </w:tcPr>
          <w:p w14:paraId="26A35170" w14:textId="2C7068CF" w:rsidR="00100F19" w:rsidRPr="0036267B" w:rsidDel="009B5707" w:rsidRDefault="00100F19" w:rsidP="00CB47F1">
            <w:pPr>
              <w:pStyle w:val="phnormal"/>
              <w:rPr>
                <w:del w:id="2754" w:author="Арслан Катеев" w:date="2018-09-17T13:23:00Z"/>
              </w:rPr>
              <w:pPrChange w:id="2755" w:author="Арслан Катеев" w:date="2018-09-17T15:27:00Z">
                <w:pPr>
                  <w:pStyle w:val="phtablecell"/>
                  <w:tabs>
                    <w:tab w:val="left" w:pos="1800"/>
                  </w:tabs>
                </w:pPr>
              </w:pPrChange>
            </w:pPr>
          </w:p>
        </w:tc>
      </w:tr>
      <w:tr w:rsidR="00100F19" w:rsidRPr="0036267B" w:rsidDel="009B5707" w14:paraId="5245232B" w14:textId="78E74561" w:rsidTr="00FC4406">
        <w:trPr>
          <w:trHeight w:val="454"/>
          <w:del w:id="2756" w:author="Арслан Катеев" w:date="2018-09-17T13:23:00Z"/>
        </w:trPr>
        <w:tc>
          <w:tcPr>
            <w:tcW w:w="2084" w:type="dxa"/>
          </w:tcPr>
          <w:p w14:paraId="36996345" w14:textId="7436726B" w:rsidR="00100F19" w:rsidRPr="0036267B" w:rsidDel="009B5707" w:rsidRDefault="00100F19" w:rsidP="00CB47F1">
            <w:pPr>
              <w:pStyle w:val="phnormal"/>
              <w:rPr>
                <w:del w:id="2757" w:author="Арслан Катеев" w:date="2018-09-17T13:23:00Z"/>
              </w:rPr>
              <w:pPrChange w:id="2758" w:author="Арслан Катеев" w:date="2018-09-17T15:27:00Z">
                <w:pPr>
                  <w:pStyle w:val="phtablecell"/>
                  <w:tabs>
                    <w:tab w:val="left" w:pos="1800"/>
                  </w:tabs>
                </w:pPr>
              </w:pPrChange>
            </w:pPr>
          </w:p>
        </w:tc>
        <w:tc>
          <w:tcPr>
            <w:tcW w:w="2084" w:type="dxa"/>
          </w:tcPr>
          <w:p w14:paraId="35823073" w14:textId="67D05A7F" w:rsidR="00100F19" w:rsidRPr="0036267B" w:rsidDel="009B5707" w:rsidRDefault="00100F19" w:rsidP="00CB47F1">
            <w:pPr>
              <w:pStyle w:val="phnormal"/>
              <w:rPr>
                <w:del w:id="2759" w:author="Арслан Катеев" w:date="2018-09-17T13:23:00Z"/>
              </w:rPr>
              <w:pPrChange w:id="2760" w:author="Арслан Катеев" w:date="2018-09-17T15:27:00Z">
                <w:pPr>
                  <w:pStyle w:val="phtablecell"/>
                  <w:tabs>
                    <w:tab w:val="left" w:pos="1800"/>
                  </w:tabs>
                </w:pPr>
              </w:pPrChange>
            </w:pPr>
          </w:p>
        </w:tc>
        <w:tc>
          <w:tcPr>
            <w:tcW w:w="2084" w:type="dxa"/>
          </w:tcPr>
          <w:p w14:paraId="5E897235" w14:textId="3F2C9C12" w:rsidR="00100F19" w:rsidRPr="0036267B" w:rsidDel="009B5707" w:rsidRDefault="00100F19" w:rsidP="00CB47F1">
            <w:pPr>
              <w:pStyle w:val="phnormal"/>
              <w:rPr>
                <w:del w:id="2761" w:author="Арслан Катеев" w:date="2018-09-17T13:23:00Z"/>
              </w:rPr>
              <w:pPrChange w:id="2762" w:author="Арслан Катеев" w:date="2018-09-17T15:27:00Z">
                <w:pPr>
                  <w:pStyle w:val="phtablecell"/>
                  <w:tabs>
                    <w:tab w:val="left" w:pos="1800"/>
                  </w:tabs>
                </w:pPr>
              </w:pPrChange>
            </w:pPr>
          </w:p>
        </w:tc>
        <w:tc>
          <w:tcPr>
            <w:tcW w:w="2084" w:type="dxa"/>
          </w:tcPr>
          <w:p w14:paraId="59EF5190" w14:textId="2D6C2187" w:rsidR="00100F19" w:rsidRPr="0036267B" w:rsidDel="009B5707" w:rsidRDefault="00100F19" w:rsidP="00CB47F1">
            <w:pPr>
              <w:pStyle w:val="phnormal"/>
              <w:rPr>
                <w:del w:id="2763" w:author="Арслан Катеев" w:date="2018-09-17T13:23:00Z"/>
              </w:rPr>
              <w:pPrChange w:id="2764" w:author="Арслан Катеев" w:date="2018-09-17T15:27:00Z">
                <w:pPr>
                  <w:pStyle w:val="phtablecell"/>
                  <w:tabs>
                    <w:tab w:val="left" w:pos="1800"/>
                  </w:tabs>
                </w:pPr>
              </w:pPrChange>
            </w:pPr>
          </w:p>
        </w:tc>
        <w:tc>
          <w:tcPr>
            <w:tcW w:w="1672" w:type="dxa"/>
          </w:tcPr>
          <w:p w14:paraId="4D18FA3F" w14:textId="284EFA5B" w:rsidR="00100F19" w:rsidRPr="0036267B" w:rsidDel="009B5707" w:rsidRDefault="00100F19" w:rsidP="00CB47F1">
            <w:pPr>
              <w:pStyle w:val="phnormal"/>
              <w:rPr>
                <w:del w:id="2765" w:author="Арслан Катеев" w:date="2018-09-17T13:23:00Z"/>
              </w:rPr>
              <w:pPrChange w:id="2766" w:author="Арслан Катеев" w:date="2018-09-17T15:27:00Z">
                <w:pPr>
                  <w:pStyle w:val="phtablecell"/>
                  <w:tabs>
                    <w:tab w:val="left" w:pos="1800"/>
                  </w:tabs>
                </w:pPr>
              </w:pPrChange>
            </w:pPr>
          </w:p>
        </w:tc>
      </w:tr>
      <w:tr w:rsidR="00100F19" w:rsidRPr="0036267B" w:rsidDel="009B5707" w14:paraId="4F18792A" w14:textId="27582076" w:rsidTr="00FC4406">
        <w:trPr>
          <w:trHeight w:val="454"/>
          <w:del w:id="2767" w:author="Арслан Катеев" w:date="2018-09-17T13:23:00Z"/>
        </w:trPr>
        <w:tc>
          <w:tcPr>
            <w:tcW w:w="2084" w:type="dxa"/>
          </w:tcPr>
          <w:p w14:paraId="6529CE7E" w14:textId="5B5D8FA6" w:rsidR="00100F19" w:rsidRPr="0036267B" w:rsidDel="009B5707" w:rsidRDefault="00100F19" w:rsidP="00CB47F1">
            <w:pPr>
              <w:pStyle w:val="phnormal"/>
              <w:rPr>
                <w:del w:id="2768" w:author="Арслан Катеев" w:date="2018-09-17T13:23:00Z"/>
              </w:rPr>
              <w:pPrChange w:id="2769" w:author="Арслан Катеев" w:date="2018-09-17T15:27:00Z">
                <w:pPr>
                  <w:pStyle w:val="phtablecell"/>
                  <w:tabs>
                    <w:tab w:val="left" w:pos="1800"/>
                  </w:tabs>
                </w:pPr>
              </w:pPrChange>
            </w:pPr>
          </w:p>
        </w:tc>
        <w:tc>
          <w:tcPr>
            <w:tcW w:w="2084" w:type="dxa"/>
          </w:tcPr>
          <w:p w14:paraId="0FE39750" w14:textId="2F5CC56C" w:rsidR="00100F19" w:rsidRPr="0036267B" w:rsidDel="009B5707" w:rsidRDefault="00100F19" w:rsidP="00CB47F1">
            <w:pPr>
              <w:pStyle w:val="phnormal"/>
              <w:rPr>
                <w:del w:id="2770" w:author="Арслан Катеев" w:date="2018-09-17T13:23:00Z"/>
              </w:rPr>
              <w:pPrChange w:id="2771" w:author="Арслан Катеев" w:date="2018-09-17T15:27:00Z">
                <w:pPr>
                  <w:pStyle w:val="phtablecell"/>
                  <w:tabs>
                    <w:tab w:val="left" w:pos="1800"/>
                  </w:tabs>
                </w:pPr>
              </w:pPrChange>
            </w:pPr>
          </w:p>
        </w:tc>
        <w:tc>
          <w:tcPr>
            <w:tcW w:w="2084" w:type="dxa"/>
          </w:tcPr>
          <w:p w14:paraId="293092E2" w14:textId="150E8C37" w:rsidR="00100F19" w:rsidRPr="0036267B" w:rsidDel="009B5707" w:rsidRDefault="00100F19" w:rsidP="00CB47F1">
            <w:pPr>
              <w:pStyle w:val="phnormal"/>
              <w:rPr>
                <w:del w:id="2772" w:author="Арслан Катеев" w:date="2018-09-17T13:23:00Z"/>
              </w:rPr>
              <w:pPrChange w:id="2773" w:author="Арслан Катеев" w:date="2018-09-17T15:27:00Z">
                <w:pPr>
                  <w:pStyle w:val="phtablecell"/>
                  <w:tabs>
                    <w:tab w:val="left" w:pos="1800"/>
                  </w:tabs>
                </w:pPr>
              </w:pPrChange>
            </w:pPr>
          </w:p>
        </w:tc>
        <w:tc>
          <w:tcPr>
            <w:tcW w:w="2084" w:type="dxa"/>
          </w:tcPr>
          <w:p w14:paraId="477FB221" w14:textId="6A25D47F" w:rsidR="00100F19" w:rsidRPr="0036267B" w:rsidDel="009B5707" w:rsidRDefault="00100F19" w:rsidP="00CB47F1">
            <w:pPr>
              <w:pStyle w:val="phnormal"/>
              <w:rPr>
                <w:del w:id="2774" w:author="Арслан Катеев" w:date="2018-09-17T13:23:00Z"/>
              </w:rPr>
              <w:pPrChange w:id="2775" w:author="Арслан Катеев" w:date="2018-09-17T15:27:00Z">
                <w:pPr>
                  <w:pStyle w:val="phtablecell"/>
                  <w:tabs>
                    <w:tab w:val="left" w:pos="1800"/>
                  </w:tabs>
                </w:pPr>
              </w:pPrChange>
            </w:pPr>
          </w:p>
        </w:tc>
        <w:tc>
          <w:tcPr>
            <w:tcW w:w="1672" w:type="dxa"/>
          </w:tcPr>
          <w:p w14:paraId="08E18784" w14:textId="48560705" w:rsidR="00100F19" w:rsidRPr="0036267B" w:rsidDel="009B5707" w:rsidRDefault="00100F19" w:rsidP="00CB47F1">
            <w:pPr>
              <w:pStyle w:val="phnormal"/>
              <w:rPr>
                <w:del w:id="2776" w:author="Арслан Катеев" w:date="2018-09-17T13:23:00Z"/>
              </w:rPr>
              <w:pPrChange w:id="2777" w:author="Арслан Катеев" w:date="2018-09-17T15:27:00Z">
                <w:pPr>
                  <w:pStyle w:val="phtablecell"/>
                  <w:tabs>
                    <w:tab w:val="left" w:pos="1800"/>
                  </w:tabs>
                </w:pPr>
              </w:pPrChange>
            </w:pPr>
          </w:p>
        </w:tc>
      </w:tr>
      <w:tr w:rsidR="00100F19" w:rsidRPr="0036267B" w:rsidDel="009B5707" w14:paraId="2BD91ECA" w14:textId="23416448" w:rsidTr="00FC4406">
        <w:trPr>
          <w:trHeight w:val="454"/>
          <w:del w:id="2778" w:author="Арслан Катеев" w:date="2018-09-17T13:23:00Z"/>
        </w:trPr>
        <w:tc>
          <w:tcPr>
            <w:tcW w:w="2084" w:type="dxa"/>
          </w:tcPr>
          <w:p w14:paraId="39A1D37D" w14:textId="7AE219F1" w:rsidR="00100F19" w:rsidRPr="0036267B" w:rsidDel="009B5707" w:rsidRDefault="00100F19" w:rsidP="00CB47F1">
            <w:pPr>
              <w:pStyle w:val="phnormal"/>
              <w:rPr>
                <w:del w:id="2779" w:author="Арслан Катеев" w:date="2018-09-17T13:23:00Z"/>
              </w:rPr>
              <w:pPrChange w:id="2780" w:author="Арслан Катеев" w:date="2018-09-17T15:27:00Z">
                <w:pPr>
                  <w:pStyle w:val="phtablecell"/>
                  <w:tabs>
                    <w:tab w:val="left" w:pos="1800"/>
                  </w:tabs>
                </w:pPr>
              </w:pPrChange>
            </w:pPr>
          </w:p>
        </w:tc>
        <w:tc>
          <w:tcPr>
            <w:tcW w:w="2084" w:type="dxa"/>
          </w:tcPr>
          <w:p w14:paraId="103B42EC" w14:textId="4F0A32E7" w:rsidR="00100F19" w:rsidRPr="0036267B" w:rsidDel="009B5707" w:rsidRDefault="00100F19" w:rsidP="00CB47F1">
            <w:pPr>
              <w:pStyle w:val="phnormal"/>
              <w:rPr>
                <w:del w:id="2781" w:author="Арслан Катеев" w:date="2018-09-17T13:23:00Z"/>
              </w:rPr>
              <w:pPrChange w:id="2782" w:author="Арслан Катеев" w:date="2018-09-17T15:27:00Z">
                <w:pPr>
                  <w:pStyle w:val="phtablecell"/>
                  <w:tabs>
                    <w:tab w:val="left" w:pos="1800"/>
                  </w:tabs>
                </w:pPr>
              </w:pPrChange>
            </w:pPr>
          </w:p>
        </w:tc>
        <w:tc>
          <w:tcPr>
            <w:tcW w:w="2084" w:type="dxa"/>
          </w:tcPr>
          <w:p w14:paraId="4C830969" w14:textId="554FA79A" w:rsidR="00100F19" w:rsidRPr="0036267B" w:rsidDel="009B5707" w:rsidRDefault="00100F19" w:rsidP="00CB47F1">
            <w:pPr>
              <w:pStyle w:val="phnormal"/>
              <w:rPr>
                <w:del w:id="2783" w:author="Арслан Катеев" w:date="2018-09-17T13:23:00Z"/>
              </w:rPr>
              <w:pPrChange w:id="2784" w:author="Арслан Катеев" w:date="2018-09-17T15:27:00Z">
                <w:pPr>
                  <w:pStyle w:val="phtablecell"/>
                  <w:tabs>
                    <w:tab w:val="left" w:pos="1800"/>
                  </w:tabs>
                </w:pPr>
              </w:pPrChange>
            </w:pPr>
          </w:p>
        </w:tc>
        <w:tc>
          <w:tcPr>
            <w:tcW w:w="2084" w:type="dxa"/>
          </w:tcPr>
          <w:p w14:paraId="5A0CEB64" w14:textId="6BDD970F" w:rsidR="00100F19" w:rsidRPr="0036267B" w:rsidDel="009B5707" w:rsidRDefault="00100F19" w:rsidP="00CB47F1">
            <w:pPr>
              <w:pStyle w:val="phnormal"/>
              <w:rPr>
                <w:del w:id="2785" w:author="Арслан Катеев" w:date="2018-09-17T13:23:00Z"/>
              </w:rPr>
              <w:pPrChange w:id="2786" w:author="Арслан Катеев" w:date="2018-09-17T15:27:00Z">
                <w:pPr>
                  <w:pStyle w:val="phtablecell"/>
                  <w:tabs>
                    <w:tab w:val="left" w:pos="1800"/>
                  </w:tabs>
                </w:pPr>
              </w:pPrChange>
            </w:pPr>
          </w:p>
        </w:tc>
        <w:tc>
          <w:tcPr>
            <w:tcW w:w="1672" w:type="dxa"/>
          </w:tcPr>
          <w:p w14:paraId="3CAF4AE6" w14:textId="2EF90BAB" w:rsidR="00100F19" w:rsidRPr="0036267B" w:rsidDel="009B5707" w:rsidRDefault="00100F19" w:rsidP="00CB47F1">
            <w:pPr>
              <w:pStyle w:val="phnormal"/>
              <w:rPr>
                <w:del w:id="2787" w:author="Арслан Катеев" w:date="2018-09-17T13:23:00Z"/>
              </w:rPr>
              <w:pPrChange w:id="2788" w:author="Арслан Катеев" w:date="2018-09-17T15:27:00Z">
                <w:pPr>
                  <w:pStyle w:val="phtablecell"/>
                  <w:tabs>
                    <w:tab w:val="left" w:pos="1800"/>
                  </w:tabs>
                </w:pPr>
              </w:pPrChange>
            </w:pPr>
          </w:p>
        </w:tc>
      </w:tr>
      <w:tr w:rsidR="00100F19" w:rsidRPr="0036267B" w:rsidDel="009B5707" w14:paraId="208DFAF8" w14:textId="7CEE8DA3" w:rsidTr="00FC4406">
        <w:trPr>
          <w:trHeight w:val="454"/>
          <w:del w:id="2789" w:author="Арслан Катеев" w:date="2018-09-17T13:23:00Z"/>
        </w:trPr>
        <w:tc>
          <w:tcPr>
            <w:tcW w:w="2084" w:type="dxa"/>
          </w:tcPr>
          <w:p w14:paraId="17021CA7" w14:textId="1EB0EABC" w:rsidR="00100F19" w:rsidRPr="0036267B" w:rsidDel="009B5707" w:rsidRDefault="00100F19" w:rsidP="00CB47F1">
            <w:pPr>
              <w:pStyle w:val="phnormal"/>
              <w:rPr>
                <w:del w:id="2790" w:author="Арслан Катеев" w:date="2018-09-17T13:23:00Z"/>
              </w:rPr>
              <w:pPrChange w:id="2791" w:author="Арслан Катеев" w:date="2018-09-17T15:27:00Z">
                <w:pPr>
                  <w:pStyle w:val="phtablecell"/>
                  <w:tabs>
                    <w:tab w:val="left" w:pos="1800"/>
                  </w:tabs>
                </w:pPr>
              </w:pPrChange>
            </w:pPr>
          </w:p>
        </w:tc>
        <w:tc>
          <w:tcPr>
            <w:tcW w:w="2084" w:type="dxa"/>
          </w:tcPr>
          <w:p w14:paraId="471202FE" w14:textId="0429FA34" w:rsidR="00100F19" w:rsidRPr="0036267B" w:rsidDel="009B5707" w:rsidRDefault="00100F19" w:rsidP="00CB47F1">
            <w:pPr>
              <w:pStyle w:val="phnormal"/>
              <w:rPr>
                <w:del w:id="2792" w:author="Арслан Катеев" w:date="2018-09-17T13:23:00Z"/>
              </w:rPr>
              <w:pPrChange w:id="2793" w:author="Арслан Катеев" w:date="2018-09-17T15:27:00Z">
                <w:pPr>
                  <w:pStyle w:val="phtablecell"/>
                  <w:tabs>
                    <w:tab w:val="left" w:pos="1800"/>
                  </w:tabs>
                </w:pPr>
              </w:pPrChange>
            </w:pPr>
          </w:p>
        </w:tc>
        <w:tc>
          <w:tcPr>
            <w:tcW w:w="2084" w:type="dxa"/>
          </w:tcPr>
          <w:p w14:paraId="19099953" w14:textId="59705071" w:rsidR="00100F19" w:rsidRPr="0036267B" w:rsidDel="009B5707" w:rsidRDefault="00100F19" w:rsidP="00CB47F1">
            <w:pPr>
              <w:pStyle w:val="phnormal"/>
              <w:rPr>
                <w:del w:id="2794" w:author="Арслан Катеев" w:date="2018-09-17T13:23:00Z"/>
              </w:rPr>
              <w:pPrChange w:id="2795" w:author="Арслан Катеев" w:date="2018-09-17T15:27:00Z">
                <w:pPr>
                  <w:pStyle w:val="phtablecell"/>
                  <w:tabs>
                    <w:tab w:val="left" w:pos="1800"/>
                  </w:tabs>
                </w:pPr>
              </w:pPrChange>
            </w:pPr>
          </w:p>
        </w:tc>
        <w:tc>
          <w:tcPr>
            <w:tcW w:w="2084" w:type="dxa"/>
          </w:tcPr>
          <w:p w14:paraId="204BD0D5" w14:textId="44CAD7B1" w:rsidR="00100F19" w:rsidRPr="0036267B" w:rsidDel="009B5707" w:rsidRDefault="00100F19" w:rsidP="00CB47F1">
            <w:pPr>
              <w:pStyle w:val="phnormal"/>
              <w:rPr>
                <w:del w:id="2796" w:author="Арслан Катеев" w:date="2018-09-17T13:23:00Z"/>
              </w:rPr>
              <w:pPrChange w:id="2797" w:author="Арслан Катеев" w:date="2018-09-17T15:27:00Z">
                <w:pPr>
                  <w:pStyle w:val="phtablecell"/>
                  <w:tabs>
                    <w:tab w:val="left" w:pos="1800"/>
                  </w:tabs>
                </w:pPr>
              </w:pPrChange>
            </w:pPr>
          </w:p>
        </w:tc>
        <w:tc>
          <w:tcPr>
            <w:tcW w:w="1672" w:type="dxa"/>
          </w:tcPr>
          <w:p w14:paraId="17974064" w14:textId="34C17692" w:rsidR="00100F19" w:rsidRPr="0036267B" w:rsidDel="009B5707" w:rsidRDefault="00100F19" w:rsidP="00CB47F1">
            <w:pPr>
              <w:pStyle w:val="phnormal"/>
              <w:rPr>
                <w:del w:id="2798" w:author="Арслан Катеев" w:date="2018-09-17T13:23:00Z"/>
              </w:rPr>
              <w:pPrChange w:id="2799" w:author="Арслан Катеев" w:date="2018-09-17T15:27:00Z">
                <w:pPr>
                  <w:pStyle w:val="phtablecell"/>
                  <w:tabs>
                    <w:tab w:val="left" w:pos="1800"/>
                  </w:tabs>
                </w:pPr>
              </w:pPrChange>
            </w:pPr>
          </w:p>
        </w:tc>
      </w:tr>
      <w:tr w:rsidR="00100F19" w:rsidRPr="0036267B" w:rsidDel="009B5707" w14:paraId="55886E5B" w14:textId="32A002D5" w:rsidTr="00FC4406">
        <w:trPr>
          <w:trHeight w:val="454"/>
          <w:del w:id="2800" w:author="Арслан Катеев" w:date="2018-09-17T13:23:00Z"/>
        </w:trPr>
        <w:tc>
          <w:tcPr>
            <w:tcW w:w="2084" w:type="dxa"/>
          </w:tcPr>
          <w:p w14:paraId="44BAB9FD" w14:textId="66BC94CF" w:rsidR="00100F19" w:rsidRPr="0036267B" w:rsidDel="009B5707" w:rsidRDefault="00100F19" w:rsidP="00CB47F1">
            <w:pPr>
              <w:pStyle w:val="phnormal"/>
              <w:rPr>
                <w:del w:id="2801" w:author="Арслан Катеев" w:date="2018-09-17T13:23:00Z"/>
              </w:rPr>
              <w:pPrChange w:id="2802" w:author="Арслан Катеев" w:date="2018-09-17T15:27:00Z">
                <w:pPr>
                  <w:pStyle w:val="phtablecell"/>
                  <w:tabs>
                    <w:tab w:val="left" w:pos="1800"/>
                  </w:tabs>
                </w:pPr>
              </w:pPrChange>
            </w:pPr>
          </w:p>
        </w:tc>
        <w:tc>
          <w:tcPr>
            <w:tcW w:w="2084" w:type="dxa"/>
          </w:tcPr>
          <w:p w14:paraId="4A7DF3A7" w14:textId="6BA5A6EF" w:rsidR="00100F19" w:rsidRPr="0036267B" w:rsidDel="009B5707" w:rsidRDefault="00100F19" w:rsidP="00CB47F1">
            <w:pPr>
              <w:pStyle w:val="phnormal"/>
              <w:rPr>
                <w:del w:id="2803" w:author="Арслан Катеев" w:date="2018-09-17T13:23:00Z"/>
              </w:rPr>
              <w:pPrChange w:id="2804" w:author="Арслан Катеев" w:date="2018-09-17T15:27:00Z">
                <w:pPr>
                  <w:pStyle w:val="phtablecell"/>
                  <w:tabs>
                    <w:tab w:val="left" w:pos="1800"/>
                  </w:tabs>
                </w:pPr>
              </w:pPrChange>
            </w:pPr>
          </w:p>
        </w:tc>
        <w:tc>
          <w:tcPr>
            <w:tcW w:w="2084" w:type="dxa"/>
          </w:tcPr>
          <w:p w14:paraId="5CF93837" w14:textId="4D020194" w:rsidR="00100F19" w:rsidRPr="0036267B" w:rsidDel="009B5707" w:rsidRDefault="00100F19" w:rsidP="00CB47F1">
            <w:pPr>
              <w:pStyle w:val="phnormal"/>
              <w:rPr>
                <w:del w:id="2805" w:author="Арслан Катеев" w:date="2018-09-17T13:23:00Z"/>
              </w:rPr>
              <w:pPrChange w:id="2806" w:author="Арслан Катеев" w:date="2018-09-17T15:27:00Z">
                <w:pPr>
                  <w:pStyle w:val="phtablecell"/>
                  <w:tabs>
                    <w:tab w:val="left" w:pos="1800"/>
                  </w:tabs>
                </w:pPr>
              </w:pPrChange>
            </w:pPr>
          </w:p>
        </w:tc>
        <w:tc>
          <w:tcPr>
            <w:tcW w:w="2084" w:type="dxa"/>
          </w:tcPr>
          <w:p w14:paraId="5FEE7B0F" w14:textId="61037430" w:rsidR="00100F19" w:rsidRPr="0036267B" w:rsidDel="009B5707" w:rsidRDefault="00100F19" w:rsidP="00CB47F1">
            <w:pPr>
              <w:pStyle w:val="phnormal"/>
              <w:rPr>
                <w:del w:id="2807" w:author="Арслан Катеев" w:date="2018-09-17T13:23:00Z"/>
              </w:rPr>
              <w:pPrChange w:id="2808" w:author="Арслан Катеев" w:date="2018-09-17T15:27:00Z">
                <w:pPr>
                  <w:pStyle w:val="phtablecell"/>
                  <w:tabs>
                    <w:tab w:val="left" w:pos="1800"/>
                  </w:tabs>
                </w:pPr>
              </w:pPrChange>
            </w:pPr>
          </w:p>
        </w:tc>
        <w:tc>
          <w:tcPr>
            <w:tcW w:w="1672" w:type="dxa"/>
          </w:tcPr>
          <w:p w14:paraId="5AF3C990" w14:textId="5C8D4514" w:rsidR="00100F19" w:rsidRPr="0036267B" w:rsidDel="009B5707" w:rsidRDefault="00100F19" w:rsidP="00CB47F1">
            <w:pPr>
              <w:pStyle w:val="phnormal"/>
              <w:rPr>
                <w:del w:id="2809" w:author="Арслан Катеев" w:date="2018-09-17T13:23:00Z"/>
              </w:rPr>
              <w:pPrChange w:id="2810" w:author="Арслан Катеев" w:date="2018-09-17T15:27:00Z">
                <w:pPr>
                  <w:pStyle w:val="phtablecell"/>
                  <w:tabs>
                    <w:tab w:val="left" w:pos="1800"/>
                  </w:tabs>
                </w:pPr>
              </w:pPrChange>
            </w:pPr>
          </w:p>
        </w:tc>
      </w:tr>
    </w:tbl>
    <w:p w14:paraId="293046E3" w14:textId="3F9974CE" w:rsidR="00100F19" w:rsidRPr="0036267B" w:rsidDel="009B5707" w:rsidRDefault="00100F19" w:rsidP="00CB47F1">
      <w:pPr>
        <w:pStyle w:val="phnormal"/>
        <w:rPr>
          <w:del w:id="2811" w:author="Арслан Катеев" w:date="2018-09-17T13:23:00Z"/>
          <w:rFonts w:cs="Arial"/>
        </w:rPr>
        <w:pPrChange w:id="2812" w:author="Арслан Катеев" w:date="2018-09-17T15:27:00Z">
          <w:pPr>
            <w:pStyle w:val="phconfirmlist"/>
            <w:tabs>
              <w:tab w:val="left" w:pos="1800"/>
            </w:tabs>
          </w:pPr>
        </w:pPrChange>
      </w:pPr>
    </w:p>
    <w:p w14:paraId="3C1C451C" w14:textId="7D22CAFD" w:rsidR="00100F19" w:rsidRPr="0036267B" w:rsidDel="009B5707" w:rsidRDefault="00100F19" w:rsidP="00CB47F1">
      <w:pPr>
        <w:pStyle w:val="phnormal"/>
        <w:rPr>
          <w:del w:id="2813" w:author="Арслан Катеев" w:date="2018-09-17T13:23:00Z"/>
          <w:rFonts w:cs="Arial"/>
        </w:rPr>
        <w:pPrChange w:id="2814" w:author="Арслан Катеев" w:date="2018-09-17T15:27:00Z">
          <w:pPr>
            <w:pStyle w:val="phconfirmlist"/>
            <w:tabs>
              <w:tab w:val="left" w:pos="1800"/>
            </w:tabs>
          </w:pPr>
        </w:pPrChange>
      </w:pPr>
      <w:del w:id="2815" w:author="Арслан Катеев" w:date="2018-09-17T13:23:00Z">
        <w:r w:rsidRPr="0036267B" w:rsidDel="009B5707">
          <w:rPr>
            <w:rFonts w:cs="Arial"/>
          </w:rPr>
          <w:delText>Согласовано</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4"/>
        <w:gridCol w:w="2084"/>
        <w:gridCol w:w="2084"/>
        <w:gridCol w:w="2084"/>
        <w:gridCol w:w="1672"/>
      </w:tblGrid>
      <w:tr w:rsidR="00100F19" w:rsidRPr="0036267B" w:rsidDel="009B5707" w14:paraId="2D56ACE8" w14:textId="4F8B8F4C" w:rsidTr="00FC4406">
        <w:trPr>
          <w:trHeight w:val="454"/>
          <w:del w:id="2816" w:author="Арслан Катеев" w:date="2018-09-17T13:23:00Z"/>
        </w:trPr>
        <w:tc>
          <w:tcPr>
            <w:tcW w:w="2084" w:type="dxa"/>
          </w:tcPr>
          <w:p w14:paraId="23942A6D" w14:textId="3AD2490B" w:rsidR="00100F19" w:rsidRPr="0036267B" w:rsidDel="009B5707" w:rsidRDefault="00100F19" w:rsidP="00CB47F1">
            <w:pPr>
              <w:pStyle w:val="phnormal"/>
              <w:rPr>
                <w:del w:id="2817" w:author="Арслан Катеев" w:date="2018-09-17T13:23:00Z"/>
              </w:rPr>
              <w:pPrChange w:id="2818" w:author="Арслан Катеев" w:date="2018-09-17T15:27:00Z">
                <w:pPr>
                  <w:pStyle w:val="phtablecolcaption"/>
                  <w:tabs>
                    <w:tab w:val="left" w:pos="1800"/>
                  </w:tabs>
                </w:pPr>
              </w:pPrChange>
            </w:pPr>
            <w:del w:id="2819" w:author="Арслан Катеев" w:date="2018-09-17T13:23:00Z">
              <w:r w:rsidRPr="0036267B" w:rsidDel="009B5707">
                <w:delText>Наименование организации, предприятия</w:delText>
              </w:r>
            </w:del>
          </w:p>
        </w:tc>
        <w:tc>
          <w:tcPr>
            <w:tcW w:w="2084" w:type="dxa"/>
          </w:tcPr>
          <w:p w14:paraId="062C569E" w14:textId="3048EBA9" w:rsidR="00100F19" w:rsidRPr="0036267B" w:rsidDel="009B5707" w:rsidRDefault="00100F19" w:rsidP="00CB47F1">
            <w:pPr>
              <w:pStyle w:val="phnormal"/>
              <w:rPr>
                <w:del w:id="2820" w:author="Арслан Катеев" w:date="2018-09-17T13:23:00Z"/>
              </w:rPr>
              <w:pPrChange w:id="2821" w:author="Арслан Катеев" w:date="2018-09-17T15:27:00Z">
                <w:pPr>
                  <w:pStyle w:val="phtablecolcaption"/>
                  <w:tabs>
                    <w:tab w:val="left" w:pos="1800"/>
                  </w:tabs>
                </w:pPr>
              </w:pPrChange>
            </w:pPr>
            <w:del w:id="2822" w:author="Арслан Катеев" w:date="2018-09-17T13:23:00Z">
              <w:r w:rsidRPr="0036267B" w:rsidDel="009B5707">
                <w:delText xml:space="preserve">Должность </w:delText>
              </w:r>
            </w:del>
          </w:p>
        </w:tc>
        <w:tc>
          <w:tcPr>
            <w:tcW w:w="2084" w:type="dxa"/>
          </w:tcPr>
          <w:p w14:paraId="6E0395A8" w14:textId="788582DD" w:rsidR="00100F19" w:rsidRPr="0036267B" w:rsidDel="009B5707" w:rsidRDefault="00100F19" w:rsidP="00CB47F1">
            <w:pPr>
              <w:pStyle w:val="phnormal"/>
              <w:rPr>
                <w:del w:id="2823" w:author="Арслан Катеев" w:date="2018-09-17T13:23:00Z"/>
              </w:rPr>
              <w:pPrChange w:id="2824" w:author="Арслан Катеев" w:date="2018-09-17T15:27:00Z">
                <w:pPr>
                  <w:pStyle w:val="phtablecolcaption"/>
                  <w:tabs>
                    <w:tab w:val="left" w:pos="1800"/>
                  </w:tabs>
                </w:pPr>
              </w:pPrChange>
            </w:pPr>
            <w:del w:id="2825" w:author="Арслан Катеев" w:date="2018-09-17T13:23:00Z">
              <w:r w:rsidRPr="0036267B" w:rsidDel="009B5707">
                <w:delText>Фамилия имя, отчество</w:delText>
              </w:r>
            </w:del>
          </w:p>
        </w:tc>
        <w:tc>
          <w:tcPr>
            <w:tcW w:w="2084" w:type="dxa"/>
          </w:tcPr>
          <w:p w14:paraId="1A9138F5" w14:textId="34FA5BA3" w:rsidR="00100F19" w:rsidRPr="0036267B" w:rsidDel="009B5707" w:rsidRDefault="00100F19" w:rsidP="00CB47F1">
            <w:pPr>
              <w:pStyle w:val="phnormal"/>
              <w:rPr>
                <w:del w:id="2826" w:author="Арслан Катеев" w:date="2018-09-17T13:23:00Z"/>
              </w:rPr>
              <w:pPrChange w:id="2827" w:author="Арслан Катеев" w:date="2018-09-17T15:27:00Z">
                <w:pPr>
                  <w:pStyle w:val="phtablecolcaption"/>
                  <w:tabs>
                    <w:tab w:val="left" w:pos="1800"/>
                  </w:tabs>
                </w:pPr>
              </w:pPrChange>
            </w:pPr>
            <w:del w:id="2828" w:author="Арслан Катеев" w:date="2018-09-17T13:23:00Z">
              <w:r w:rsidRPr="0036267B" w:rsidDel="009B5707">
                <w:delText>Подпись</w:delText>
              </w:r>
            </w:del>
          </w:p>
        </w:tc>
        <w:tc>
          <w:tcPr>
            <w:tcW w:w="1672" w:type="dxa"/>
          </w:tcPr>
          <w:p w14:paraId="5042CA46" w14:textId="039A3FBB" w:rsidR="00100F19" w:rsidRPr="0036267B" w:rsidDel="009B5707" w:rsidRDefault="00100F19" w:rsidP="00CB47F1">
            <w:pPr>
              <w:pStyle w:val="phnormal"/>
              <w:rPr>
                <w:del w:id="2829" w:author="Арслан Катеев" w:date="2018-09-17T13:23:00Z"/>
              </w:rPr>
              <w:pPrChange w:id="2830" w:author="Арслан Катеев" w:date="2018-09-17T15:27:00Z">
                <w:pPr>
                  <w:pStyle w:val="phtablecolcaption"/>
                  <w:tabs>
                    <w:tab w:val="left" w:pos="1800"/>
                  </w:tabs>
                </w:pPr>
              </w:pPrChange>
            </w:pPr>
            <w:del w:id="2831" w:author="Арслан Катеев" w:date="2018-09-17T13:23:00Z">
              <w:r w:rsidRPr="0036267B" w:rsidDel="009B5707">
                <w:delText>Дата</w:delText>
              </w:r>
            </w:del>
          </w:p>
        </w:tc>
      </w:tr>
      <w:tr w:rsidR="00100F19" w:rsidRPr="0036267B" w:rsidDel="009B5707" w14:paraId="6692C063" w14:textId="2AE84379" w:rsidTr="00FC4406">
        <w:trPr>
          <w:trHeight w:val="454"/>
          <w:del w:id="2832" w:author="Арслан Катеев" w:date="2018-09-17T13:23:00Z"/>
        </w:trPr>
        <w:tc>
          <w:tcPr>
            <w:tcW w:w="2084" w:type="dxa"/>
          </w:tcPr>
          <w:p w14:paraId="71341313" w14:textId="38053073" w:rsidR="00100F19" w:rsidRPr="0036267B" w:rsidDel="009B5707" w:rsidRDefault="00100F19" w:rsidP="00CB47F1">
            <w:pPr>
              <w:pStyle w:val="phnormal"/>
              <w:rPr>
                <w:del w:id="2833" w:author="Арслан Катеев" w:date="2018-09-17T13:23:00Z"/>
              </w:rPr>
              <w:pPrChange w:id="2834" w:author="Арслан Катеев" w:date="2018-09-17T15:27:00Z">
                <w:pPr>
                  <w:pStyle w:val="phtablecell"/>
                  <w:tabs>
                    <w:tab w:val="left" w:pos="1800"/>
                  </w:tabs>
                </w:pPr>
              </w:pPrChange>
            </w:pPr>
          </w:p>
        </w:tc>
        <w:tc>
          <w:tcPr>
            <w:tcW w:w="2084" w:type="dxa"/>
          </w:tcPr>
          <w:p w14:paraId="75CCB516" w14:textId="3A207D73" w:rsidR="00100F19" w:rsidRPr="0036267B" w:rsidDel="009B5707" w:rsidRDefault="00100F19" w:rsidP="00CB47F1">
            <w:pPr>
              <w:pStyle w:val="phnormal"/>
              <w:rPr>
                <w:del w:id="2835" w:author="Арслан Катеев" w:date="2018-09-17T13:23:00Z"/>
              </w:rPr>
              <w:pPrChange w:id="2836" w:author="Арслан Катеев" w:date="2018-09-17T15:27:00Z">
                <w:pPr>
                  <w:pStyle w:val="phtablecell"/>
                  <w:tabs>
                    <w:tab w:val="left" w:pos="1800"/>
                  </w:tabs>
                </w:pPr>
              </w:pPrChange>
            </w:pPr>
          </w:p>
        </w:tc>
        <w:tc>
          <w:tcPr>
            <w:tcW w:w="2084" w:type="dxa"/>
          </w:tcPr>
          <w:p w14:paraId="494C107E" w14:textId="0B797E2C" w:rsidR="00100F19" w:rsidRPr="0036267B" w:rsidDel="009B5707" w:rsidRDefault="00100F19" w:rsidP="00CB47F1">
            <w:pPr>
              <w:pStyle w:val="phnormal"/>
              <w:rPr>
                <w:del w:id="2837" w:author="Арслан Катеев" w:date="2018-09-17T13:23:00Z"/>
              </w:rPr>
              <w:pPrChange w:id="2838" w:author="Арслан Катеев" w:date="2018-09-17T15:27:00Z">
                <w:pPr>
                  <w:pStyle w:val="phtablecell"/>
                  <w:tabs>
                    <w:tab w:val="left" w:pos="1800"/>
                  </w:tabs>
                </w:pPr>
              </w:pPrChange>
            </w:pPr>
          </w:p>
        </w:tc>
        <w:tc>
          <w:tcPr>
            <w:tcW w:w="2084" w:type="dxa"/>
          </w:tcPr>
          <w:p w14:paraId="06218339" w14:textId="4EEA05D8" w:rsidR="00100F19" w:rsidRPr="0036267B" w:rsidDel="009B5707" w:rsidRDefault="00100F19" w:rsidP="00CB47F1">
            <w:pPr>
              <w:pStyle w:val="phnormal"/>
              <w:rPr>
                <w:del w:id="2839" w:author="Арслан Катеев" w:date="2018-09-17T13:23:00Z"/>
              </w:rPr>
              <w:pPrChange w:id="2840" w:author="Арслан Катеев" w:date="2018-09-17T15:27:00Z">
                <w:pPr>
                  <w:pStyle w:val="phtablecell"/>
                  <w:tabs>
                    <w:tab w:val="left" w:pos="1800"/>
                  </w:tabs>
                </w:pPr>
              </w:pPrChange>
            </w:pPr>
          </w:p>
        </w:tc>
        <w:tc>
          <w:tcPr>
            <w:tcW w:w="1672" w:type="dxa"/>
          </w:tcPr>
          <w:p w14:paraId="4EB3E631" w14:textId="02EF2197" w:rsidR="00100F19" w:rsidRPr="0036267B" w:rsidDel="009B5707" w:rsidRDefault="00100F19" w:rsidP="00CB47F1">
            <w:pPr>
              <w:pStyle w:val="phnormal"/>
              <w:rPr>
                <w:del w:id="2841" w:author="Арслан Катеев" w:date="2018-09-17T13:23:00Z"/>
              </w:rPr>
              <w:pPrChange w:id="2842" w:author="Арслан Катеев" w:date="2018-09-17T15:27:00Z">
                <w:pPr>
                  <w:pStyle w:val="phtablecell"/>
                  <w:tabs>
                    <w:tab w:val="left" w:pos="1800"/>
                  </w:tabs>
                </w:pPr>
              </w:pPrChange>
            </w:pPr>
          </w:p>
        </w:tc>
      </w:tr>
      <w:tr w:rsidR="00100F19" w:rsidRPr="0036267B" w:rsidDel="009B5707" w14:paraId="7AE080CD" w14:textId="1CA47342" w:rsidTr="00FC4406">
        <w:trPr>
          <w:trHeight w:val="454"/>
          <w:del w:id="2843" w:author="Арслан Катеев" w:date="2018-09-17T13:23:00Z"/>
        </w:trPr>
        <w:tc>
          <w:tcPr>
            <w:tcW w:w="2084" w:type="dxa"/>
          </w:tcPr>
          <w:p w14:paraId="26EB86F5" w14:textId="2B71337B" w:rsidR="00100F19" w:rsidRPr="0036267B" w:rsidDel="009B5707" w:rsidRDefault="00100F19" w:rsidP="00CB47F1">
            <w:pPr>
              <w:pStyle w:val="phnormal"/>
              <w:rPr>
                <w:del w:id="2844" w:author="Арслан Катеев" w:date="2018-09-17T13:23:00Z"/>
              </w:rPr>
              <w:pPrChange w:id="2845" w:author="Арслан Катеев" w:date="2018-09-17T15:27:00Z">
                <w:pPr>
                  <w:pStyle w:val="phtablecell"/>
                  <w:tabs>
                    <w:tab w:val="left" w:pos="1800"/>
                  </w:tabs>
                </w:pPr>
              </w:pPrChange>
            </w:pPr>
          </w:p>
        </w:tc>
        <w:tc>
          <w:tcPr>
            <w:tcW w:w="2084" w:type="dxa"/>
          </w:tcPr>
          <w:p w14:paraId="34A53B8C" w14:textId="30D0BAD8" w:rsidR="00100F19" w:rsidRPr="0036267B" w:rsidDel="009B5707" w:rsidRDefault="00100F19" w:rsidP="00CB47F1">
            <w:pPr>
              <w:pStyle w:val="phnormal"/>
              <w:rPr>
                <w:del w:id="2846" w:author="Арслан Катеев" w:date="2018-09-17T13:23:00Z"/>
              </w:rPr>
              <w:pPrChange w:id="2847" w:author="Арслан Катеев" w:date="2018-09-17T15:27:00Z">
                <w:pPr>
                  <w:pStyle w:val="phtablecell"/>
                  <w:tabs>
                    <w:tab w:val="left" w:pos="1800"/>
                  </w:tabs>
                </w:pPr>
              </w:pPrChange>
            </w:pPr>
          </w:p>
        </w:tc>
        <w:tc>
          <w:tcPr>
            <w:tcW w:w="2084" w:type="dxa"/>
          </w:tcPr>
          <w:p w14:paraId="41EA3BD5" w14:textId="529CBD0B" w:rsidR="00100F19" w:rsidRPr="0036267B" w:rsidDel="009B5707" w:rsidRDefault="00100F19" w:rsidP="00CB47F1">
            <w:pPr>
              <w:pStyle w:val="phnormal"/>
              <w:rPr>
                <w:del w:id="2848" w:author="Арслан Катеев" w:date="2018-09-17T13:23:00Z"/>
              </w:rPr>
              <w:pPrChange w:id="2849" w:author="Арслан Катеев" w:date="2018-09-17T15:27:00Z">
                <w:pPr>
                  <w:pStyle w:val="phtablecell"/>
                  <w:tabs>
                    <w:tab w:val="left" w:pos="1800"/>
                  </w:tabs>
                </w:pPr>
              </w:pPrChange>
            </w:pPr>
          </w:p>
        </w:tc>
        <w:tc>
          <w:tcPr>
            <w:tcW w:w="2084" w:type="dxa"/>
          </w:tcPr>
          <w:p w14:paraId="52062947" w14:textId="620D4143" w:rsidR="00100F19" w:rsidRPr="0036267B" w:rsidDel="009B5707" w:rsidRDefault="00100F19" w:rsidP="00CB47F1">
            <w:pPr>
              <w:pStyle w:val="phnormal"/>
              <w:rPr>
                <w:del w:id="2850" w:author="Арслан Катеев" w:date="2018-09-17T13:23:00Z"/>
              </w:rPr>
              <w:pPrChange w:id="2851" w:author="Арслан Катеев" w:date="2018-09-17T15:27:00Z">
                <w:pPr>
                  <w:pStyle w:val="phtablecell"/>
                  <w:tabs>
                    <w:tab w:val="left" w:pos="1800"/>
                  </w:tabs>
                </w:pPr>
              </w:pPrChange>
            </w:pPr>
          </w:p>
        </w:tc>
        <w:tc>
          <w:tcPr>
            <w:tcW w:w="1672" w:type="dxa"/>
          </w:tcPr>
          <w:p w14:paraId="516A6CE5" w14:textId="318D8141" w:rsidR="00100F19" w:rsidRPr="0036267B" w:rsidDel="009B5707" w:rsidRDefault="00100F19" w:rsidP="00CB47F1">
            <w:pPr>
              <w:pStyle w:val="phnormal"/>
              <w:rPr>
                <w:del w:id="2852" w:author="Арслан Катеев" w:date="2018-09-17T13:23:00Z"/>
              </w:rPr>
              <w:pPrChange w:id="2853" w:author="Арслан Катеев" w:date="2018-09-17T15:27:00Z">
                <w:pPr>
                  <w:pStyle w:val="phtablecell"/>
                  <w:tabs>
                    <w:tab w:val="left" w:pos="1800"/>
                  </w:tabs>
                </w:pPr>
              </w:pPrChange>
            </w:pPr>
          </w:p>
        </w:tc>
      </w:tr>
      <w:tr w:rsidR="00100F19" w:rsidRPr="0036267B" w:rsidDel="009B5707" w14:paraId="65B53175" w14:textId="470B5F32" w:rsidTr="00FC4406">
        <w:trPr>
          <w:trHeight w:val="454"/>
          <w:del w:id="2854" w:author="Арслан Катеев" w:date="2018-09-17T13:23:00Z"/>
        </w:trPr>
        <w:tc>
          <w:tcPr>
            <w:tcW w:w="2084" w:type="dxa"/>
          </w:tcPr>
          <w:p w14:paraId="7329FD5F" w14:textId="6BE659E1" w:rsidR="00100F19" w:rsidRPr="0036267B" w:rsidDel="009B5707" w:rsidRDefault="00100F19" w:rsidP="00CB47F1">
            <w:pPr>
              <w:pStyle w:val="phnormal"/>
              <w:rPr>
                <w:del w:id="2855" w:author="Арслан Катеев" w:date="2018-09-17T13:23:00Z"/>
              </w:rPr>
              <w:pPrChange w:id="2856" w:author="Арслан Катеев" w:date="2018-09-17T15:27:00Z">
                <w:pPr>
                  <w:pStyle w:val="phtablecell"/>
                  <w:tabs>
                    <w:tab w:val="left" w:pos="1800"/>
                  </w:tabs>
                </w:pPr>
              </w:pPrChange>
            </w:pPr>
          </w:p>
        </w:tc>
        <w:tc>
          <w:tcPr>
            <w:tcW w:w="2084" w:type="dxa"/>
          </w:tcPr>
          <w:p w14:paraId="2CEA10AA" w14:textId="7F1301B3" w:rsidR="00100F19" w:rsidRPr="0036267B" w:rsidDel="009B5707" w:rsidRDefault="00100F19" w:rsidP="00CB47F1">
            <w:pPr>
              <w:pStyle w:val="phnormal"/>
              <w:rPr>
                <w:del w:id="2857" w:author="Арслан Катеев" w:date="2018-09-17T13:23:00Z"/>
              </w:rPr>
              <w:pPrChange w:id="2858" w:author="Арслан Катеев" w:date="2018-09-17T15:27:00Z">
                <w:pPr>
                  <w:pStyle w:val="phtablecell"/>
                  <w:tabs>
                    <w:tab w:val="left" w:pos="1800"/>
                  </w:tabs>
                </w:pPr>
              </w:pPrChange>
            </w:pPr>
          </w:p>
        </w:tc>
        <w:tc>
          <w:tcPr>
            <w:tcW w:w="2084" w:type="dxa"/>
          </w:tcPr>
          <w:p w14:paraId="2A8E0A6C" w14:textId="17351EB3" w:rsidR="00100F19" w:rsidRPr="0036267B" w:rsidDel="009B5707" w:rsidRDefault="00100F19" w:rsidP="00CB47F1">
            <w:pPr>
              <w:pStyle w:val="phnormal"/>
              <w:rPr>
                <w:del w:id="2859" w:author="Арслан Катеев" w:date="2018-09-17T13:23:00Z"/>
              </w:rPr>
              <w:pPrChange w:id="2860" w:author="Арслан Катеев" w:date="2018-09-17T15:27:00Z">
                <w:pPr>
                  <w:pStyle w:val="phtablecell"/>
                  <w:tabs>
                    <w:tab w:val="left" w:pos="1800"/>
                  </w:tabs>
                </w:pPr>
              </w:pPrChange>
            </w:pPr>
          </w:p>
        </w:tc>
        <w:tc>
          <w:tcPr>
            <w:tcW w:w="2084" w:type="dxa"/>
          </w:tcPr>
          <w:p w14:paraId="2632A1B6" w14:textId="6BE77771" w:rsidR="00100F19" w:rsidRPr="0036267B" w:rsidDel="009B5707" w:rsidRDefault="00100F19" w:rsidP="00CB47F1">
            <w:pPr>
              <w:pStyle w:val="phnormal"/>
              <w:rPr>
                <w:del w:id="2861" w:author="Арслан Катеев" w:date="2018-09-17T13:23:00Z"/>
              </w:rPr>
              <w:pPrChange w:id="2862" w:author="Арслан Катеев" w:date="2018-09-17T15:27:00Z">
                <w:pPr>
                  <w:pStyle w:val="phtablecell"/>
                  <w:tabs>
                    <w:tab w:val="left" w:pos="1800"/>
                  </w:tabs>
                </w:pPr>
              </w:pPrChange>
            </w:pPr>
          </w:p>
        </w:tc>
        <w:tc>
          <w:tcPr>
            <w:tcW w:w="1672" w:type="dxa"/>
          </w:tcPr>
          <w:p w14:paraId="7F7279BD" w14:textId="29DE0FA8" w:rsidR="00100F19" w:rsidRPr="0036267B" w:rsidDel="009B5707" w:rsidRDefault="00100F19" w:rsidP="00CB47F1">
            <w:pPr>
              <w:pStyle w:val="phnormal"/>
              <w:rPr>
                <w:del w:id="2863" w:author="Арслан Катеев" w:date="2018-09-17T13:23:00Z"/>
              </w:rPr>
              <w:pPrChange w:id="2864" w:author="Арслан Катеев" w:date="2018-09-17T15:27:00Z">
                <w:pPr>
                  <w:pStyle w:val="phtablecell"/>
                  <w:tabs>
                    <w:tab w:val="left" w:pos="1800"/>
                  </w:tabs>
                </w:pPr>
              </w:pPrChange>
            </w:pPr>
          </w:p>
        </w:tc>
      </w:tr>
      <w:tr w:rsidR="00100F19" w:rsidRPr="0036267B" w:rsidDel="009B5707" w14:paraId="6CD7A176" w14:textId="4AF6F38A" w:rsidTr="00FC4406">
        <w:trPr>
          <w:trHeight w:val="454"/>
          <w:del w:id="2865" w:author="Арслан Катеев" w:date="2018-09-17T13:23:00Z"/>
        </w:trPr>
        <w:tc>
          <w:tcPr>
            <w:tcW w:w="2084" w:type="dxa"/>
          </w:tcPr>
          <w:p w14:paraId="154CFC86" w14:textId="1A4FDFBA" w:rsidR="00100F19" w:rsidRPr="0036267B" w:rsidDel="009B5707" w:rsidRDefault="00100F19" w:rsidP="00CB47F1">
            <w:pPr>
              <w:pStyle w:val="phnormal"/>
              <w:rPr>
                <w:del w:id="2866" w:author="Арслан Катеев" w:date="2018-09-17T13:23:00Z"/>
              </w:rPr>
              <w:pPrChange w:id="2867" w:author="Арслан Катеев" w:date="2018-09-17T15:27:00Z">
                <w:pPr>
                  <w:pStyle w:val="phtablecell"/>
                  <w:tabs>
                    <w:tab w:val="left" w:pos="1800"/>
                  </w:tabs>
                </w:pPr>
              </w:pPrChange>
            </w:pPr>
          </w:p>
        </w:tc>
        <w:tc>
          <w:tcPr>
            <w:tcW w:w="2084" w:type="dxa"/>
          </w:tcPr>
          <w:p w14:paraId="45805461" w14:textId="05469EE4" w:rsidR="00100F19" w:rsidRPr="0036267B" w:rsidDel="009B5707" w:rsidRDefault="00100F19" w:rsidP="00CB47F1">
            <w:pPr>
              <w:pStyle w:val="phnormal"/>
              <w:rPr>
                <w:del w:id="2868" w:author="Арслан Катеев" w:date="2018-09-17T13:23:00Z"/>
              </w:rPr>
              <w:pPrChange w:id="2869" w:author="Арслан Катеев" w:date="2018-09-17T15:27:00Z">
                <w:pPr>
                  <w:pStyle w:val="phtablecell"/>
                  <w:tabs>
                    <w:tab w:val="left" w:pos="1800"/>
                  </w:tabs>
                </w:pPr>
              </w:pPrChange>
            </w:pPr>
          </w:p>
        </w:tc>
        <w:tc>
          <w:tcPr>
            <w:tcW w:w="2084" w:type="dxa"/>
          </w:tcPr>
          <w:p w14:paraId="6731F3D0" w14:textId="014A4CC6" w:rsidR="00100F19" w:rsidRPr="0036267B" w:rsidDel="009B5707" w:rsidRDefault="00100F19" w:rsidP="00CB47F1">
            <w:pPr>
              <w:pStyle w:val="phnormal"/>
              <w:rPr>
                <w:del w:id="2870" w:author="Арслан Катеев" w:date="2018-09-17T13:23:00Z"/>
              </w:rPr>
              <w:pPrChange w:id="2871" w:author="Арслан Катеев" w:date="2018-09-17T15:27:00Z">
                <w:pPr>
                  <w:pStyle w:val="phtablecell"/>
                  <w:tabs>
                    <w:tab w:val="left" w:pos="1800"/>
                  </w:tabs>
                </w:pPr>
              </w:pPrChange>
            </w:pPr>
          </w:p>
        </w:tc>
        <w:tc>
          <w:tcPr>
            <w:tcW w:w="2084" w:type="dxa"/>
          </w:tcPr>
          <w:p w14:paraId="026365F5" w14:textId="1A700766" w:rsidR="00100F19" w:rsidRPr="0036267B" w:rsidDel="009B5707" w:rsidRDefault="00100F19" w:rsidP="00CB47F1">
            <w:pPr>
              <w:pStyle w:val="phnormal"/>
              <w:rPr>
                <w:del w:id="2872" w:author="Арслан Катеев" w:date="2018-09-17T13:23:00Z"/>
              </w:rPr>
              <w:pPrChange w:id="2873" w:author="Арслан Катеев" w:date="2018-09-17T15:27:00Z">
                <w:pPr>
                  <w:pStyle w:val="phtablecell"/>
                  <w:tabs>
                    <w:tab w:val="left" w:pos="1800"/>
                  </w:tabs>
                </w:pPr>
              </w:pPrChange>
            </w:pPr>
          </w:p>
        </w:tc>
        <w:tc>
          <w:tcPr>
            <w:tcW w:w="1672" w:type="dxa"/>
          </w:tcPr>
          <w:p w14:paraId="3A4B10FE" w14:textId="56D881C3" w:rsidR="00100F19" w:rsidRPr="0036267B" w:rsidDel="009B5707" w:rsidRDefault="00100F19" w:rsidP="00CB47F1">
            <w:pPr>
              <w:pStyle w:val="phnormal"/>
              <w:rPr>
                <w:del w:id="2874" w:author="Арслан Катеев" w:date="2018-09-17T13:23:00Z"/>
              </w:rPr>
              <w:pPrChange w:id="2875" w:author="Арслан Катеев" w:date="2018-09-17T15:27:00Z">
                <w:pPr>
                  <w:pStyle w:val="phtablecell"/>
                  <w:tabs>
                    <w:tab w:val="left" w:pos="1800"/>
                  </w:tabs>
                </w:pPr>
              </w:pPrChange>
            </w:pPr>
          </w:p>
        </w:tc>
      </w:tr>
      <w:tr w:rsidR="00100F19" w:rsidRPr="0036267B" w:rsidDel="009B5707" w14:paraId="4E581CCC" w14:textId="383FE9D9" w:rsidTr="00FC4406">
        <w:trPr>
          <w:trHeight w:val="454"/>
          <w:del w:id="2876" w:author="Арслан Катеев" w:date="2018-09-17T13:23:00Z"/>
        </w:trPr>
        <w:tc>
          <w:tcPr>
            <w:tcW w:w="2084" w:type="dxa"/>
          </w:tcPr>
          <w:p w14:paraId="6E2EF977" w14:textId="7EE9C142" w:rsidR="00100F19" w:rsidRPr="0036267B" w:rsidDel="009B5707" w:rsidRDefault="00100F19" w:rsidP="00CB47F1">
            <w:pPr>
              <w:pStyle w:val="phnormal"/>
              <w:rPr>
                <w:del w:id="2877" w:author="Арслан Катеев" w:date="2018-09-17T13:23:00Z"/>
              </w:rPr>
              <w:pPrChange w:id="2878" w:author="Арслан Катеев" w:date="2018-09-17T15:27:00Z">
                <w:pPr>
                  <w:pStyle w:val="phtablecell"/>
                  <w:tabs>
                    <w:tab w:val="left" w:pos="1800"/>
                  </w:tabs>
                </w:pPr>
              </w:pPrChange>
            </w:pPr>
          </w:p>
        </w:tc>
        <w:tc>
          <w:tcPr>
            <w:tcW w:w="2084" w:type="dxa"/>
          </w:tcPr>
          <w:p w14:paraId="1B25366E" w14:textId="68A7EFCB" w:rsidR="00100F19" w:rsidRPr="0036267B" w:rsidDel="009B5707" w:rsidRDefault="00100F19" w:rsidP="00CB47F1">
            <w:pPr>
              <w:pStyle w:val="phnormal"/>
              <w:rPr>
                <w:del w:id="2879" w:author="Арслан Катеев" w:date="2018-09-17T13:23:00Z"/>
              </w:rPr>
              <w:pPrChange w:id="2880" w:author="Арслан Катеев" w:date="2018-09-17T15:27:00Z">
                <w:pPr>
                  <w:pStyle w:val="phtablecell"/>
                  <w:tabs>
                    <w:tab w:val="left" w:pos="1800"/>
                  </w:tabs>
                </w:pPr>
              </w:pPrChange>
            </w:pPr>
          </w:p>
        </w:tc>
        <w:tc>
          <w:tcPr>
            <w:tcW w:w="2084" w:type="dxa"/>
          </w:tcPr>
          <w:p w14:paraId="7DA5D886" w14:textId="0DA73177" w:rsidR="00100F19" w:rsidRPr="0036267B" w:rsidDel="009B5707" w:rsidRDefault="00100F19" w:rsidP="00CB47F1">
            <w:pPr>
              <w:pStyle w:val="phnormal"/>
              <w:rPr>
                <w:del w:id="2881" w:author="Арслан Катеев" w:date="2018-09-17T13:23:00Z"/>
              </w:rPr>
              <w:pPrChange w:id="2882" w:author="Арслан Катеев" w:date="2018-09-17T15:27:00Z">
                <w:pPr>
                  <w:pStyle w:val="phtablecell"/>
                  <w:tabs>
                    <w:tab w:val="left" w:pos="1800"/>
                  </w:tabs>
                </w:pPr>
              </w:pPrChange>
            </w:pPr>
          </w:p>
        </w:tc>
        <w:tc>
          <w:tcPr>
            <w:tcW w:w="2084" w:type="dxa"/>
          </w:tcPr>
          <w:p w14:paraId="5E708038" w14:textId="6221593A" w:rsidR="00100F19" w:rsidRPr="0036267B" w:rsidDel="009B5707" w:rsidRDefault="00100F19" w:rsidP="00CB47F1">
            <w:pPr>
              <w:pStyle w:val="phnormal"/>
              <w:rPr>
                <w:del w:id="2883" w:author="Арслан Катеев" w:date="2018-09-17T13:23:00Z"/>
              </w:rPr>
              <w:pPrChange w:id="2884" w:author="Арслан Катеев" w:date="2018-09-17T15:27:00Z">
                <w:pPr>
                  <w:pStyle w:val="phtablecell"/>
                  <w:tabs>
                    <w:tab w:val="left" w:pos="1800"/>
                  </w:tabs>
                </w:pPr>
              </w:pPrChange>
            </w:pPr>
          </w:p>
        </w:tc>
        <w:tc>
          <w:tcPr>
            <w:tcW w:w="1672" w:type="dxa"/>
          </w:tcPr>
          <w:p w14:paraId="1CF3C1A2" w14:textId="3468EC59" w:rsidR="00100F19" w:rsidRPr="0036267B" w:rsidDel="009B5707" w:rsidRDefault="00100F19" w:rsidP="00CB47F1">
            <w:pPr>
              <w:pStyle w:val="phnormal"/>
              <w:rPr>
                <w:del w:id="2885" w:author="Арслан Катеев" w:date="2018-09-17T13:23:00Z"/>
              </w:rPr>
              <w:pPrChange w:id="2886" w:author="Арслан Катеев" w:date="2018-09-17T15:27:00Z">
                <w:pPr>
                  <w:pStyle w:val="phtablecell"/>
                  <w:tabs>
                    <w:tab w:val="left" w:pos="1800"/>
                  </w:tabs>
                </w:pPr>
              </w:pPrChange>
            </w:pPr>
          </w:p>
        </w:tc>
      </w:tr>
      <w:tr w:rsidR="00100F19" w:rsidRPr="0036267B" w:rsidDel="009B5707" w14:paraId="3DEA4BC3" w14:textId="754D93C0" w:rsidTr="00FC4406">
        <w:trPr>
          <w:trHeight w:val="454"/>
          <w:del w:id="2887" w:author="Арслан Катеев" w:date="2018-09-17T13:23:00Z"/>
        </w:trPr>
        <w:tc>
          <w:tcPr>
            <w:tcW w:w="2084" w:type="dxa"/>
          </w:tcPr>
          <w:p w14:paraId="10A85B51" w14:textId="06FB09AB" w:rsidR="00100F19" w:rsidRPr="0036267B" w:rsidDel="009B5707" w:rsidRDefault="00100F19" w:rsidP="00CB47F1">
            <w:pPr>
              <w:pStyle w:val="phnormal"/>
              <w:rPr>
                <w:del w:id="2888" w:author="Арслан Катеев" w:date="2018-09-17T13:23:00Z"/>
              </w:rPr>
              <w:pPrChange w:id="2889" w:author="Арслан Катеев" w:date="2018-09-17T15:27:00Z">
                <w:pPr>
                  <w:pStyle w:val="phtablecell"/>
                  <w:tabs>
                    <w:tab w:val="left" w:pos="1800"/>
                  </w:tabs>
                </w:pPr>
              </w:pPrChange>
            </w:pPr>
          </w:p>
        </w:tc>
        <w:tc>
          <w:tcPr>
            <w:tcW w:w="2084" w:type="dxa"/>
          </w:tcPr>
          <w:p w14:paraId="25C3FA82" w14:textId="67AEA4CF" w:rsidR="00100F19" w:rsidRPr="0036267B" w:rsidDel="009B5707" w:rsidRDefault="00100F19" w:rsidP="00CB47F1">
            <w:pPr>
              <w:pStyle w:val="phnormal"/>
              <w:rPr>
                <w:del w:id="2890" w:author="Арслан Катеев" w:date="2018-09-17T13:23:00Z"/>
              </w:rPr>
              <w:pPrChange w:id="2891" w:author="Арслан Катеев" w:date="2018-09-17T15:27:00Z">
                <w:pPr>
                  <w:pStyle w:val="phtablecell"/>
                  <w:tabs>
                    <w:tab w:val="left" w:pos="1800"/>
                  </w:tabs>
                </w:pPr>
              </w:pPrChange>
            </w:pPr>
          </w:p>
        </w:tc>
        <w:tc>
          <w:tcPr>
            <w:tcW w:w="2084" w:type="dxa"/>
          </w:tcPr>
          <w:p w14:paraId="6A6E1D06" w14:textId="31F5822D" w:rsidR="00100F19" w:rsidRPr="0036267B" w:rsidDel="009B5707" w:rsidRDefault="00100F19" w:rsidP="00CB47F1">
            <w:pPr>
              <w:pStyle w:val="phnormal"/>
              <w:rPr>
                <w:del w:id="2892" w:author="Арслан Катеев" w:date="2018-09-17T13:23:00Z"/>
              </w:rPr>
              <w:pPrChange w:id="2893" w:author="Арслан Катеев" w:date="2018-09-17T15:27:00Z">
                <w:pPr>
                  <w:pStyle w:val="phtablecell"/>
                  <w:tabs>
                    <w:tab w:val="left" w:pos="1800"/>
                  </w:tabs>
                </w:pPr>
              </w:pPrChange>
            </w:pPr>
          </w:p>
        </w:tc>
        <w:tc>
          <w:tcPr>
            <w:tcW w:w="2084" w:type="dxa"/>
          </w:tcPr>
          <w:p w14:paraId="1D5C5A2E" w14:textId="328FBE2F" w:rsidR="00100F19" w:rsidRPr="0036267B" w:rsidDel="009B5707" w:rsidRDefault="00100F19" w:rsidP="00CB47F1">
            <w:pPr>
              <w:pStyle w:val="phnormal"/>
              <w:rPr>
                <w:del w:id="2894" w:author="Арслан Катеев" w:date="2018-09-17T13:23:00Z"/>
              </w:rPr>
              <w:pPrChange w:id="2895" w:author="Арслан Катеев" w:date="2018-09-17T15:27:00Z">
                <w:pPr>
                  <w:pStyle w:val="phtablecell"/>
                  <w:tabs>
                    <w:tab w:val="left" w:pos="1800"/>
                  </w:tabs>
                </w:pPr>
              </w:pPrChange>
            </w:pPr>
          </w:p>
        </w:tc>
        <w:tc>
          <w:tcPr>
            <w:tcW w:w="1672" w:type="dxa"/>
          </w:tcPr>
          <w:p w14:paraId="7AFC58DF" w14:textId="4F7FCFA4" w:rsidR="00100F19" w:rsidRPr="0036267B" w:rsidDel="009B5707" w:rsidRDefault="00100F19" w:rsidP="00CB47F1">
            <w:pPr>
              <w:pStyle w:val="phnormal"/>
              <w:rPr>
                <w:del w:id="2896" w:author="Арслан Катеев" w:date="2018-09-17T13:23:00Z"/>
              </w:rPr>
              <w:pPrChange w:id="2897" w:author="Арслан Катеев" w:date="2018-09-17T15:27:00Z">
                <w:pPr>
                  <w:pStyle w:val="phtablecell"/>
                  <w:tabs>
                    <w:tab w:val="left" w:pos="1800"/>
                  </w:tabs>
                </w:pPr>
              </w:pPrChange>
            </w:pPr>
          </w:p>
        </w:tc>
      </w:tr>
      <w:tr w:rsidR="00100F19" w:rsidRPr="0036267B" w:rsidDel="009B5707" w14:paraId="05292999" w14:textId="1443A01D" w:rsidTr="00FC4406">
        <w:trPr>
          <w:trHeight w:val="454"/>
          <w:del w:id="2898" w:author="Арслан Катеев" w:date="2018-09-17T13:23:00Z"/>
        </w:trPr>
        <w:tc>
          <w:tcPr>
            <w:tcW w:w="2084" w:type="dxa"/>
          </w:tcPr>
          <w:p w14:paraId="02CE8CD4" w14:textId="3C2A3066" w:rsidR="00100F19" w:rsidRPr="0036267B" w:rsidDel="009B5707" w:rsidRDefault="00100F19" w:rsidP="00CB47F1">
            <w:pPr>
              <w:pStyle w:val="phnormal"/>
              <w:rPr>
                <w:del w:id="2899" w:author="Арслан Катеев" w:date="2018-09-17T13:23:00Z"/>
              </w:rPr>
              <w:pPrChange w:id="2900" w:author="Арслан Катеев" w:date="2018-09-17T15:27:00Z">
                <w:pPr>
                  <w:pStyle w:val="phtablecell"/>
                  <w:tabs>
                    <w:tab w:val="left" w:pos="1800"/>
                  </w:tabs>
                </w:pPr>
              </w:pPrChange>
            </w:pPr>
          </w:p>
        </w:tc>
        <w:tc>
          <w:tcPr>
            <w:tcW w:w="2084" w:type="dxa"/>
          </w:tcPr>
          <w:p w14:paraId="48FD6473" w14:textId="398F9870" w:rsidR="00100F19" w:rsidRPr="0036267B" w:rsidDel="009B5707" w:rsidRDefault="00100F19" w:rsidP="00CB47F1">
            <w:pPr>
              <w:pStyle w:val="phnormal"/>
              <w:rPr>
                <w:del w:id="2901" w:author="Арслан Катеев" w:date="2018-09-17T13:23:00Z"/>
              </w:rPr>
              <w:pPrChange w:id="2902" w:author="Арслан Катеев" w:date="2018-09-17T15:27:00Z">
                <w:pPr>
                  <w:pStyle w:val="phtablecell"/>
                  <w:tabs>
                    <w:tab w:val="left" w:pos="1800"/>
                  </w:tabs>
                </w:pPr>
              </w:pPrChange>
            </w:pPr>
          </w:p>
        </w:tc>
        <w:tc>
          <w:tcPr>
            <w:tcW w:w="2084" w:type="dxa"/>
          </w:tcPr>
          <w:p w14:paraId="3C037BE7" w14:textId="54D7E34B" w:rsidR="00100F19" w:rsidRPr="0036267B" w:rsidDel="009B5707" w:rsidRDefault="00100F19" w:rsidP="00CB47F1">
            <w:pPr>
              <w:pStyle w:val="phnormal"/>
              <w:rPr>
                <w:del w:id="2903" w:author="Арслан Катеев" w:date="2018-09-17T13:23:00Z"/>
              </w:rPr>
              <w:pPrChange w:id="2904" w:author="Арслан Катеев" w:date="2018-09-17T15:27:00Z">
                <w:pPr>
                  <w:pStyle w:val="phtablecell"/>
                  <w:tabs>
                    <w:tab w:val="left" w:pos="1800"/>
                  </w:tabs>
                </w:pPr>
              </w:pPrChange>
            </w:pPr>
          </w:p>
        </w:tc>
        <w:tc>
          <w:tcPr>
            <w:tcW w:w="2084" w:type="dxa"/>
          </w:tcPr>
          <w:p w14:paraId="6CB51B84" w14:textId="79378F95" w:rsidR="00100F19" w:rsidRPr="0036267B" w:rsidDel="009B5707" w:rsidRDefault="00100F19" w:rsidP="00CB47F1">
            <w:pPr>
              <w:pStyle w:val="phnormal"/>
              <w:rPr>
                <w:del w:id="2905" w:author="Арслан Катеев" w:date="2018-09-17T13:23:00Z"/>
              </w:rPr>
              <w:pPrChange w:id="2906" w:author="Арслан Катеев" w:date="2018-09-17T15:27:00Z">
                <w:pPr>
                  <w:pStyle w:val="phtablecell"/>
                  <w:tabs>
                    <w:tab w:val="left" w:pos="1800"/>
                  </w:tabs>
                </w:pPr>
              </w:pPrChange>
            </w:pPr>
          </w:p>
        </w:tc>
        <w:tc>
          <w:tcPr>
            <w:tcW w:w="1672" w:type="dxa"/>
          </w:tcPr>
          <w:p w14:paraId="7AED858B" w14:textId="638C3113" w:rsidR="00100F19" w:rsidRPr="0036267B" w:rsidDel="009B5707" w:rsidRDefault="00100F19" w:rsidP="00CB47F1">
            <w:pPr>
              <w:pStyle w:val="phnormal"/>
              <w:rPr>
                <w:del w:id="2907" w:author="Арслан Катеев" w:date="2018-09-17T13:23:00Z"/>
              </w:rPr>
              <w:pPrChange w:id="2908" w:author="Арслан Катеев" w:date="2018-09-17T15:27:00Z">
                <w:pPr>
                  <w:pStyle w:val="phtablecell"/>
                  <w:tabs>
                    <w:tab w:val="left" w:pos="1800"/>
                  </w:tabs>
                </w:pPr>
              </w:pPrChange>
            </w:pPr>
          </w:p>
        </w:tc>
      </w:tr>
      <w:tr w:rsidR="00100F19" w:rsidRPr="0036267B" w:rsidDel="009B5707" w14:paraId="6BBD9E6D" w14:textId="162912AE" w:rsidTr="00FC4406">
        <w:trPr>
          <w:trHeight w:val="454"/>
          <w:del w:id="2909" w:author="Арслан Катеев" w:date="2018-09-17T13:23:00Z"/>
        </w:trPr>
        <w:tc>
          <w:tcPr>
            <w:tcW w:w="2084" w:type="dxa"/>
          </w:tcPr>
          <w:p w14:paraId="7B2029FC" w14:textId="016235D5" w:rsidR="00100F19" w:rsidRPr="0036267B" w:rsidDel="009B5707" w:rsidRDefault="00100F19" w:rsidP="00CB47F1">
            <w:pPr>
              <w:pStyle w:val="phnormal"/>
              <w:rPr>
                <w:del w:id="2910" w:author="Арслан Катеев" w:date="2018-09-17T13:23:00Z"/>
              </w:rPr>
              <w:pPrChange w:id="2911" w:author="Арслан Катеев" w:date="2018-09-17T15:27:00Z">
                <w:pPr>
                  <w:pStyle w:val="phtablecell"/>
                  <w:tabs>
                    <w:tab w:val="left" w:pos="1800"/>
                  </w:tabs>
                </w:pPr>
              </w:pPrChange>
            </w:pPr>
          </w:p>
        </w:tc>
        <w:tc>
          <w:tcPr>
            <w:tcW w:w="2084" w:type="dxa"/>
          </w:tcPr>
          <w:p w14:paraId="1BF79293" w14:textId="2FB7CFD2" w:rsidR="00100F19" w:rsidRPr="0036267B" w:rsidDel="009B5707" w:rsidRDefault="00100F19" w:rsidP="00CB47F1">
            <w:pPr>
              <w:pStyle w:val="phnormal"/>
              <w:rPr>
                <w:del w:id="2912" w:author="Арслан Катеев" w:date="2018-09-17T13:23:00Z"/>
              </w:rPr>
              <w:pPrChange w:id="2913" w:author="Арслан Катеев" w:date="2018-09-17T15:27:00Z">
                <w:pPr>
                  <w:pStyle w:val="phtablecell"/>
                  <w:tabs>
                    <w:tab w:val="left" w:pos="1800"/>
                  </w:tabs>
                </w:pPr>
              </w:pPrChange>
            </w:pPr>
          </w:p>
        </w:tc>
        <w:tc>
          <w:tcPr>
            <w:tcW w:w="2084" w:type="dxa"/>
          </w:tcPr>
          <w:p w14:paraId="03BEC5C8" w14:textId="39AC81E8" w:rsidR="00100F19" w:rsidRPr="0036267B" w:rsidDel="009B5707" w:rsidRDefault="00100F19" w:rsidP="00CB47F1">
            <w:pPr>
              <w:pStyle w:val="phnormal"/>
              <w:rPr>
                <w:del w:id="2914" w:author="Арслан Катеев" w:date="2018-09-17T13:23:00Z"/>
              </w:rPr>
              <w:pPrChange w:id="2915" w:author="Арслан Катеев" w:date="2018-09-17T15:27:00Z">
                <w:pPr>
                  <w:pStyle w:val="phtablecell"/>
                  <w:tabs>
                    <w:tab w:val="left" w:pos="1800"/>
                  </w:tabs>
                </w:pPr>
              </w:pPrChange>
            </w:pPr>
          </w:p>
        </w:tc>
        <w:tc>
          <w:tcPr>
            <w:tcW w:w="2084" w:type="dxa"/>
          </w:tcPr>
          <w:p w14:paraId="48B63BDC" w14:textId="2A0085B9" w:rsidR="00100F19" w:rsidRPr="0036267B" w:rsidDel="009B5707" w:rsidRDefault="00100F19" w:rsidP="00CB47F1">
            <w:pPr>
              <w:pStyle w:val="phnormal"/>
              <w:rPr>
                <w:del w:id="2916" w:author="Арслан Катеев" w:date="2018-09-17T13:23:00Z"/>
              </w:rPr>
              <w:pPrChange w:id="2917" w:author="Арслан Катеев" w:date="2018-09-17T15:27:00Z">
                <w:pPr>
                  <w:pStyle w:val="phtablecell"/>
                  <w:tabs>
                    <w:tab w:val="left" w:pos="1800"/>
                  </w:tabs>
                </w:pPr>
              </w:pPrChange>
            </w:pPr>
          </w:p>
        </w:tc>
        <w:tc>
          <w:tcPr>
            <w:tcW w:w="1672" w:type="dxa"/>
          </w:tcPr>
          <w:p w14:paraId="1223353A" w14:textId="7116E3AB" w:rsidR="00100F19" w:rsidRPr="0036267B" w:rsidDel="009B5707" w:rsidRDefault="00100F19" w:rsidP="00CB47F1">
            <w:pPr>
              <w:pStyle w:val="phnormal"/>
              <w:rPr>
                <w:del w:id="2918" w:author="Арслан Катеев" w:date="2018-09-17T13:23:00Z"/>
              </w:rPr>
              <w:pPrChange w:id="2919" w:author="Арслан Катеев" w:date="2018-09-17T15:27:00Z">
                <w:pPr>
                  <w:pStyle w:val="phtablecell"/>
                  <w:tabs>
                    <w:tab w:val="left" w:pos="1800"/>
                  </w:tabs>
                </w:pPr>
              </w:pPrChange>
            </w:pPr>
          </w:p>
        </w:tc>
      </w:tr>
      <w:tr w:rsidR="00100F19" w:rsidRPr="0036267B" w:rsidDel="009B5707" w14:paraId="1E443C39" w14:textId="744878AE" w:rsidTr="00FC4406">
        <w:trPr>
          <w:trHeight w:val="454"/>
          <w:del w:id="2920" w:author="Арслан Катеев" w:date="2018-09-17T13:23:00Z"/>
        </w:trPr>
        <w:tc>
          <w:tcPr>
            <w:tcW w:w="2084" w:type="dxa"/>
          </w:tcPr>
          <w:p w14:paraId="17C5C7CB" w14:textId="40BE64EB" w:rsidR="00100F19" w:rsidRPr="0036267B" w:rsidDel="009B5707" w:rsidRDefault="00100F19" w:rsidP="00CB47F1">
            <w:pPr>
              <w:pStyle w:val="phnormal"/>
              <w:rPr>
                <w:del w:id="2921" w:author="Арслан Катеев" w:date="2018-09-17T13:23:00Z"/>
              </w:rPr>
              <w:pPrChange w:id="2922" w:author="Арслан Катеев" w:date="2018-09-17T15:27:00Z">
                <w:pPr>
                  <w:pStyle w:val="phtablecell"/>
                  <w:tabs>
                    <w:tab w:val="left" w:pos="1800"/>
                  </w:tabs>
                </w:pPr>
              </w:pPrChange>
            </w:pPr>
          </w:p>
        </w:tc>
        <w:tc>
          <w:tcPr>
            <w:tcW w:w="2084" w:type="dxa"/>
          </w:tcPr>
          <w:p w14:paraId="198E6CBC" w14:textId="63325EB1" w:rsidR="00100F19" w:rsidRPr="0036267B" w:rsidDel="009B5707" w:rsidRDefault="00100F19" w:rsidP="00CB47F1">
            <w:pPr>
              <w:pStyle w:val="phnormal"/>
              <w:rPr>
                <w:del w:id="2923" w:author="Арслан Катеев" w:date="2018-09-17T13:23:00Z"/>
              </w:rPr>
              <w:pPrChange w:id="2924" w:author="Арслан Катеев" w:date="2018-09-17T15:27:00Z">
                <w:pPr>
                  <w:pStyle w:val="phtablecell"/>
                  <w:tabs>
                    <w:tab w:val="left" w:pos="1800"/>
                  </w:tabs>
                </w:pPr>
              </w:pPrChange>
            </w:pPr>
          </w:p>
        </w:tc>
        <w:tc>
          <w:tcPr>
            <w:tcW w:w="2084" w:type="dxa"/>
          </w:tcPr>
          <w:p w14:paraId="07EE358D" w14:textId="1E67858B" w:rsidR="00100F19" w:rsidRPr="0036267B" w:rsidDel="009B5707" w:rsidRDefault="00100F19" w:rsidP="00CB47F1">
            <w:pPr>
              <w:pStyle w:val="phnormal"/>
              <w:rPr>
                <w:del w:id="2925" w:author="Арслан Катеев" w:date="2018-09-17T13:23:00Z"/>
              </w:rPr>
              <w:pPrChange w:id="2926" w:author="Арслан Катеев" w:date="2018-09-17T15:27:00Z">
                <w:pPr>
                  <w:pStyle w:val="phtablecell"/>
                  <w:tabs>
                    <w:tab w:val="left" w:pos="1800"/>
                  </w:tabs>
                </w:pPr>
              </w:pPrChange>
            </w:pPr>
          </w:p>
        </w:tc>
        <w:tc>
          <w:tcPr>
            <w:tcW w:w="2084" w:type="dxa"/>
          </w:tcPr>
          <w:p w14:paraId="5889201D" w14:textId="047AE5CA" w:rsidR="00100F19" w:rsidRPr="0036267B" w:rsidDel="009B5707" w:rsidRDefault="00100F19" w:rsidP="00CB47F1">
            <w:pPr>
              <w:pStyle w:val="phnormal"/>
              <w:rPr>
                <w:del w:id="2927" w:author="Арслан Катеев" w:date="2018-09-17T13:23:00Z"/>
              </w:rPr>
              <w:pPrChange w:id="2928" w:author="Арслан Катеев" w:date="2018-09-17T15:27:00Z">
                <w:pPr>
                  <w:pStyle w:val="phtablecell"/>
                  <w:tabs>
                    <w:tab w:val="left" w:pos="1800"/>
                  </w:tabs>
                </w:pPr>
              </w:pPrChange>
            </w:pPr>
          </w:p>
        </w:tc>
        <w:tc>
          <w:tcPr>
            <w:tcW w:w="1672" w:type="dxa"/>
          </w:tcPr>
          <w:p w14:paraId="1FA1D3BA" w14:textId="79CE2403" w:rsidR="00100F19" w:rsidRPr="0036267B" w:rsidDel="009B5707" w:rsidRDefault="00100F19" w:rsidP="00CB47F1">
            <w:pPr>
              <w:pStyle w:val="phnormal"/>
              <w:rPr>
                <w:del w:id="2929" w:author="Арслан Катеев" w:date="2018-09-17T13:23:00Z"/>
              </w:rPr>
              <w:pPrChange w:id="2930" w:author="Арслан Катеев" w:date="2018-09-17T15:27:00Z">
                <w:pPr>
                  <w:pStyle w:val="phtablecell"/>
                  <w:tabs>
                    <w:tab w:val="left" w:pos="1800"/>
                  </w:tabs>
                </w:pPr>
              </w:pPrChange>
            </w:pPr>
          </w:p>
        </w:tc>
      </w:tr>
      <w:tr w:rsidR="00100F19" w:rsidRPr="0036267B" w:rsidDel="009B5707" w14:paraId="592A3772" w14:textId="489EA7D2" w:rsidTr="00FC4406">
        <w:trPr>
          <w:trHeight w:val="454"/>
          <w:del w:id="2931" w:author="Арслан Катеев" w:date="2018-09-17T13:23:00Z"/>
        </w:trPr>
        <w:tc>
          <w:tcPr>
            <w:tcW w:w="2084" w:type="dxa"/>
          </w:tcPr>
          <w:p w14:paraId="1C8580D9" w14:textId="1B4A9324" w:rsidR="00100F19" w:rsidRPr="0036267B" w:rsidDel="009B5707" w:rsidRDefault="00100F19" w:rsidP="00CB47F1">
            <w:pPr>
              <w:pStyle w:val="phnormal"/>
              <w:rPr>
                <w:del w:id="2932" w:author="Арслан Катеев" w:date="2018-09-17T13:23:00Z"/>
              </w:rPr>
              <w:pPrChange w:id="2933" w:author="Арслан Катеев" w:date="2018-09-17T15:27:00Z">
                <w:pPr>
                  <w:pStyle w:val="phtablecell"/>
                  <w:tabs>
                    <w:tab w:val="left" w:pos="1800"/>
                  </w:tabs>
                </w:pPr>
              </w:pPrChange>
            </w:pPr>
          </w:p>
        </w:tc>
        <w:tc>
          <w:tcPr>
            <w:tcW w:w="2084" w:type="dxa"/>
          </w:tcPr>
          <w:p w14:paraId="48ACC4BF" w14:textId="16FB7D29" w:rsidR="00100F19" w:rsidRPr="0036267B" w:rsidDel="009B5707" w:rsidRDefault="00100F19" w:rsidP="00CB47F1">
            <w:pPr>
              <w:pStyle w:val="phnormal"/>
              <w:rPr>
                <w:del w:id="2934" w:author="Арслан Катеев" w:date="2018-09-17T13:23:00Z"/>
              </w:rPr>
              <w:pPrChange w:id="2935" w:author="Арслан Катеев" w:date="2018-09-17T15:27:00Z">
                <w:pPr>
                  <w:pStyle w:val="phtablecell"/>
                  <w:tabs>
                    <w:tab w:val="left" w:pos="1800"/>
                  </w:tabs>
                </w:pPr>
              </w:pPrChange>
            </w:pPr>
          </w:p>
        </w:tc>
        <w:tc>
          <w:tcPr>
            <w:tcW w:w="2084" w:type="dxa"/>
          </w:tcPr>
          <w:p w14:paraId="2704AAE8" w14:textId="48FD4065" w:rsidR="00100F19" w:rsidRPr="0036267B" w:rsidDel="009B5707" w:rsidRDefault="00100F19" w:rsidP="00CB47F1">
            <w:pPr>
              <w:pStyle w:val="phnormal"/>
              <w:rPr>
                <w:del w:id="2936" w:author="Арслан Катеев" w:date="2018-09-17T13:23:00Z"/>
              </w:rPr>
              <w:pPrChange w:id="2937" w:author="Арслан Катеев" w:date="2018-09-17T15:27:00Z">
                <w:pPr>
                  <w:pStyle w:val="phtablecell"/>
                  <w:tabs>
                    <w:tab w:val="left" w:pos="1800"/>
                  </w:tabs>
                </w:pPr>
              </w:pPrChange>
            </w:pPr>
          </w:p>
        </w:tc>
        <w:tc>
          <w:tcPr>
            <w:tcW w:w="2084" w:type="dxa"/>
          </w:tcPr>
          <w:p w14:paraId="791D3FC0" w14:textId="369C4CDE" w:rsidR="00100F19" w:rsidRPr="0036267B" w:rsidDel="009B5707" w:rsidRDefault="00100F19" w:rsidP="00CB47F1">
            <w:pPr>
              <w:pStyle w:val="phnormal"/>
              <w:rPr>
                <w:del w:id="2938" w:author="Арслан Катеев" w:date="2018-09-17T13:23:00Z"/>
              </w:rPr>
              <w:pPrChange w:id="2939" w:author="Арслан Катеев" w:date="2018-09-17T15:27:00Z">
                <w:pPr>
                  <w:pStyle w:val="phtablecell"/>
                  <w:tabs>
                    <w:tab w:val="left" w:pos="1800"/>
                  </w:tabs>
                </w:pPr>
              </w:pPrChange>
            </w:pPr>
          </w:p>
        </w:tc>
        <w:tc>
          <w:tcPr>
            <w:tcW w:w="1672" w:type="dxa"/>
          </w:tcPr>
          <w:p w14:paraId="72238ECD" w14:textId="253DA2E3" w:rsidR="00100F19" w:rsidRPr="0036267B" w:rsidDel="009B5707" w:rsidRDefault="00100F19" w:rsidP="00CB47F1">
            <w:pPr>
              <w:pStyle w:val="phnormal"/>
              <w:rPr>
                <w:del w:id="2940" w:author="Арслан Катеев" w:date="2018-09-17T13:23:00Z"/>
              </w:rPr>
              <w:pPrChange w:id="2941" w:author="Арслан Катеев" w:date="2018-09-17T15:27:00Z">
                <w:pPr>
                  <w:pStyle w:val="phtablecell"/>
                  <w:tabs>
                    <w:tab w:val="left" w:pos="1800"/>
                  </w:tabs>
                </w:pPr>
              </w:pPrChange>
            </w:pPr>
          </w:p>
        </w:tc>
      </w:tr>
      <w:tr w:rsidR="00100F19" w:rsidRPr="0036267B" w:rsidDel="009B5707" w14:paraId="55A37BC0" w14:textId="5BC625C0" w:rsidTr="00FC4406">
        <w:trPr>
          <w:trHeight w:val="454"/>
          <w:del w:id="2942" w:author="Арслан Катеев" w:date="2018-09-17T13:23:00Z"/>
        </w:trPr>
        <w:tc>
          <w:tcPr>
            <w:tcW w:w="2084" w:type="dxa"/>
          </w:tcPr>
          <w:p w14:paraId="5F580F02" w14:textId="0998F677" w:rsidR="00100F19" w:rsidRPr="0036267B" w:rsidDel="009B5707" w:rsidRDefault="00100F19" w:rsidP="00CB47F1">
            <w:pPr>
              <w:pStyle w:val="phnormal"/>
              <w:rPr>
                <w:del w:id="2943" w:author="Арслан Катеев" w:date="2018-09-17T13:23:00Z"/>
              </w:rPr>
              <w:pPrChange w:id="2944" w:author="Арслан Катеев" w:date="2018-09-17T15:27:00Z">
                <w:pPr>
                  <w:pStyle w:val="phtablecell"/>
                  <w:tabs>
                    <w:tab w:val="left" w:pos="1800"/>
                  </w:tabs>
                </w:pPr>
              </w:pPrChange>
            </w:pPr>
          </w:p>
        </w:tc>
        <w:tc>
          <w:tcPr>
            <w:tcW w:w="2084" w:type="dxa"/>
          </w:tcPr>
          <w:p w14:paraId="5044A242" w14:textId="4C33D82B" w:rsidR="00100F19" w:rsidRPr="0036267B" w:rsidDel="009B5707" w:rsidRDefault="00100F19" w:rsidP="00CB47F1">
            <w:pPr>
              <w:pStyle w:val="phnormal"/>
              <w:rPr>
                <w:del w:id="2945" w:author="Арслан Катеев" w:date="2018-09-17T13:23:00Z"/>
              </w:rPr>
              <w:pPrChange w:id="2946" w:author="Арслан Катеев" w:date="2018-09-17T15:27:00Z">
                <w:pPr>
                  <w:pStyle w:val="phtablecell"/>
                  <w:tabs>
                    <w:tab w:val="left" w:pos="1800"/>
                  </w:tabs>
                </w:pPr>
              </w:pPrChange>
            </w:pPr>
          </w:p>
        </w:tc>
        <w:tc>
          <w:tcPr>
            <w:tcW w:w="2084" w:type="dxa"/>
          </w:tcPr>
          <w:p w14:paraId="74119258" w14:textId="7BF8D883" w:rsidR="00100F19" w:rsidRPr="0036267B" w:rsidDel="009B5707" w:rsidRDefault="00100F19" w:rsidP="00CB47F1">
            <w:pPr>
              <w:pStyle w:val="phnormal"/>
              <w:rPr>
                <w:del w:id="2947" w:author="Арслан Катеев" w:date="2018-09-17T13:23:00Z"/>
              </w:rPr>
              <w:pPrChange w:id="2948" w:author="Арслан Катеев" w:date="2018-09-17T15:27:00Z">
                <w:pPr>
                  <w:pStyle w:val="phtablecell"/>
                  <w:tabs>
                    <w:tab w:val="left" w:pos="1800"/>
                  </w:tabs>
                </w:pPr>
              </w:pPrChange>
            </w:pPr>
          </w:p>
        </w:tc>
        <w:tc>
          <w:tcPr>
            <w:tcW w:w="2084" w:type="dxa"/>
          </w:tcPr>
          <w:p w14:paraId="61282809" w14:textId="14971334" w:rsidR="00100F19" w:rsidRPr="0036267B" w:rsidDel="009B5707" w:rsidRDefault="00100F19" w:rsidP="00CB47F1">
            <w:pPr>
              <w:pStyle w:val="phnormal"/>
              <w:rPr>
                <w:del w:id="2949" w:author="Арслан Катеев" w:date="2018-09-17T13:23:00Z"/>
              </w:rPr>
              <w:pPrChange w:id="2950" w:author="Арслан Катеев" w:date="2018-09-17T15:27:00Z">
                <w:pPr>
                  <w:pStyle w:val="phtablecell"/>
                  <w:tabs>
                    <w:tab w:val="left" w:pos="1800"/>
                  </w:tabs>
                </w:pPr>
              </w:pPrChange>
            </w:pPr>
          </w:p>
        </w:tc>
        <w:tc>
          <w:tcPr>
            <w:tcW w:w="1672" w:type="dxa"/>
          </w:tcPr>
          <w:p w14:paraId="5C94DB07" w14:textId="02C85DE1" w:rsidR="00100F19" w:rsidRPr="0036267B" w:rsidDel="009B5707" w:rsidRDefault="00100F19" w:rsidP="00CB47F1">
            <w:pPr>
              <w:pStyle w:val="phnormal"/>
              <w:rPr>
                <w:del w:id="2951" w:author="Арслан Катеев" w:date="2018-09-17T13:23:00Z"/>
              </w:rPr>
              <w:pPrChange w:id="2952" w:author="Арслан Катеев" w:date="2018-09-17T15:27:00Z">
                <w:pPr>
                  <w:pStyle w:val="phtablecell"/>
                  <w:tabs>
                    <w:tab w:val="left" w:pos="1800"/>
                  </w:tabs>
                </w:pPr>
              </w:pPrChange>
            </w:pPr>
          </w:p>
        </w:tc>
      </w:tr>
    </w:tbl>
    <w:p w14:paraId="788E7C82" w14:textId="5BA32C9D" w:rsidR="00100F19" w:rsidDel="009B5707" w:rsidRDefault="00100F19" w:rsidP="00CB47F1">
      <w:pPr>
        <w:pStyle w:val="phnormal"/>
        <w:rPr>
          <w:del w:id="2953" w:author="Арслан Катеев" w:date="2018-09-17T13:23:00Z"/>
        </w:rPr>
        <w:pPrChange w:id="2954" w:author="Арслан Катеев" w:date="2018-09-17T15:27:00Z">
          <w:pPr>
            <w:spacing w:line="240" w:lineRule="auto"/>
            <w:jc w:val="left"/>
          </w:pPr>
        </w:pPrChange>
      </w:pPr>
      <w:del w:id="2955" w:author="Арслан Катеев" w:date="2018-09-17T13:23:00Z">
        <w:r w:rsidDel="009B5707">
          <w:br w:type="page"/>
        </w:r>
      </w:del>
    </w:p>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61"/>
        <w:gridCol w:w="1036"/>
        <w:gridCol w:w="1008"/>
        <w:gridCol w:w="770"/>
        <w:gridCol w:w="1241"/>
        <w:gridCol w:w="1192"/>
        <w:gridCol w:w="876"/>
        <w:gridCol w:w="1479"/>
        <w:gridCol w:w="1087"/>
        <w:gridCol w:w="733"/>
      </w:tblGrid>
      <w:tr w:rsidR="003C6AB4" w:rsidDel="009B5707" w14:paraId="27F92999" w14:textId="1E1639D7" w:rsidTr="006E78FC">
        <w:trPr>
          <w:del w:id="2956" w:author="Арслан Катеев" w:date="2018-09-17T13:23:00Z"/>
        </w:trPr>
        <w:tc>
          <w:tcPr>
            <w:tcW w:w="9983" w:type="dxa"/>
            <w:gridSpan w:val="10"/>
            <w:shd w:val="clear" w:color="auto" w:fill="auto"/>
          </w:tcPr>
          <w:p w14:paraId="7250FCA5" w14:textId="1DF3692A" w:rsidR="003C6AB4" w:rsidDel="009B5707" w:rsidRDefault="003C6AB4" w:rsidP="00CB47F1">
            <w:pPr>
              <w:pStyle w:val="phnormal"/>
              <w:rPr>
                <w:del w:id="2957" w:author="Арслан Катеев" w:date="2018-09-17T13:23:00Z"/>
              </w:rPr>
              <w:pPrChange w:id="2958" w:author="Арслан Катеев" w:date="2018-09-17T15:27:00Z">
                <w:pPr>
                  <w:pStyle w:val="phtablecolcaption"/>
                </w:pPr>
              </w:pPrChange>
            </w:pPr>
            <w:del w:id="2959" w:author="Арслан Катеев" w:date="2018-09-17T13:23:00Z">
              <w:r w:rsidDel="009B5707">
                <w:delText>Лист регистрации изменений</w:delText>
              </w:r>
            </w:del>
          </w:p>
        </w:tc>
      </w:tr>
      <w:tr w:rsidR="003C6AB4" w:rsidRPr="00767A8A" w:rsidDel="009B5707" w14:paraId="16B972A5" w14:textId="68A618DD" w:rsidTr="006E78FC">
        <w:trPr>
          <w:del w:id="2960" w:author="Арслан Катеев" w:date="2018-09-17T13:23:00Z"/>
        </w:trPr>
        <w:tc>
          <w:tcPr>
            <w:tcW w:w="561" w:type="dxa"/>
            <w:vMerge w:val="restart"/>
            <w:shd w:val="clear" w:color="auto" w:fill="auto"/>
          </w:tcPr>
          <w:p w14:paraId="1CBD9C8A" w14:textId="55B5AED1" w:rsidR="003C6AB4" w:rsidDel="009B5707" w:rsidRDefault="003C6AB4" w:rsidP="00CB47F1">
            <w:pPr>
              <w:pStyle w:val="phnormal"/>
              <w:rPr>
                <w:del w:id="2961" w:author="Арслан Катеев" w:date="2018-09-17T13:23:00Z"/>
              </w:rPr>
              <w:pPrChange w:id="2962" w:author="Арслан Катеев" w:date="2018-09-17T15:27:00Z">
                <w:pPr>
                  <w:pStyle w:val="phtablecolcaption"/>
                </w:pPr>
              </w:pPrChange>
            </w:pPr>
            <w:del w:id="2963" w:author="Арслан Катеев" w:date="2018-09-17T13:23:00Z">
              <w:r w:rsidDel="009B5707">
                <w:delText>Изм.</w:delText>
              </w:r>
            </w:del>
          </w:p>
        </w:tc>
        <w:tc>
          <w:tcPr>
            <w:tcW w:w="4055" w:type="dxa"/>
            <w:gridSpan w:val="4"/>
            <w:shd w:val="clear" w:color="auto" w:fill="auto"/>
          </w:tcPr>
          <w:p w14:paraId="312B1853" w14:textId="496B3A16" w:rsidR="003C6AB4" w:rsidRPr="006718FA" w:rsidDel="009B5707" w:rsidRDefault="003C6AB4" w:rsidP="00CB47F1">
            <w:pPr>
              <w:pStyle w:val="phnormal"/>
              <w:rPr>
                <w:del w:id="2964" w:author="Арслан Катеев" w:date="2018-09-17T13:23:00Z"/>
              </w:rPr>
              <w:pPrChange w:id="2965" w:author="Арслан Катеев" w:date="2018-09-17T15:27:00Z">
                <w:pPr>
                  <w:pStyle w:val="phtablecolcaption"/>
                </w:pPr>
              </w:pPrChange>
            </w:pPr>
            <w:del w:id="2966" w:author="Арслан Катеев" w:date="2018-09-17T13:23:00Z">
              <w:r w:rsidRPr="006718FA" w:rsidDel="009B5707">
                <w:delText>Номера листов (страниц)</w:delText>
              </w:r>
            </w:del>
          </w:p>
        </w:tc>
        <w:tc>
          <w:tcPr>
            <w:tcW w:w="1192" w:type="dxa"/>
            <w:vMerge w:val="restart"/>
            <w:shd w:val="clear" w:color="auto" w:fill="auto"/>
          </w:tcPr>
          <w:p w14:paraId="5D50F8D9" w14:textId="4E9AB32B" w:rsidR="003C6AB4" w:rsidRPr="006718FA" w:rsidDel="009B5707" w:rsidRDefault="003C6AB4" w:rsidP="00CB47F1">
            <w:pPr>
              <w:pStyle w:val="phnormal"/>
              <w:rPr>
                <w:del w:id="2967" w:author="Арслан Катеев" w:date="2018-09-17T13:23:00Z"/>
              </w:rPr>
              <w:pPrChange w:id="2968" w:author="Арслан Катеев" w:date="2018-09-17T15:27:00Z">
                <w:pPr>
                  <w:pStyle w:val="phtablecolcaption"/>
                </w:pPr>
              </w:pPrChange>
            </w:pPr>
            <w:del w:id="2969" w:author="Арслан Катеев" w:date="2018-09-17T13:23:00Z">
              <w:r w:rsidRPr="006718FA" w:rsidDel="009B5707">
                <w:delText>Всего листов (страниц)</w:delText>
              </w:r>
              <w:r w:rsidDel="009B5707">
                <w:delText xml:space="preserve"> </w:delText>
              </w:r>
              <w:r w:rsidRPr="006718FA" w:rsidDel="009B5707">
                <w:delText>в доку-менте</w:delText>
              </w:r>
            </w:del>
          </w:p>
        </w:tc>
        <w:tc>
          <w:tcPr>
            <w:tcW w:w="876" w:type="dxa"/>
            <w:vMerge w:val="restart"/>
            <w:shd w:val="clear" w:color="auto" w:fill="auto"/>
          </w:tcPr>
          <w:p w14:paraId="06678EBA" w14:textId="088207B9" w:rsidR="003C6AB4" w:rsidRPr="006718FA" w:rsidDel="009B5707" w:rsidRDefault="003C6AB4" w:rsidP="00CB47F1">
            <w:pPr>
              <w:pStyle w:val="phnormal"/>
              <w:rPr>
                <w:del w:id="2970" w:author="Арслан Катеев" w:date="2018-09-17T13:23:00Z"/>
              </w:rPr>
              <w:pPrChange w:id="2971" w:author="Арслан Катеев" w:date="2018-09-17T15:27:00Z">
                <w:pPr>
                  <w:pStyle w:val="phtablecolcaption"/>
                </w:pPr>
              </w:pPrChange>
            </w:pPr>
            <w:del w:id="2972" w:author="Арслан Катеев" w:date="2018-09-17T13:23:00Z">
              <w:r w:rsidRPr="006718FA" w:rsidDel="009B5707">
                <w:delText>Номер доку</w:delText>
              </w:r>
              <w:r w:rsidDel="009B5707">
                <w:delText>-</w:delText>
              </w:r>
              <w:r w:rsidRPr="006718FA" w:rsidDel="009B5707">
                <w:delText>мента</w:delText>
              </w:r>
            </w:del>
          </w:p>
        </w:tc>
        <w:tc>
          <w:tcPr>
            <w:tcW w:w="1479" w:type="dxa"/>
            <w:vMerge w:val="restart"/>
            <w:shd w:val="clear" w:color="auto" w:fill="auto"/>
          </w:tcPr>
          <w:p w14:paraId="4DDB2CA4" w14:textId="75A8A23D" w:rsidR="003C6AB4" w:rsidRPr="006718FA" w:rsidDel="009B5707" w:rsidRDefault="003C6AB4" w:rsidP="00CB47F1">
            <w:pPr>
              <w:pStyle w:val="phnormal"/>
              <w:rPr>
                <w:del w:id="2973" w:author="Арслан Катеев" w:date="2018-09-17T13:23:00Z"/>
              </w:rPr>
              <w:pPrChange w:id="2974" w:author="Арслан Катеев" w:date="2018-09-17T15:27:00Z">
                <w:pPr>
                  <w:pStyle w:val="phtablecolcaption"/>
                </w:pPr>
              </w:pPrChange>
            </w:pPr>
            <w:del w:id="2975" w:author="Арслан Катеев" w:date="2018-09-17T13:23:00Z">
              <w:r w:rsidRPr="006718FA" w:rsidDel="009B5707">
                <w:delText>Входящий номер сопроводи</w:delText>
              </w:r>
              <w:r w:rsidDel="009B5707">
                <w:delText>-</w:delText>
              </w:r>
              <w:r w:rsidRPr="006718FA" w:rsidDel="009B5707">
                <w:delText>тельного документа и дата</w:delText>
              </w:r>
            </w:del>
          </w:p>
        </w:tc>
        <w:tc>
          <w:tcPr>
            <w:tcW w:w="1087" w:type="dxa"/>
            <w:vMerge w:val="restart"/>
            <w:shd w:val="clear" w:color="auto" w:fill="auto"/>
          </w:tcPr>
          <w:p w14:paraId="6C4C7CD2" w14:textId="6164FA17" w:rsidR="003C6AB4" w:rsidRPr="006718FA" w:rsidDel="009B5707" w:rsidRDefault="003C6AB4" w:rsidP="00CB47F1">
            <w:pPr>
              <w:pStyle w:val="phnormal"/>
              <w:rPr>
                <w:del w:id="2976" w:author="Арслан Катеев" w:date="2018-09-17T13:23:00Z"/>
              </w:rPr>
              <w:pPrChange w:id="2977" w:author="Арслан Катеев" w:date="2018-09-17T15:27:00Z">
                <w:pPr>
                  <w:pStyle w:val="phtablecolcaption"/>
                </w:pPr>
              </w:pPrChange>
            </w:pPr>
            <w:del w:id="2978" w:author="Арслан Катеев" w:date="2018-09-17T13:23:00Z">
              <w:r w:rsidRPr="006718FA" w:rsidDel="009B5707">
                <w:delText>Подпись</w:delText>
              </w:r>
            </w:del>
          </w:p>
        </w:tc>
        <w:tc>
          <w:tcPr>
            <w:tcW w:w="733" w:type="dxa"/>
            <w:vMerge w:val="restart"/>
            <w:shd w:val="clear" w:color="auto" w:fill="auto"/>
          </w:tcPr>
          <w:p w14:paraId="4D5D7E0C" w14:textId="79DB2EFA" w:rsidR="003C6AB4" w:rsidRPr="006718FA" w:rsidDel="009B5707" w:rsidRDefault="003C6AB4" w:rsidP="00CB47F1">
            <w:pPr>
              <w:pStyle w:val="phnormal"/>
              <w:rPr>
                <w:del w:id="2979" w:author="Арслан Катеев" w:date="2018-09-17T13:23:00Z"/>
              </w:rPr>
              <w:pPrChange w:id="2980" w:author="Арслан Катеев" w:date="2018-09-17T15:27:00Z">
                <w:pPr>
                  <w:pStyle w:val="phtablecolcaption"/>
                </w:pPr>
              </w:pPrChange>
            </w:pPr>
            <w:del w:id="2981" w:author="Арслан Катеев" w:date="2018-09-17T13:23:00Z">
              <w:r w:rsidRPr="006718FA" w:rsidDel="009B5707">
                <w:delText>Дата</w:delText>
              </w:r>
            </w:del>
          </w:p>
        </w:tc>
      </w:tr>
      <w:tr w:rsidR="003C6AB4" w:rsidRPr="00767A8A" w:rsidDel="009B5707" w14:paraId="22B74AE6" w14:textId="7DC76708" w:rsidTr="006E78FC">
        <w:trPr>
          <w:trHeight w:val="783"/>
          <w:del w:id="2982" w:author="Арслан Катеев" w:date="2018-09-17T13:23:00Z"/>
        </w:trPr>
        <w:tc>
          <w:tcPr>
            <w:tcW w:w="561" w:type="dxa"/>
            <w:vMerge/>
            <w:tcBorders>
              <w:bottom w:val="double" w:sz="4" w:space="0" w:color="auto"/>
            </w:tcBorders>
            <w:shd w:val="clear" w:color="auto" w:fill="auto"/>
          </w:tcPr>
          <w:p w14:paraId="636FE713" w14:textId="4714D3CA" w:rsidR="003C6AB4" w:rsidDel="009B5707" w:rsidRDefault="003C6AB4" w:rsidP="00CB47F1">
            <w:pPr>
              <w:pStyle w:val="phnormal"/>
              <w:rPr>
                <w:del w:id="2983" w:author="Арслан Катеев" w:date="2018-09-17T13:23:00Z"/>
              </w:rPr>
              <w:pPrChange w:id="2984" w:author="Арслан Катеев" w:date="2018-09-17T15:27:00Z">
                <w:pPr>
                  <w:pStyle w:val="phtablecolcaption"/>
                </w:pPr>
              </w:pPrChange>
            </w:pPr>
          </w:p>
        </w:tc>
        <w:tc>
          <w:tcPr>
            <w:tcW w:w="1036" w:type="dxa"/>
            <w:tcBorders>
              <w:bottom w:val="double" w:sz="4" w:space="0" w:color="auto"/>
            </w:tcBorders>
            <w:shd w:val="clear" w:color="auto" w:fill="auto"/>
          </w:tcPr>
          <w:p w14:paraId="5700BA83" w14:textId="050DCFBE" w:rsidR="003C6AB4" w:rsidRPr="006718FA" w:rsidDel="009B5707" w:rsidRDefault="003C6AB4" w:rsidP="00CB47F1">
            <w:pPr>
              <w:pStyle w:val="phnormal"/>
              <w:rPr>
                <w:del w:id="2985" w:author="Арслан Катеев" w:date="2018-09-17T13:23:00Z"/>
              </w:rPr>
              <w:pPrChange w:id="2986" w:author="Арслан Катеев" w:date="2018-09-17T15:27:00Z">
                <w:pPr>
                  <w:pStyle w:val="phtablecolcaption"/>
                </w:pPr>
              </w:pPrChange>
            </w:pPr>
            <w:del w:id="2987" w:author="Арслан Катеев" w:date="2018-09-17T13:23:00Z">
              <w:r w:rsidRPr="006718FA" w:rsidDel="009B5707">
                <w:delText>Изменен-ных</w:delText>
              </w:r>
            </w:del>
          </w:p>
        </w:tc>
        <w:tc>
          <w:tcPr>
            <w:tcW w:w="1008" w:type="dxa"/>
            <w:tcBorders>
              <w:bottom w:val="double" w:sz="4" w:space="0" w:color="auto"/>
            </w:tcBorders>
            <w:shd w:val="clear" w:color="auto" w:fill="auto"/>
          </w:tcPr>
          <w:p w14:paraId="52002209" w14:textId="7DE759F3" w:rsidR="003C6AB4" w:rsidRPr="006718FA" w:rsidDel="009B5707" w:rsidRDefault="003C6AB4" w:rsidP="00CB47F1">
            <w:pPr>
              <w:pStyle w:val="phnormal"/>
              <w:rPr>
                <w:del w:id="2988" w:author="Арслан Катеев" w:date="2018-09-17T13:23:00Z"/>
              </w:rPr>
              <w:pPrChange w:id="2989" w:author="Арслан Катеев" w:date="2018-09-17T15:27:00Z">
                <w:pPr>
                  <w:pStyle w:val="phtablecolcaption"/>
                </w:pPr>
              </w:pPrChange>
            </w:pPr>
            <w:del w:id="2990" w:author="Арслан Катеев" w:date="2018-09-17T13:23:00Z">
              <w:r w:rsidRPr="006718FA" w:rsidDel="009B5707">
                <w:delText>заменен-ных</w:delText>
              </w:r>
            </w:del>
          </w:p>
        </w:tc>
        <w:tc>
          <w:tcPr>
            <w:tcW w:w="770" w:type="dxa"/>
            <w:tcBorders>
              <w:bottom w:val="double" w:sz="4" w:space="0" w:color="auto"/>
            </w:tcBorders>
            <w:shd w:val="clear" w:color="auto" w:fill="auto"/>
          </w:tcPr>
          <w:p w14:paraId="6A268311" w14:textId="2F72CCBE" w:rsidR="003C6AB4" w:rsidRPr="006718FA" w:rsidDel="009B5707" w:rsidRDefault="003C6AB4" w:rsidP="00CB47F1">
            <w:pPr>
              <w:pStyle w:val="phnormal"/>
              <w:rPr>
                <w:del w:id="2991" w:author="Арслан Катеев" w:date="2018-09-17T13:23:00Z"/>
              </w:rPr>
              <w:pPrChange w:id="2992" w:author="Арслан Катеев" w:date="2018-09-17T15:27:00Z">
                <w:pPr>
                  <w:pStyle w:val="phtablecolcaption"/>
                </w:pPr>
              </w:pPrChange>
            </w:pPr>
            <w:del w:id="2993" w:author="Арслан Катеев" w:date="2018-09-17T13:23:00Z">
              <w:r w:rsidRPr="006718FA" w:rsidDel="009B5707">
                <w:delText>новых</w:delText>
              </w:r>
            </w:del>
          </w:p>
        </w:tc>
        <w:tc>
          <w:tcPr>
            <w:tcW w:w="1241" w:type="dxa"/>
            <w:tcBorders>
              <w:bottom w:val="double" w:sz="4" w:space="0" w:color="auto"/>
            </w:tcBorders>
            <w:shd w:val="clear" w:color="auto" w:fill="auto"/>
          </w:tcPr>
          <w:p w14:paraId="627F0E2C" w14:textId="62256C77" w:rsidR="003C6AB4" w:rsidRPr="006718FA" w:rsidDel="009B5707" w:rsidRDefault="003C6AB4" w:rsidP="00CB47F1">
            <w:pPr>
              <w:pStyle w:val="phnormal"/>
              <w:rPr>
                <w:del w:id="2994" w:author="Арслан Катеев" w:date="2018-09-17T13:23:00Z"/>
              </w:rPr>
              <w:pPrChange w:id="2995" w:author="Арслан Катеев" w:date="2018-09-17T15:27:00Z">
                <w:pPr>
                  <w:pStyle w:val="phtablecolcaption"/>
                </w:pPr>
              </w:pPrChange>
            </w:pPr>
            <w:del w:id="2996" w:author="Арслан Катеев" w:date="2018-09-17T13:23:00Z">
              <w:r w:rsidRPr="006718FA" w:rsidDel="009B5707">
                <w:delText>аннулиро-ванных</w:delText>
              </w:r>
            </w:del>
          </w:p>
        </w:tc>
        <w:tc>
          <w:tcPr>
            <w:tcW w:w="1192" w:type="dxa"/>
            <w:vMerge/>
            <w:tcBorders>
              <w:bottom w:val="double" w:sz="4" w:space="0" w:color="auto"/>
            </w:tcBorders>
            <w:shd w:val="clear" w:color="auto" w:fill="auto"/>
          </w:tcPr>
          <w:p w14:paraId="3F4F9682" w14:textId="50BEEA18" w:rsidR="003C6AB4" w:rsidDel="009B5707" w:rsidRDefault="003C6AB4" w:rsidP="00CB47F1">
            <w:pPr>
              <w:pStyle w:val="phnormal"/>
              <w:rPr>
                <w:del w:id="2997" w:author="Арслан Катеев" w:date="2018-09-17T13:23:00Z"/>
              </w:rPr>
              <w:pPrChange w:id="2998" w:author="Арслан Катеев" w:date="2018-09-17T15:27:00Z">
                <w:pPr>
                  <w:pStyle w:val="phtablecolcaption"/>
                </w:pPr>
              </w:pPrChange>
            </w:pPr>
          </w:p>
        </w:tc>
        <w:tc>
          <w:tcPr>
            <w:tcW w:w="876" w:type="dxa"/>
            <w:vMerge/>
            <w:tcBorders>
              <w:bottom w:val="double" w:sz="4" w:space="0" w:color="auto"/>
            </w:tcBorders>
            <w:shd w:val="clear" w:color="auto" w:fill="auto"/>
          </w:tcPr>
          <w:p w14:paraId="6B4DE1F9" w14:textId="472784E4" w:rsidR="003C6AB4" w:rsidDel="009B5707" w:rsidRDefault="003C6AB4" w:rsidP="00CB47F1">
            <w:pPr>
              <w:pStyle w:val="phnormal"/>
              <w:rPr>
                <w:del w:id="2999" w:author="Арслан Катеев" w:date="2018-09-17T13:23:00Z"/>
              </w:rPr>
              <w:pPrChange w:id="3000" w:author="Арслан Катеев" w:date="2018-09-17T15:27:00Z">
                <w:pPr>
                  <w:pStyle w:val="phtablecolcaption"/>
                </w:pPr>
              </w:pPrChange>
            </w:pPr>
          </w:p>
        </w:tc>
        <w:tc>
          <w:tcPr>
            <w:tcW w:w="1479" w:type="dxa"/>
            <w:vMerge/>
            <w:tcBorders>
              <w:bottom w:val="double" w:sz="4" w:space="0" w:color="auto"/>
            </w:tcBorders>
            <w:shd w:val="clear" w:color="auto" w:fill="auto"/>
          </w:tcPr>
          <w:p w14:paraId="25E30B1D" w14:textId="5222076D" w:rsidR="003C6AB4" w:rsidDel="009B5707" w:rsidRDefault="003C6AB4" w:rsidP="00CB47F1">
            <w:pPr>
              <w:pStyle w:val="phnormal"/>
              <w:rPr>
                <w:del w:id="3001" w:author="Арслан Катеев" w:date="2018-09-17T13:23:00Z"/>
              </w:rPr>
              <w:pPrChange w:id="3002" w:author="Арслан Катеев" w:date="2018-09-17T15:27:00Z">
                <w:pPr>
                  <w:pStyle w:val="phtablecolcaption"/>
                </w:pPr>
              </w:pPrChange>
            </w:pPr>
          </w:p>
        </w:tc>
        <w:tc>
          <w:tcPr>
            <w:tcW w:w="1087" w:type="dxa"/>
            <w:vMerge/>
            <w:tcBorders>
              <w:bottom w:val="double" w:sz="4" w:space="0" w:color="auto"/>
            </w:tcBorders>
            <w:shd w:val="clear" w:color="auto" w:fill="auto"/>
          </w:tcPr>
          <w:p w14:paraId="122E228B" w14:textId="7E83D050" w:rsidR="003C6AB4" w:rsidDel="009B5707" w:rsidRDefault="003C6AB4" w:rsidP="00CB47F1">
            <w:pPr>
              <w:pStyle w:val="phnormal"/>
              <w:rPr>
                <w:del w:id="3003" w:author="Арслан Катеев" w:date="2018-09-17T13:23:00Z"/>
              </w:rPr>
              <w:pPrChange w:id="3004" w:author="Арслан Катеев" w:date="2018-09-17T15:27:00Z">
                <w:pPr>
                  <w:pStyle w:val="phtablecolcaption"/>
                </w:pPr>
              </w:pPrChange>
            </w:pPr>
          </w:p>
        </w:tc>
        <w:tc>
          <w:tcPr>
            <w:tcW w:w="733" w:type="dxa"/>
            <w:vMerge/>
            <w:tcBorders>
              <w:bottom w:val="double" w:sz="4" w:space="0" w:color="auto"/>
            </w:tcBorders>
            <w:shd w:val="clear" w:color="auto" w:fill="auto"/>
          </w:tcPr>
          <w:p w14:paraId="0EEFDB28" w14:textId="21DB8699" w:rsidR="003C6AB4" w:rsidDel="009B5707" w:rsidRDefault="003C6AB4" w:rsidP="00CB47F1">
            <w:pPr>
              <w:pStyle w:val="phnormal"/>
              <w:rPr>
                <w:del w:id="3005" w:author="Арслан Катеев" w:date="2018-09-17T13:23:00Z"/>
              </w:rPr>
              <w:pPrChange w:id="3006" w:author="Арслан Катеев" w:date="2018-09-17T15:27:00Z">
                <w:pPr>
                  <w:pStyle w:val="phtablecolcaption"/>
                </w:pPr>
              </w:pPrChange>
            </w:pPr>
          </w:p>
        </w:tc>
      </w:tr>
      <w:tr w:rsidR="003C6AB4" w:rsidRPr="00767A8A" w:rsidDel="009B5707" w14:paraId="6C20639B" w14:textId="041318F3" w:rsidTr="006E78FC">
        <w:trPr>
          <w:trHeight w:val="444"/>
          <w:del w:id="3007" w:author="Арслан Катеев" w:date="2018-09-17T13:23:00Z"/>
        </w:trPr>
        <w:tc>
          <w:tcPr>
            <w:tcW w:w="561" w:type="dxa"/>
            <w:tcBorders>
              <w:top w:val="double" w:sz="4" w:space="0" w:color="auto"/>
              <w:left w:val="single" w:sz="4" w:space="0" w:color="auto"/>
              <w:bottom w:val="single" w:sz="4" w:space="0" w:color="auto"/>
              <w:right w:val="single" w:sz="4" w:space="0" w:color="auto"/>
            </w:tcBorders>
            <w:shd w:val="clear" w:color="auto" w:fill="auto"/>
          </w:tcPr>
          <w:p w14:paraId="6CC12A53" w14:textId="65C89ABC" w:rsidR="003C6AB4" w:rsidDel="009B5707" w:rsidRDefault="003C6AB4" w:rsidP="00CB47F1">
            <w:pPr>
              <w:pStyle w:val="phnormal"/>
              <w:rPr>
                <w:del w:id="3008" w:author="Арслан Катеев" w:date="2018-09-17T13:23:00Z"/>
              </w:rPr>
              <w:pPrChange w:id="3009" w:author="Арслан Катеев" w:date="2018-09-17T15:27:00Z">
                <w:pPr>
                  <w:pStyle w:val="phtablecellleft"/>
                </w:pPr>
              </w:pPrChange>
            </w:pPr>
          </w:p>
        </w:tc>
        <w:tc>
          <w:tcPr>
            <w:tcW w:w="1036" w:type="dxa"/>
            <w:tcBorders>
              <w:top w:val="double" w:sz="4" w:space="0" w:color="auto"/>
              <w:left w:val="single" w:sz="4" w:space="0" w:color="auto"/>
              <w:bottom w:val="single" w:sz="4" w:space="0" w:color="auto"/>
              <w:right w:val="single" w:sz="4" w:space="0" w:color="auto"/>
            </w:tcBorders>
            <w:shd w:val="clear" w:color="auto" w:fill="auto"/>
          </w:tcPr>
          <w:p w14:paraId="4981AB03" w14:textId="5BE50FD0" w:rsidR="003C6AB4" w:rsidDel="009B5707" w:rsidRDefault="003C6AB4" w:rsidP="00CB47F1">
            <w:pPr>
              <w:pStyle w:val="phnormal"/>
              <w:rPr>
                <w:del w:id="3010" w:author="Арслан Катеев" w:date="2018-09-17T13:23:00Z"/>
              </w:rPr>
              <w:pPrChange w:id="3011" w:author="Арслан Катеев" w:date="2018-09-17T15:27:00Z">
                <w:pPr>
                  <w:pStyle w:val="phtablecellleft"/>
                </w:pPr>
              </w:pPrChange>
            </w:pPr>
          </w:p>
        </w:tc>
        <w:tc>
          <w:tcPr>
            <w:tcW w:w="1008" w:type="dxa"/>
            <w:tcBorders>
              <w:top w:val="double" w:sz="4" w:space="0" w:color="auto"/>
              <w:left w:val="single" w:sz="4" w:space="0" w:color="auto"/>
              <w:bottom w:val="single" w:sz="4" w:space="0" w:color="auto"/>
              <w:right w:val="single" w:sz="4" w:space="0" w:color="auto"/>
            </w:tcBorders>
            <w:shd w:val="clear" w:color="auto" w:fill="auto"/>
          </w:tcPr>
          <w:p w14:paraId="0E8A6B7C" w14:textId="7D9C7F84" w:rsidR="003C6AB4" w:rsidDel="009B5707" w:rsidRDefault="003C6AB4" w:rsidP="00CB47F1">
            <w:pPr>
              <w:pStyle w:val="phnormal"/>
              <w:rPr>
                <w:del w:id="3012" w:author="Арслан Катеев" w:date="2018-09-17T13:23:00Z"/>
              </w:rPr>
              <w:pPrChange w:id="3013" w:author="Арслан Катеев" w:date="2018-09-17T15:27:00Z">
                <w:pPr>
                  <w:pStyle w:val="phtablecellleft"/>
                </w:pPr>
              </w:pPrChange>
            </w:pPr>
          </w:p>
        </w:tc>
        <w:tc>
          <w:tcPr>
            <w:tcW w:w="770" w:type="dxa"/>
            <w:tcBorders>
              <w:top w:val="double" w:sz="4" w:space="0" w:color="auto"/>
              <w:left w:val="single" w:sz="4" w:space="0" w:color="auto"/>
              <w:bottom w:val="single" w:sz="4" w:space="0" w:color="auto"/>
              <w:right w:val="single" w:sz="4" w:space="0" w:color="auto"/>
            </w:tcBorders>
            <w:shd w:val="clear" w:color="auto" w:fill="auto"/>
          </w:tcPr>
          <w:p w14:paraId="6F4A1BE8" w14:textId="77D4ECCD" w:rsidR="003C6AB4" w:rsidDel="009B5707" w:rsidRDefault="003C6AB4" w:rsidP="00CB47F1">
            <w:pPr>
              <w:pStyle w:val="phnormal"/>
              <w:rPr>
                <w:del w:id="3014" w:author="Арслан Катеев" w:date="2018-09-17T13:23:00Z"/>
              </w:rPr>
              <w:pPrChange w:id="3015" w:author="Арслан Катеев" w:date="2018-09-17T15:27:00Z">
                <w:pPr>
                  <w:pStyle w:val="phtablecellleft"/>
                </w:pPr>
              </w:pPrChange>
            </w:pPr>
          </w:p>
        </w:tc>
        <w:tc>
          <w:tcPr>
            <w:tcW w:w="1241" w:type="dxa"/>
            <w:tcBorders>
              <w:top w:val="double" w:sz="4" w:space="0" w:color="auto"/>
              <w:left w:val="single" w:sz="4" w:space="0" w:color="auto"/>
              <w:bottom w:val="single" w:sz="4" w:space="0" w:color="auto"/>
              <w:right w:val="single" w:sz="4" w:space="0" w:color="auto"/>
            </w:tcBorders>
            <w:shd w:val="clear" w:color="auto" w:fill="auto"/>
          </w:tcPr>
          <w:p w14:paraId="091D8567" w14:textId="3E8D6C6F" w:rsidR="003C6AB4" w:rsidDel="009B5707" w:rsidRDefault="003C6AB4" w:rsidP="00CB47F1">
            <w:pPr>
              <w:pStyle w:val="phnormal"/>
              <w:rPr>
                <w:del w:id="3016" w:author="Арслан Катеев" w:date="2018-09-17T13:23:00Z"/>
              </w:rPr>
              <w:pPrChange w:id="3017" w:author="Арслан Катеев" w:date="2018-09-17T15:27:00Z">
                <w:pPr>
                  <w:pStyle w:val="phtablecellleft"/>
                </w:pPr>
              </w:pPrChange>
            </w:pPr>
          </w:p>
        </w:tc>
        <w:tc>
          <w:tcPr>
            <w:tcW w:w="1192" w:type="dxa"/>
            <w:tcBorders>
              <w:top w:val="double" w:sz="4" w:space="0" w:color="auto"/>
              <w:left w:val="single" w:sz="4" w:space="0" w:color="auto"/>
              <w:bottom w:val="single" w:sz="4" w:space="0" w:color="auto"/>
              <w:right w:val="single" w:sz="4" w:space="0" w:color="auto"/>
            </w:tcBorders>
            <w:shd w:val="clear" w:color="auto" w:fill="auto"/>
          </w:tcPr>
          <w:p w14:paraId="4C93661B" w14:textId="5285B0D2" w:rsidR="003C6AB4" w:rsidDel="009B5707" w:rsidRDefault="003C6AB4" w:rsidP="00CB47F1">
            <w:pPr>
              <w:pStyle w:val="phnormal"/>
              <w:rPr>
                <w:del w:id="3018" w:author="Арслан Катеев" w:date="2018-09-17T13:23:00Z"/>
              </w:rPr>
              <w:pPrChange w:id="3019" w:author="Арслан Катеев" w:date="2018-09-17T15:27:00Z">
                <w:pPr>
                  <w:pStyle w:val="phtablecellleft"/>
                </w:pPr>
              </w:pPrChange>
            </w:pPr>
          </w:p>
        </w:tc>
        <w:tc>
          <w:tcPr>
            <w:tcW w:w="876" w:type="dxa"/>
            <w:tcBorders>
              <w:top w:val="double" w:sz="4" w:space="0" w:color="auto"/>
              <w:left w:val="single" w:sz="4" w:space="0" w:color="auto"/>
              <w:bottom w:val="single" w:sz="4" w:space="0" w:color="auto"/>
              <w:right w:val="single" w:sz="4" w:space="0" w:color="auto"/>
            </w:tcBorders>
            <w:shd w:val="clear" w:color="auto" w:fill="auto"/>
          </w:tcPr>
          <w:p w14:paraId="4DC101A9" w14:textId="6DDD419A" w:rsidR="003C6AB4" w:rsidDel="009B5707" w:rsidRDefault="003C6AB4" w:rsidP="00CB47F1">
            <w:pPr>
              <w:pStyle w:val="phnormal"/>
              <w:rPr>
                <w:del w:id="3020" w:author="Арслан Катеев" w:date="2018-09-17T13:23:00Z"/>
              </w:rPr>
              <w:pPrChange w:id="3021" w:author="Арслан Катеев" w:date="2018-09-17T15:27:00Z">
                <w:pPr>
                  <w:pStyle w:val="phtablecellleft"/>
                </w:pPr>
              </w:pPrChange>
            </w:pPr>
          </w:p>
        </w:tc>
        <w:tc>
          <w:tcPr>
            <w:tcW w:w="1479" w:type="dxa"/>
            <w:tcBorders>
              <w:top w:val="double" w:sz="4" w:space="0" w:color="auto"/>
              <w:left w:val="single" w:sz="4" w:space="0" w:color="auto"/>
              <w:bottom w:val="single" w:sz="4" w:space="0" w:color="auto"/>
              <w:right w:val="single" w:sz="4" w:space="0" w:color="auto"/>
            </w:tcBorders>
            <w:shd w:val="clear" w:color="auto" w:fill="auto"/>
          </w:tcPr>
          <w:p w14:paraId="006980CC" w14:textId="5C2A9E90" w:rsidR="003C6AB4" w:rsidDel="009B5707" w:rsidRDefault="003C6AB4" w:rsidP="00CB47F1">
            <w:pPr>
              <w:pStyle w:val="phnormal"/>
              <w:rPr>
                <w:del w:id="3022" w:author="Арслан Катеев" w:date="2018-09-17T13:23:00Z"/>
              </w:rPr>
              <w:pPrChange w:id="3023" w:author="Арслан Катеев" w:date="2018-09-17T15:27:00Z">
                <w:pPr>
                  <w:pStyle w:val="phtablecellleft"/>
                </w:pPr>
              </w:pPrChange>
            </w:pPr>
          </w:p>
        </w:tc>
        <w:tc>
          <w:tcPr>
            <w:tcW w:w="1087" w:type="dxa"/>
            <w:tcBorders>
              <w:top w:val="double" w:sz="4" w:space="0" w:color="auto"/>
              <w:left w:val="single" w:sz="4" w:space="0" w:color="auto"/>
              <w:bottom w:val="single" w:sz="4" w:space="0" w:color="auto"/>
              <w:right w:val="single" w:sz="4" w:space="0" w:color="auto"/>
            </w:tcBorders>
            <w:shd w:val="clear" w:color="auto" w:fill="auto"/>
          </w:tcPr>
          <w:p w14:paraId="6A7EC1C3" w14:textId="6A11F09F" w:rsidR="003C6AB4" w:rsidDel="009B5707" w:rsidRDefault="003C6AB4" w:rsidP="00CB47F1">
            <w:pPr>
              <w:pStyle w:val="phnormal"/>
              <w:rPr>
                <w:del w:id="3024" w:author="Арслан Катеев" w:date="2018-09-17T13:23:00Z"/>
              </w:rPr>
              <w:pPrChange w:id="3025" w:author="Арслан Катеев" w:date="2018-09-17T15:27:00Z">
                <w:pPr>
                  <w:pStyle w:val="phtablecellleft"/>
                </w:pPr>
              </w:pPrChange>
            </w:pPr>
          </w:p>
        </w:tc>
        <w:tc>
          <w:tcPr>
            <w:tcW w:w="733" w:type="dxa"/>
            <w:tcBorders>
              <w:top w:val="double" w:sz="4" w:space="0" w:color="auto"/>
              <w:left w:val="single" w:sz="4" w:space="0" w:color="auto"/>
              <w:bottom w:val="single" w:sz="4" w:space="0" w:color="auto"/>
              <w:right w:val="single" w:sz="4" w:space="0" w:color="auto"/>
            </w:tcBorders>
            <w:shd w:val="clear" w:color="auto" w:fill="auto"/>
          </w:tcPr>
          <w:p w14:paraId="1BDC43C3" w14:textId="4D48FCB2" w:rsidR="003C6AB4" w:rsidDel="009B5707" w:rsidRDefault="003C6AB4" w:rsidP="00CB47F1">
            <w:pPr>
              <w:pStyle w:val="phnormal"/>
              <w:rPr>
                <w:del w:id="3026" w:author="Арслан Катеев" w:date="2018-09-17T13:23:00Z"/>
              </w:rPr>
              <w:pPrChange w:id="3027" w:author="Арслан Катеев" w:date="2018-09-17T15:27:00Z">
                <w:pPr>
                  <w:pStyle w:val="phtablecellleft"/>
                </w:pPr>
              </w:pPrChange>
            </w:pPr>
          </w:p>
        </w:tc>
      </w:tr>
      <w:tr w:rsidR="003C6AB4" w:rsidRPr="00767A8A" w:rsidDel="009B5707" w14:paraId="0D38B56F" w14:textId="1BE3AD49" w:rsidTr="006E78FC">
        <w:trPr>
          <w:trHeight w:val="444"/>
          <w:del w:id="3028" w:author="Арслан Катеев" w:date="2018-09-17T13:23:00Z"/>
        </w:trPr>
        <w:tc>
          <w:tcPr>
            <w:tcW w:w="561" w:type="dxa"/>
            <w:tcBorders>
              <w:top w:val="single" w:sz="4" w:space="0" w:color="auto"/>
            </w:tcBorders>
            <w:shd w:val="clear" w:color="auto" w:fill="auto"/>
          </w:tcPr>
          <w:p w14:paraId="319A345C" w14:textId="6BB0E569" w:rsidR="003C6AB4" w:rsidDel="009B5707" w:rsidRDefault="003C6AB4" w:rsidP="00CB47F1">
            <w:pPr>
              <w:pStyle w:val="phnormal"/>
              <w:rPr>
                <w:del w:id="3029" w:author="Арслан Катеев" w:date="2018-09-17T13:23:00Z"/>
              </w:rPr>
              <w:pPrChange w:id="3030" w:author="Арслан Катеев" w:date="2018-09-17T15:27:00Z">
                <w:pPr>
                  <w:pStyle w:val="phtablecellleft"/>
                </w:pPr>
              </w:pPrChange>
            </w:pPr>
          </w:p>
        </w:tc>
        <w:tc>
          <w:tcPr>
            <w:tcW w:w="1036" w:type="dxa"/>
            <w:tcBorders>
              <w:top w:val="single" w:sz="4" w:space="0" w:color="auto"/>
            </w:tcBorders>
            <w:shd w:val="clear" w:color="auto" w:fill="auto"/>
          </w:tcPr>
          <w:p w14:paraId="03D77B6D" w14:textId="7C5DE3C1" w:rsidR="003C6AB4" w:rsidDel="009B5707" w:rsidRDefault="003C6AB4" w:rsidP="00CB47F1">
            <w:pPr>
              <w:pStyle w:val="phnormal"/>
              <w:rPr>
                <w:del w:id="3031" w:author="Арслан Катеев" w:date="2018-09-17T13:23:00Z"/>
              </w:rPr>
              <w:pPrChange w:id="3032" w:author="Арслан Катеев" w:date="2018-09-17T15:27:00Z">
                <w:pPr>
                  <w:pStyle w:val="phtablecellleft"/>
                </w:pPr>
              </w:pPrChange>
            </w:pPr>
          </w:p>
        </w:tc>
        <w:tc>
          <w:tcPr>
            <w:tcW w:w="1008" w:type="dxa"/>
            <w:tcBorders>
              <w:top w:val="single" w:sz="4" w:space="0" w:color="auto"/>
            </w:tcBorders>
            <w:shd w:val="clear" w:color="auto" w:fill="auto"/>
          </w:tcPr>
          <w:p w14:paraId="7CA6BB71" w14:textId="38F751A2" w:rsidR="003C6AB4" w:rsidDel="009B5707" w:rsidRDefault="003C6AB4" w:rsidP="00CB47F1">
            <w:pPr>
              <w:pStyle w:val="phnormal"/>
              <w:rPr>
                <w:del w:id="3033" w:author="Арслан Катеев" w:date="2018-09-17T13:23:00Z"/>
              </w:rPr>
              <w:pPrChange w:id="3034" w:author="Арслан Катеев" w:date="2018-09-17T15:27:00Z">
                <w:pPr>
                  <w:pStyle w:val="phtablecellleft"/>
                </w:pPr>
              </w:pPrChange>
            </w:pPr>
          </w:p>
        </w:tc>
        <w:tc>
          <w:tcPr>
            <w:tcW w:w="770" w:type="dxa"/>
            <w:tcBorders>
              <w:top w:val="single" w:sz="4" w:space="0" w:color="auto"/>
            </w:tcBorders>
            <w:shd w:val="clear" w:color="auto" w:fill="auto"/>
          </w:tcPr>
          <w:p w14:paraId="2371DCC2" w14:textId="03038AB3" w:rsidR="003C6AB4" w:rsidDel="009B5707" w:rsidRDefault="003C6AB4" w:rsidP="00CB47F1">
            <w:pPr>
              <w:pStyle w:val="phnormal"/>
              <w:rPr>
                <w:del w:id="3035" w:author="Арслан Катеев" w:date="2018-09-17T13:23:00Z"/>
              </w:rPr>
              <w:pPrChange w:id="3036" w:author="Арслан Катеев" w:date="2018-09-17T15:27:00Z">
                <w:pPr>
                  <w:pStyle w:val="phtablecellleft"/>
                </w:pPr>
              </w:pPrChange>
            </w:pPr>
          </w:p>
        </w:tc>
        <w:tc>
          <w:tcPr>
            <w:tcW w:w="1241" w:type="dxa"/>
            <w:tcBorders>
              <w:top w:val="single" w:sz="4" w:space="0" w:color="auto"/>
            </w:tcBorders>
            <w:shd w:val="clear" w:color="auto" w:fill="auto"/>
          </w:tcPr>
          <w:p w14:paraId="622EB7F2" w14:textId="39EC9625" w:rsidR="003C6AB4" w:rsidDel="009B5707" w:rsidRDefault="003C6AB4" w:rsidP="00CB47F1">
            <w:pPr>
              <w:pStyle w:val="phnormal"/>
              <w:rPr>
                <w:del w:id="3037" w:author="Арслан Катеев" w:date="2018-09-17T13:23:00Z"/>
              </w:rPr>
              <w:pPrChange w:id="3038" w:author="Арслан Катеев" w:date="2018-09-17T15:27:00Z">
                <w:pPr>
                  <w:pStyle w:val="phtablecellleft"/>
                </w:pPr>
              </w:pPrChange>
            </w:pPr>
          </w:p>
        </w:tc>
        <w:tc>
          <w:tcPr>
            <w:tcW w:w="1192" w:type="dxa"/>
            <w:tcBorders>
              <w:top w:val="single" w:sz="4" w:space="0" w:color="auto"/>
            </w:tcBorders>
            <w:shd w:val="clear" w:color="auto" w:fill="auto"/>
          </w:tcPr>
          <w:p w14:paraId="3553A4F8" w14:textId="4448EE39" w:rsidR="003C6AB4" w:rsidDel="009B5707" w:rsidRDefault="003C6AB4" w:rsidP="00CB47F1">
            <w:pPr>
              <w:pStyle w:val="phnormal"/>
              <w:rPr>
                <w:del w:id="3039" w:author="Арслан Катеев" w:date="2018-09-17T13:23:00Z"/>
              </w:rPr>
              <w:pPrChange w:id="3040" w:author="Арслан Катеев" w:date="2018-09-17T15:27:00Z">
                <w:pPr>
                  <w:pStyle w:val="phtablecellleft"/>
                </w:pPr>
              </w:pPrChange>
            </w:pPr>
          </w:p>
        </w:tc>
        <w:tc>
          <w:tcPr>
            <w:tcW w:w="876" w:type="dxa"/>
            <w:tcBorders>
              <w:top w:val="single" w:sz="4" w:space="0" w:color="auto"/>
            </w:tcBorders>
            <w:shd w:val="clear" w:color="auto" w:fill="auto"/>
          </w:tcPr>
          <w:p w14:paraId="64EC80B4" w14:textId="3CE7D6F3" w:rsidR="003C6AB4" w:rsidDel="009B5707" w:rsidRDefault="003C6AB4" w:rsidP="00CB47F1">
            <w:pPr>
              <w:pStyle w:val="phnormal"/>
              <w:rPr>
                <w:del w:id="3041" w:author="Арслан Катеев" w:date="2018-09-17T13:23:00Z"/>
              </w:rPr>
              <w:pPrChange w:id="3042" w:author="Арслан Катеев" w:date="2018-09-17T15:27:00Z">
                <w:pPr>
                  <w:pStyle w:val="phtablecellleft"/>
                </w:pPr>
              </w:pPrChange>
            </w:pPr>
          </w:p>
        </w:tc>
        <w:tc>
          <w:tcPr>
            <w:tcW w:w="1479" w:type="dxa"/>
            <w:tcBorders>
              <w:top w:val="single" w:sz="4" w:space="0" w:color="auto"/>
            </w:tcBorders>
            <w:shd w:val="clear" w:color="auto" w:fill="auto"/>
          </w:tcPr>
          <w:p w14:paraId="60126596" w14:textId="252E04BE" w:rsidR="003C6AB4" w:rsidDel="009B5707" w:rsidRDefault="003C6AB4" w:rsidP="00CB47F1">
            <w:pPr>
              <w:pStyle w:val="phnormal"/>
              <w:rPr>
                <w:del w:id="3043" w:author="Арслан Катеев" w:date="2018-09-17T13:23:00Z"/>
              </w:rPr>
              <w:pPrChange w:id="3044" w:author="Арслан Катеев" w:date="2018-09-17T15:27:00Z">
                <w:pPr>
                  <w:pStyle w:val="phtablecellleft"/>
                </w:pPr>
              </w:pPrChange>
            </w:pPr>
          </w:p>
        </w:tc>
        <w:tc>
          <w:tcPr>
            <w:tcW w:w="1087" w:type="dxa"/>
            <w:tcBorders>
              <w:top w:val="single" w:sz="4" w:space="0" w:color="auto"/>
            </w:tcBorders>
            <w:shd w:val="clear" w:color="auto" w:fill="auto"/>
          </w:tcPr>
          <w:p w14:paraId="3CD0106C" w14:textId="7178A60B" w:rsidR="003C6AB4" w:rsidDel="009B5707" w:rsidRDefault="003C6AB4" w:rsidP="00CB47F1">
            <w:pPr>
              <w:pStyle w:val="phnormal"/>
              <w:rPr>
                <w:del w:id="3045" w:author="Арслан Катеев" w:date="2018-09-17T13:23:00Z"/>
              </w:rPr>
              <w:pPrChange w:id="3046" w:author="Арслан Катеев" w:date="2018-09-17T15:27:00Z">
                <w:pPr>
                  <w:pStyle w:val="phtablecellleft"/>
                </w:pPr>
              </w:pPrChange>
            </w:pPr>
          </w:p>
        </w:tc>
        <w:tc>
          <w:tcPr>
            <w:tcW w:w="733" w:type="dxa"/>
            <w:tcBorders>
              <w:top w:val="single" w:sz="4" w:space="0" w:color="auto"/>
            </w:tcBorders>
            <w:shd w:val="clear" w:color="auto" w:fill="auto"/>
          </w:tcPr>
          <w:p w14:paraId="1512CC6A" w14:textId="3C86D69A" w:rsidR="003C6AB4" w:rsidDel="009B5707" w:rsidRDefault="003C6AB4" w:rsidP="00CB47F1">
            <w:pPr>
              <w:pStyle w:val="phnormal"/>
              <w:rPr>
                <w:del w:id="3047" w:author="Арслан Катеев" w:date="2018-09-17T13:23:00Z"/>
              </w:rPr>
              <w:pPrChange w:id="3048" w:author="Арслан Катеев" w:date="2018-09-17T15:27:00Z">
                <w:pPr>
                  <w:pStyle w:val="phtablecellleft"/>
                </w:pPr>
              </w:pPrChange>
            </w:pPr>
          </w:p>
        </w:tc>
      </w:tr>
      <w:tr w:rsidR="003C6AB4" w:rsidRPr="00767A8A" w:rsidDel="009B5707" w14:paraId="6A2BADB9" w14:textId="7B775CBE" w:rsidTr="006E78FC">
        <w:trPr>
          <w:trHeight w:val="444"/>
          <w:del w:id="3049" w:author="Арслан Катеев" w:date="2018-09-17T13:23:00Z"/>
        </w:trPr>
        <w:tc>
          <w:tcPr>
            <w:tcW w:w="561" w:type="dxa"/>
            <w:shd w:val="clear" w:color="auto" w:fill="auto"/>
          </w:tcPr>
          <w:p w14:paraId="53951C45" w14:textId="087B8D1C" w:rsidR="003C6AB4" w:rsidDel="009B5707" w:rsidRDefault="003C6AB4" w:rsidP="00CB47F1">
            <w:pPr>
              <w:pStyle w:val="phnormal"/>
              <w:rPr>
                <w:del w:id="3050" w:author="Арслан Катеев" w:date="2018-09-17T13:23:00Z"/>
              </w:rPr>
              <w:pPrChange w:id="3051" w:author="Арслан Катеев" w:date="2018-09-17T15:27:00Z">
                <w:pPr>
                  <w:pStyle w:val="phtablecellleft"/>
                </w:pPr>
              </w:pPrChange>
            </w:pPr>
          </w:p>
        </w:tc>
        <w:tc>
          <w:tcPr>
            <w:tcW w:w="1036" w:type="dxa"/>
            <w:shd w:val="clear" w:color="auto" w:fill="auto"/>
          </w:tcPr>
          <w:p w14:paraId="1A6A5EB5" w14:textId="06E11882" w:rsidR="003C6AB4" w:rsidDel="009B5707" w:rsidRDefault="003C6AB4" w:rsidP="00CB47F1">
            <w:pPr>
              <w:pStyle w:val="phnormal"/>
              <w:rPr>
                <w:del w:id="3052" w:author="Арслан Катеев" w:date="2018-09-17T13:23:00Z"/>
              </w:rPr>
              <w:pPrChange w:id="3053" w:author="Арслан Катеев" w:date="2018-09-17T15:27:00Z">
                <w:pPr>
                  <w:pStyle w:val="phtablecellleft"/>
                </w:pPr>
              </w:pPrChange>
            </w:pPr>
          </w:p>
        </w:tc>
        <w:tc>
          <w:tcPr>
            <w:tcW w:w="1008" w:type="dxa"/>
            <w:shd w:val="clear" w:color="auto" w:fill="auto"/>
          </w:tcPr>
          <w:p w14:paraId="7DBFFED9" w14:textId="0475E296" w:rsidR="003C6AB4" w:rsidDel="009B5707" w:rsidRDefault="003C6AB4" w:rsidP="00CB47F1">
            <w:pPr>
              <w:pStyle w:val="phnormal"/>
              <w:rPr>
                <w:del w:id="3054" w:author="Арслан Катеев" w:date="2018-09-17T13:23:00Z"/>
              </w:rPr>
              <w:pPrChange w:id="3055" w:author="Арслан Катеев" w:date="2018-09-17T15:27:00Z">
                <w:pPr>
                  <w:pStyle w:val="phtablecellleft"/>
                </w:pPr>
              </w:pPrChange>
            </w:pPr>
          </w:p>
        </w:tc>
        <w:tc>
          <w:tcPr>
            <w:tcW w:w="770" w:type="dxa"/>
            <w:shd w:val="clear" w:color="auto" w:fill="auto"/>
          </w:tcPr>
          <w:p w14:paraId="49A0B468" w14:textId="3982402D" w:rsidR="003C6AB4" w:rsidDel="009B5707" w:rsidRDefault="003C6AB4" w:rsidP="00CB47F1">
            <w:pPr>
              <w:pStyle w:val="phnormal"/>
              <w:rPr>
                <w:del w:id="3056" w:author="Арслан Катеев" w:date="2018-09-17T13:23:00Z"/>
              </w:rPr>
              <w:pPrChange w:id="3057" w:author="Арслан Катеев" w:date="2018-09-17T15:27:00Z">
                <w:pPr>
                  <w:pStyle w:val="phtablecellleft"/>
                </w:pPr>
              </w:pPrChange>
            </w:pPr>
          </w:p>
        </w:tc>
        <w:tc>
          <w:tcPr>
            <w:tcW w:w="1241" w:type="dxa"/>
            <w:shd w:val="clear" w:color="auto" w:fill="auto"/>
          </w:tcPr>
          <w:p w14:paraId="3535D113" w14:textId="54E4D437" w:rsidR="003C6AB4" w:rsidDel="009B5707" w:rsidRDefault="003C6AB4" w:rsidP="00CB47F1">
            <w:pPr>
              <w:pStyle w:val="phnormal"/>
              <w:rPr>
                <w:del w:id="3058" w:author="Арслан Катеев" w:date="2018-09-17T13:23:00Z"/>
              </w:rPr>
              <w:pPrChange w:id="3059" w:author="Арслан Катеев" w:date="2018-09-17T15:27:00Z">
                <w:pPr>
                  <w:pStyle w:val="phtablecellleft"/>
                </w:pPr>
              </w:pPrChange>
            </w:pPr>
          </w:p>
        </w:tc>
        <w:tc>
          <w:tcPr>
            <w:tcW w:w="1192" w:type="dxa"/>
            <w:shd w:val="clear" w:color="auto" w:fill="auto"/>
          </w:tcPr>
          <w:p w14:paraId="6CA290D4" w14:textId="69AE21F6" w:rsidR="003C6AB4" w:rsidDel="009B5707" w:rsidRDefault="003C6AB4" w:rsidP="00CB47F1">
            <w:pPr>
              <w:pStyle w:val="phnormal"/>
              <w:rPr>
                <w:del w:id="3060" w:author="Арслан Катеев" w:date="2018-09-17T13:23:00Z"/>
              </w:rPr>
              <w:pPrChange w:id="3061" w:author="Арслан Катеев" w:date="2018-09-17T15:27:00Z">
                <w:pPr>
                  <w:pStyle w:val="phtablecellleft"/>
                </w:pPr>
              </w:pPrChange>
            </w:pPr>
          </w:p>
        </w:tc>
        <w:tc>
          <w:tcPr>
            <w:tcW w:w="876" w:type="dxa"/>
            <w:shd w:val="clear" w:color="auto" w:fill="auto"/>
          </w:tcPr>
          <w:p w14:paraId="339B076F" w14:textId="5859CE5B" w:rsidR="003C6AB4" w:rsidDel="009B5707" w:rsidRDefault="003C6AB4" w:rsidP="00CB47F1">
            <w:pPr>
              <w:pStyle w:val="phnormal"/>
              <w:rPr>
                <w:del w:id="3062" w:author="Арслан Катеев" w:date="2018-09-17T13:23:00Z"/>
              </w:rPr>
              <w:pPrChange w:id="3063" w:author="Арслан Катеев" w:date="2018-09-17T15:27:00Z">
                <w:pPr>
                  <w:pStyle w:val="phtablecellleft"/>
                </w:pPr>
              </w:pPrChange>
            </w:pPr>
          </w:p>
        </w:tc>
        <w:tc>
          <w:tcPr>
            <w:tcW w:w="1479" w:type="dxa"/>
            <w:shd w:val="clear" w:color="auto" w:fill="auto"/>
          </w:tcPr>
          <w:p w14:paraId="5D78EEE3" w14:textId="084E59CB" w:rsidR="003C6AB4" w:rsidDel="009B5707" w:rsidRDefault="003C6AB4" w:rsidP="00CB47F1">
            <w:pPr>
              <w:pStyle w:val="phnormal"/>
              <w:rPr>
                <w:del w:id="3064" w:author="Арслан Катеев" w:date="2018-09-17T13:23:00Z"/>
              </w:rPr>
              <w:pPrChange w:id="3065" w:author="Арслан Катеев" w:date="2018-09-17T15:27:00Z">
                <w:pPr>
                  <w:pStyle w:val="phtablecellleft"/>
                </w:pPr>
              </w:pPrChange>
            </w:pPr>
          </w:p>
        </w:tc>
        <w:tc>
          <w:tcPr>
            <w:tcW w:w="1087" w:type="dxa"/>
            <w:shd w:val="clear" w:color="auto" w:fill="auto"/>
          </w:tcPr>
          <w:p w14:paraId="037151D6" w14:textId="40D78754" w:rsidR="003C6AB4" w:rsidDel="009B5707" w:rsidRDefault="003C6AB4" w:rsidP="00CB47F1">
            <w:pPr>
              <w:pStyle w:val="phnormal"/>
              <w:rPr>
                <w:del w:id="3066" w:author="Арслан Катеев" w:date="2018-09-17T13:23:00Z"/>
              </w:rPr>
              <w:pPrChange w:id="3067" w:author="Арслан Катеев" w:date="2018-09-17T15:27:00Z">
                <w:pPr>
                  <w:pStyle w:val="phtablecellleft"/>
                </w:pPr>
              </w:pPrChange>
            </w:pPr>
          </w:p>
        </w:tc>
        <w:tc>
          <w:tcPr>
            <w:tcW w:w="733" w:type="dxa"/>
            <w:shd w:val="clear" w:color="auto" w:fill="auto"/>
          </w:tcPr>
          <w:p w14:paraId="2D5D2A47" w14:textId="276F7F67" w:rsidR="003C6AB4" w:rsidDel="009B5707" w:rsidRDefault="003C6AB4" w:rsidP="00CB47F1">
            <w:pPr>
              <w:pStyle w:val="phnormal"/>
              <w:rPr>
                <w:del w:id="3068" w:author="Арслан Катеев" w:date="2018-09-17T13:23:00Z"/>
              </w:rPr>
              <w:pPrChange w:id="3069" w:author="Арслан Катеев" w:date="2018-09-17T15:27:00Z">
                <w:pPr>
                  <w:pStyle w:val="phtablecellleft"/>
                </w:pPr>
              </w:pPrChange>
            </w:pPr>
          </w:p>
        </w:tc>
      </w:tr>
      <w:tr w:rsidR="003C6AB4" w:rsidRPr="00767A8A" w:rsidDel="009B5707" w14:paraId="72D5C0EF" w14:textId="5C998AB0" w:rsidTr="006E78FC">
        <w:trPr>
          <w:trHeight w:val="444"/>
          <w:del w:id="3070" w:author="Арслан Катеев" w:date="2018-09-17T13:23:00Z"/>
        </w:trPr>
        <w:tc>
          <w:tcPr>
            <w:tcW w:w="561" w:type="dxa"/>
            <w:shd w:val="clear" w:color="auto" w:fill="auto"/>
          </w:tcPr>
          <w:p w14:paraId="28B47A6F" w14:textId="2D2DEC6C" w:rsidR="003C6AB4" w:rsidDel="009B5707" w:rsidRDefault="003C6AB4" w:rsidP="00CB47F1">
            <w:pPr>
              <w:pStyle w:val="phnormal"/>
              <w:rPr>
                <w:del w:id="3071" w:author="Арслан Катеев" w:date="2018-09-17T13:23:00Z"/>
              </w:rPr>
              <w:pPrChange w:id="3072" w:author="Арслан Катеев" w:date="2018-09-17T15:27:00Z">
                <w:pPr>
                  <w:pStyle w:val="phtablecellleft"/>
                </w:pPr>
              </w:pPrChange>
            </w:pPr>
          </w:p>
        </w:tc>
        <w:tc>
          <w:tcPr>
            <w:tcW w:w="1036" w:type="dxa"/>
            <w:shd w:val="clear" w:color="auto" w:fill="auto"/>
          </w:tcPr>
          <w:p w14:paraId="2EC9C134" w14:textId="55D3A767" w:rsidR="003C6AB4" w:rsidDel="009B5707" w:rsidRDefault="003C6AB4" w:rsidP="00CB47F1">
            <w:pPr>
              <w:pStyle w:val="phnormal"/>
              <w:rPr>
                <w:del w:id="3073" w:author="Арслан Катеев" w:date="2018-09-17T13:23:00Z"/>
              </w:rPr>
              <w:pPrChange w:id="3074" w:author="Арслан Катеев" w:date="2018-09-17T15:27:00Z">
                <w:pPr>
                  <w:pStyle w:val="phtablecellleft"/>
                </w:pPr>
              </w:pPrChange>
            </w:pPr>
          </w:p>
        </w:tc>
        <w:tc>
          <w:tcPr>
            <w:tcW w:w="1008" w:type="dxa"/>
            <w:shd w:val="clear" w:color="auto" w:fill="auto"/>
          </w:tcPr>
          <w:p w14:paraId="0D05A94E" w14:textId="33C9EECA" w:rsidR="003C6AB4" w:rsidDel="009B5707" w:rsidRDefault="003C6AB4" w:rsidP="00CB47F1">
            <w:pPr>
              <w:pStyle w:val="phnormal"/>
              <w:rPr>
                <w:del w:id="3075" w:author="Арслан Катеев" w:date="2018-09-17T13:23:00Z"/>
              </w:rPr>
              <w:pPrChange w:id="3076" w:author="Арслан Катеев" w:date="2018-09-17T15:27:00Z">
                <w:pPr>
                  <w:pStyle w:val="phtablecellleft"/>
                </w:pPr>
              </w:pPrChange>
            </w:pPr>
          </w:p>
        </w:tc>
        <w:tc>
          <w:tcPr>
            <w:tcW w:w="770" w:type="dxa"/>
            <w:shd w:val="clear" w:color="auto" w:fill="auto"/>
          </w:tcPr>
          <w:p w14:paraId="2D3CDEC4" w14:textId="64DA8316" w:rsidR="003C6AB4" w:rsidDel="009B5707" w:rsidRDefault="003C6AB4" w:rsidP="00CB47F1">
            <w:pPr>
              <w:pStyle w:val="phnormal"/>
              <w:rPr>
                <w:del w:id="3077" w:author="Арслан Катеев" w:date="2018-09-17T13:23:00Z"/>
              </w:rPr>
              <w:pPrChange w:id="3078" w:author="Арслан Катеев" w:date="2018-09-17T15:27:00Z">
                <w:pPr>
                  <w:pStyle w:val="phtablecellleft"/>
                </w:pPr>
              </w:pPrChange>
            </w:pPr>
          </w:p>
        </w:tc>
        <w:tc>
          <w:tcPr>
            <w:tcW w:w="1241" w:type="dxa"/>
            <w:shd w:val="clear" w:color="auto" w:fill="auto"/>
          </w:tcPr>
          <w:p w14:paraId="133ADF58" w14:textId="2DE3DCAD" w:rsidR="003C6AB4" w:rsidDel="009B5707" w:rsidRDefault="003C6AB4" w:rsidP="00CB47F1">
            <w:pPr>
              <w:pStyle w:val="phnormal"/>
              <w:rPr>
                <w:del w:id="3079" w:author="Арслан Катеев" w:date="2018-09-17T13:23:00Z"/>
              </w:rPr>
              <w:pPrChange w:id="3080" w:author="Арслан Катеев" w:date="2018-09-17T15:27:00Z">
                <w:pPr>
                  <w:pStyle w:val="phtablecellleft"/>
                </w:pPr>
              </w:pPrChange>
            </w:pPr>
          </w:p>
        </w:tc>
        <w:tc>
          <w:tcPr>
            <w:tcW w:w="1192" w:type="dxa"/>
            <w:shd w:val="clear" w:color="auto" w:fill="auto"/>
          </w:tcPr>
          <w:p w14:paraId="5496FA26" w14:textId="1995B217" w:rsidR="003C6AB4" w:rsidDel="009B5707" w:rsidRDefault="003C6AB4" w:rsidP="00CB47F1">
            <w:pPr>
              <w:pStyle w:val="phnormal"/>
              <w:rPr>
                <w:del w:id="3081" w:author="Арслан Катеев" w:date="2018-09-17T13:23:00Z"/>
              </w:rPr>
              <w:pPrChange w:id="3082" w:author="Арслан Катеев" w:date="2018-09-17T15:27:00Z">
                <w:pPr>
                  <w:pStyle w:val="phtablecellleft"/>
                </w:pPr>
              </w:pPrChange>
            </w:pPr>
          </w:p>
        </w:tc>
        <w:tc>
          <w:tcPr>
            <w:tcW w:w="876" w:type="dxa"/>
            <w:shd w:val="clear" w:color="auto" w:fill="auto"/>
          </w:tcPr>
          <w:p w14:paraId="3F077313" w14:textId="1EDDDCA5" w:rsidR="003C6AB4" w:rsidDel="009B5707" w:rsidRDefault="003C6AB4" w:rsidP="00CB47F1">
            <w:pPr>
              <w:pStyle w:val="phnormal"/>
              <w:rPr>
                <w:del w:id="3083" w:author="Арслан Катеев" w:date="2018-09-17T13:23:00Z"/>
              </w:rPr>
              <w:pPrChange w:id="3084" w:author="Арслан Катеев" w:date="2018-09-17T15:27:00Z">
                <w:pPr>
                  <w:pStyle w:val="phtablecellleft"/>
                </w:pPr>
              </w:pPrChange>
            </w:pPr>
          </w:p>
        </w:tc>
        <w:tc>
          <w:tcPr>
            <w:tcW w:w="1479" w:type="dxa"/>
            <w:shd w:val="clear" w:color="auto" w:fill="auto"/>
          </w:tcPr>
          <w:p w14:paraId="1BD66FA1" w14:textId="406679F0" w:rsidR="003C6AB4" w:rsidDel="009B5707" w:rsidRDefault="003C6AB4" w:rsidP="00CB47F1">
            <w:pPr>
              <w:pStyle w:val="phnormal"/>
              <w:rPr>
                <w:del w:id="3085" w:author="Арслан Катеев" w:date="2018-09-17T13:23:00Z"/>
              </w:rPr>
              <w:pPrChange w:id="3086" w:author="Арслан Катеев" w:date="2018-09-17T15:27:00Z">
                <w:pPr>
                  <w:pStyle w:val="phtablecellleft"/>
                </w:pPr>
              </w:pPrChange>
            </w:pPr>
          </w:p>
        </w:tc>
        <w:tc>
          <w:tcPr>
            <w:tcW w:w="1087" w:type="dxa"/>
            <w:shd w:val="clear" w:color="auto" w:fill="auto"/>
          </w:tcPr>
          <w:p w14:paraId="0C853128" w14:textId="3660B76B" w:rsidR="003C6AB4" w:rsidDel="009B5707" w:rsidRDefault="003C6AB4" w:rsidP="00CB47F1">
            <w:pPr>
              <w:pStyle w:val="phnormal"/>
              <w:rPr>
                <w:del w:id="3087" w:author="Арслан Катеев" w:date="2018-09-17T13:23:00Z"/>
              </w:rPr>
              <w:pPrChange w:id="3088" w:author="Арслан Катеев" w:date="2018-09-17T15:27:00Z">
                <w:pPr>
                  <w:pStyle w:val="phtablecellleft"/>
                </w:pPr>
              </w:pPrChange>
            </w:pPr>
          </w:p>
        </w:tc>
        <w:tc>
          <w:tcPr>
            <w:tcW w:w="733" w:type="dxa"/>
            <w:shd w:val="clear" w:color="auto" w:fill="auto"/>
          </w:tcPr>
          <w:p w14:paraId="6CBB91D0" w14:textId="3769456F" w:rsidR="003C6AB4" w:rsidDel="009B5707" w:rsidRDefault="003C6AB4" w:rsidP="00CB47F1">
            <w:pPr>
              <w:pStyle w:val="phnormal"/>
              <w:rPr>
                <w:del w:id="3089" w:author="Арслан Катеев" w:date="2018-09-17T13:23:00Z"/>
              </w:rPr>
              <w:pPrChange w:id="3090" w:author="Арслан Катеев" w:date="2018-09-17T15:27:00Z">
                <w:pPr>
                  <w:pStyle w:val="phtablecellleft"/>
                </w:pPr>
              </w:pPrChange>
            </w:pPr>
          </w:p>
        </w:tc>
      </w:tr>
      <w:tr w:rsidR="003C6AB4" w:rsidDel="009B5707" w14:paraId="71777373" w14:textId="4239DEA4" w:rsidTr="006E78FC">
        <w:trPr>
          <w:trHeight w:val="444"/>
          <w:del w:id="3091" w:author="Арслан Катеев" w:date="2018-09-17T13:23:00Z"/>
        </w:trPr>
        <w:tc>
          <w:tcPr>
            <w:tcW w:w="561" w:type="dxa"/>
            <w:shd w:val="clear" w:color="auto" w:fill="auto"/>
          </w:tcPr>
          <w:p w14:paraId="0D579214" w14:textId="096A7A33" w:rsidR="003C6AB4" w:rsidDel="009B5707" w:rsidRDefault="003C6AB4" w:rsidP="00CB47F1">
            <w:pPr>
              <w:pStyle w:val="phnormal"/>
              <w:rPr>
                <w:del w:id="3092" w:author="Арслан Катеев" w:date="2018-09-17T13:23:00Z"/>
              </w:rPr>
              <w:pPrChange w:id="3093" w:author="Арслан Катеев" w:date="2018-09-17T15:27:00Z">
                <w:pPr>
                  <w:pStyle w:val="phtablecellleft"/>
                </w:pPr>
              </w:pPrChange>
            </w:pPr>
          </w:p>
        </w:tc>
        <w:tc>
          <w:tcPr>
            <w:tcW w:w="1036" w:type="dxa"/>
            <w:shd w:val="clear" w:color="auto" w:fill="auto"/>
          </w:tcPr>
          <w:p w14:paraId="738BC97A" w14:textId="54DEBE75" w:rsidR="003C6AB4" w:rsidDel="009B5707" w:rsidRDefault="003C6AB4" w:rsidP="00CB47F1">
            <w:pPr>
              <w:pStyle w:val="phnormal"/>
              <w:rPr>
                <w:del w:id="3094" w:author="Арслан Катеев" w:date="2018-09-17T13:23:00Z"/>
              </w:rPr>
              <w:pPrChange w:id="3095" w:author="Арслан Катеев" w:date="2018-09-17T15:27:00Z">
                <w:pPr>
                  <w:pStyle w:val="phtablecellleft"/>
                </w:pPr>
              </w:pPrChange>
            </w:pPr>
          </w:p>
        </w:tc>
        <w:tc>
          <w:tcPr>
            <w:tcW w:w="1008" w:type="dxa"/>
            <w:shd w:val="clear" w:color="auto" w:fill="auto"/>
          </w:tcPr>
          <w:p w14:paraId="54BD40B5" w14:textId="003D76BC" w:rsidR="003C6AB4" w:rsidDel="009B5707" w:rsidRDefault="003C6AB4" w:rsidP="00CB47F1">
            <w:pPr>
              <w:pStyle w:val="phnormal"/>
              <w:rPr>
                <w:del w:id="3096" w:author="Арслан Катеев" w:date="2018-09-17T13:23:00Z"/>
              </w:rPr>
              <w:pPrChange w:id="3097" w:author="Арслан Катеев" w:date="2018-09-17T15:27:00Z">
                <w:pPr>
                  <w:pStyle w:val="phtablecellleft"/>
                </w:pPr>
              </w:pPrChange>
            </w:pPr>
          </w:p>
        </w:tc>
        <w:tc>
          <w:tcPr>
            <w:tcW w:w="770" w:type="dxa"/>
            <w:shd w:val="clear" w:color="auto" w:fill="auto"/>
          </w:tcPr>
          <w:p w14:paraId="7B685577" w14:textId="5100B0CF" w:rsidR="003C6AB4" w:rsidDel="009B5707" w:rsidRDefault="003C6AB4" w:rsidP="00CB47F1">
            <w:pPr>
              <w:pStyle w:val="phnormal"/>
              <w:rPr>
                <w:del w:id="3098" w:author="Арслан Катеев" w:date="2018-09-17T13:23:00Z"/>
              </w:rPr>
              <w:pPrChange w:id="3099" w:author="Арслан Катеев" w:date="2018-09-17T15:27:00Z">
                <w:pPr>
                  <w:pStyle w:val="phtablecellleft"/>
                </w:pPr>
              </w:pPrChange>
            </w:pPr>
          </w:p>
        </w:tc>
        <w:tc>
          <w:tcPr>
            <w:tcW w:w="1241" w:type="dxa"/>
            <w:shd w:val="clear" w:color="auto" w:fill="auto"/>
          </w:tcPr>
          <w:p w14:paraId="6CA39DC7" w14:textId="228BDCFA" w:rsidR="003C6AB4" w:rsidDel="009B5707" w:rsidRDefault="003C6AB4" w:rsidP="00CB47F1">
            <w:pPr>
              <w:pStyle w:val="phnormal"/>
              <w:rPr>
                <w:del w:id="3100" w:author="Арслан Катеев" w:date="2018-09-17T13:23:00Z"/>
              </w:rPr>
              <w:pPrChange w:id="3101" w:author="Арслан Катеев" w:date="2018-09-17T15:27:00Z">
                <w:pPr>
                  <w:pStyle w:val="phtablecellleft"/>
                </w:pPr>
              </w:pPrChange>
            </w:pPr>
          </w:p>
        </w:tc>
        <w:tc>
          <w:tcPr>
            <w:tcW w:w="1192" w:type="dxa"/>
            <w:shd w:val="clear" w:color="auto" w:fill="auto"/>
          </w:tcPr>
          <w:p w14:paraId="5BE8DCB1" w14:textId="6AA93AA2" w:rsidR="003C6AB4" w:rsidDel="009B5707" w:rsidRDefault="003C6AB4" w:rsidP="00CB47F1">
            <w:pPr>
              <w:pStyle w:val="phnormal"/>
              <w:rPr>
                <w:del w:id="3102" w:author="Арслан Катеев" w:date="2018-09-17T13:23:00Z"/>
              </w:rPr>
              <w:pPrChange w:id="3103" w:author="Арслан Катеев" w:date="2018-09-17T15:27:00Z">
                <w:pPr>
                  <w:pStyle w:val="phtablecellleft"/>
                </w:pPr>
              </w:pPrChange>
            </w:pPr>
          </w:p>
        </w:tc>
        <w:tc>
          <w:tcPr>
            <w:tcW w:w="876" w:type="dxa"/>
            <w:shd w:val="clear" w:color="auto" w:fill="auto"/>
          </w:tcPr>
          <w:p w14:paraId="0F6766D1" w14:textId="793B548E" w:rsidR="003C6AB4" w:rsidDel="009B5707" w:rsidRDefault="003C6AB4" w:rsidP="00CB47F1">
            <w:pPr>
              <w:pStyle w:val="phnormal"/>
              <w:rPr>
                <w:del w:id="3104" w:author="Арслан Катеев" w:date="2018-09-17T13:23:00Z"/>
              </w:rPr>
              <w:pPrChange w:id="3105" w:author="Арслан Катеев" w:date="2018-09-17T15:27:00Z">
                <w:pPr>
                  <w:pStyle w:val="phtablecellleft"/>
                </w:pPr>
              </w:pPrChange>
            </w:pPr>
          </w:p>
        </w:tc>
        <w:tc>
          <w:tcPr>
            <w:tcW w:w="1479" w:type="dxa"/>
            <w:shd w:val="clear" w:color="auto" w:fill="auto"/>
          </w:tcPr>
          <w:p w14:paraId="0CE024B7" w14:textId="7427C784" w:rsidR="003C6AB4" w:rsidDel="009B5707" w:rsidRDefault="003C6AB4" w:rsidP="00CB47F1">
            <w:pPr>
              <w:pStyle w:val="phnormal"/>
              <w:rPr>
                <w:del w:id="3106" w:author="Арслан Катеев" w:date="2018-09-17T13:23:00Z"/>
              </w:rPr>
              <w:pPrChange w:id="3107" w:author="Арслан Катеев" w:date="2018-09-17T15:27:00Z">
                <w:pPr>
                  <w:pStyle w:val="phtablecellleft"/>
                </w:pPr>
              </w:pPrChange>
            </w:pPr>
          </w:p>
        </w:tc>
        <w:tc>
          <w:tcPr>
            <w:tcW w:w="1087" w:type="dxa"/>
            <w:shd w:val="clear" w:color="auto" w:fill="auto"/>
          </w:tcPr>
          <w:p w14:paraId="0DED2A38" w14:textId="351DFD94" w:rsidR="003C6AB4" w:rsidDel="009B5707" w:rsidRDefault="003C6AB4" w:rsidP="00CB47F1">
            <w:pPr>
              <w:pStyle w:val="phnormal"/>
              <w:rPr>
                <w:del w:id="3108" w:author="Арслан Катеев" w:date="2018-09-17T13:23:00Z"/>
              </w:rPr>
              <w:pPrChange w:id="3109" w:author="Арслан Катеев" w:date="2018-09-17T15:27:00Z">
                <w:pPr>
                  <w:pStyle w:val="phtablecellleft"/>
                </w:pPr>
              </w:pPrChange>
            </w:pPr>
          </w:p>
        </w:tc>
        <w:tc>
          <w:tcPr>
            <w:tcW w:w="733" w:type="dxa"/>
            <w:shd w:val="clear" w:color="auto" w:fill="auto"/>
          </w:tcPr>
          <w:p w14:paraId="5E79607D" w14:textId="5A95DC86" w:rsidR="003C6AB4" w:rsidDel="009B5707" w:rsidRDefault="003C6AB4" w:rsidP="00CB47F1">
            <w:pPr>
              <w:pStyle w:val="phnormal"/>
              <w:rPr>
                <w:del w:id="3110" w:author="Арслан Катеев" w:date="2018-09-17T13:23:00Z"/>
              </w:rPr>
              <w:pPrChange w:id="3111" w:author="Арслан Катеев" w:date="2018-09-17T15:27:00Z">
                <w:pPr>
                  <w:pStyle w:val="phtablecellleft"/>
                </w:pPr>
              </w:pPrChange>
            </w:pPr>
          </w:p>
        </w:tc>
      </w:tr>
      <w:tr w:rsidR="003C6AB4" w:rsidRPr="00767A8A" w:rsidDel="009B5707" w14:paraId="7F72EE5A" w14:textId="5E65A12D" w:rsidTr="006E78FC">
        <w:trPr>
          <w:trHeight w:val="444"/>
          <w:del w:id="3112" w:author="Арслан Катеев" w:date="2018-09-17T13:23:00Z"/>
        </w:trPr>
        <w:tc>
          <w:tcPr>
            <w:tcW w:w="561" w:type="dxa"/>
            <w:shd w:val="clear" w:color="auto" w:fill="auto"/>
          </w:tcPr>
          <w:p w14:paraId="0E94ED07" w14:textId="411F0AE0" w:rsidR="003C6AB4" w:rsidDel="009B5707" w:rsidRDefault="003C6AB4" w:rsidP="00CB47F1">
            <w:pPr>
              <w:pStyle w:val="phnormal"/>
              <w:rPr>
                <w:del w:id="3113" w:author="Арслан Катеев" w:date="2018-09-17T13:23:00Z"/>
              </w:rPr>
              <w:pPrChange w:id="3114" w:author="Арслан Катеев" w:date="2018-09-17T15:27:00Z">
                <w:pPr>
                  <w:pStyle w:val="phtablecellleft"/>
                </w:pPr>
              </w:pPrChange>
            </w:pPr>
          </w:p>
        </w:tc>
        <w:tc>
          <w:tcPr>
            <w:tcW w:w="1036" w:type="dxa"/>
            <w:shd w:val="clear" w:color="auto" w:fill="auto"/>
          </w:tcPr>
          <w:p w14:paraId="0255EEE7" w14:textId="5EF11049" w:rsidR="003C6AB4" w:rsidDel="009B5707" w:rsidRDefault="003C6AB4" w:rsidP="00CB47F1">
            <w:pPr>
              <w:pStyle w:val="phnormal"/>
              <w:rPr>
                <w:del w:id="3115" w:author="Арслан Катеев" w:date="2018-09-17T13:23:00Z"/>
              </w:rPr>
              <w:pPrChange w:id="3116" w:author="Арслан Катеев" w:date="2018-09-17T15:27:00Z">
                <w:pPr>
                  <w:pStyle w:val="phtablecellleft"/>
                </w:pPr>
              </w:pPrChange>
            </w:pPr>
          </w:p>
        </w:tc>
        <w:tc>
          <w:tcPr>
            <w:tcW w:w="1008" w:type="dxa"/>
            <w:shd w:val="clear" w:color="auto" w:fill="auto"/>
          </w:tcPr>
          <w:p w14:paraId="35BAC0BA" w14:textId="610AA359" w:rsidR="003C6AB4" w:rsidDel="009B5707" w:rsidRDefault="003C6AB4" w:rsidP="00CB47F1">
            <w:pPr>
              <w:pStyle w:val="phnormal"/>
              <w:rPr>
                <w:del w:id="3117" w:author="Арслан Катеев" w:date="2018-09-17T13:23:00Z"/>
              </w:rPr>
              <w:pPrChange w:id="3118" w:author="Арслан Катеев" w:date="2018-09-17T15:27:00Z">
                <w:pPr>
                  <w:pStyle w:val="phtablecellleft"/>
                </w:pPr>
              </w:pPrChange>
            </w:pPr>
          </w:p>
        </w:tc>
        <w:tc>
          <w:tcPr>
            <w:tcW w:w="770" w:type="dxa"/>
            <w:shd w:val="clear" w:color="auto" w:fill="auto"/>
          </w:tcPr>
          <w:p w14:paraId="58806AE0" w14:textId="70297D92" w:rsidR="003C6AB4" w:rsidDel="009B5707" w:rsidRDefault="003C6AB4" w:rsidP="00CB47F1">
            <w:pPr>
              <w:pStyle w:val="phnormal"/>
              <w:rPr>
                <w:del w:id="3119" w:author="Арслан Катеев" w:date="2018-09-17T13:23:00Z"/>
              </w:rPr>
              <w:pPrChange w:id="3120" w:author="Арслан Катеев" w:date="2018-09-17T15:27:00Z">
                <w:pPr>
                  <w:pStyle w:val="phtablecellleft"/>
                </w:pPr>
              </w:pPrChange>
            </w:pPr>
          </w:p>
        </w:tc>
        <w:tc>
          <w:tcPr>
            <w:tcW w:w="1241" w:type="dxa"/>
            <w:shd w:val="clear" w:color="auto" w:fill="auto"/>
          </w:tcPr>
          <w:p w14:paraId="5190F2E8" w14:textId="02C34DFE" w:rsidR="003C6AB4" w:rsidDel="009B5707" w:rsidRDefault="003C6AB4" w:rsidP="00CB47F1">
            <w:pPr>
              <w:pStyle w:val="phnormal"/>
              <w:rPr>
                <w:del w:id="3121" w:author="Арслан Катеев" w:date="2018-09-17T13:23:00Z"/>
              </w:rPr>
              <w:pPrChange w:id="3122" w:author="Арслан Катеев" w:date="2018-09-17T15:27:00Z">
                <w:pPr>
                  <w:pStyle w:val="phtablecellleft"/>
                </w:pPr>
              </w:pPrChange>
            </w:pPr>
          </w:p>
        </w:tc>
        <w:tc>
          <w:tcPr>
            <w:tcW w:w="1192" w:type="dxa"/>
            <w:shd w:val="clear" w:color="auto" w:fill="auto"/>
          </w:tcPr>
          <w:p w14:paraId="40C39ED3" w14:textId="1993B7CE" w:rsidR="003C6AB4" w:rsidDel="009B5707" w:rsidRDefault="003C6AB4" w:rsidP="00CB47F1">
            <w:pPr>
              <w:pStyle w:val="phnormal"/>
              <w:rPr>
                <w:del w:id="3123" w:author="Арслан Катеев" w:date="2018-09-17T13:23:00Z"/>
              </w:rPr>
              <w:pPrChange w:id="3124" w:author="Арслан Катеев" w:date="2018-09-17T15:27:00Z">
                <w:pPr>
                  <w:pStyle w:val="phtablecellleft"/>
                </w:pPr>
              </w:pPrChange>
            </w:pPr>
          </w:p>
        </w:tc>
        <w:tc>
          <w:tcPr>
            <w:tcW w:w="876" w:type="dxa"/>
            <w:shd w:val="clear" w:color="auto" w:fill="auto"/>
          </w:tcPr>
          <w:p w14:paraId="2BB0D7C0" w14:textId="52FF2BF5" w:rsidR="003C6AB4" w:rsidDel="009B5707" w:rsidRDefault="003C6AB4" w:rsidP="00CB47F1">
            <w:pPr>
              <w:pStyle w:val="phnormal"/>
              <w:rPr>
                <w:del w:id="3125" w:author="Арслан Катеев" w:date="2018-09-17T13:23:00Z"/>
              </w:rPr>
              <w:pPrChange w:id="3126" w:author="Арслан Катеев" w:date="2018-09-17T15:27:00Z">
                <w:pPr>
                  <w:pStyle w:val="phtablecellleft"/>
                </w:pPr>
              </w:pPrChange>
            </w:pPr>
          </w:p>
        </w:tc>
        <w:tc>
          <w:tcPr>
            <w:tcW w:w="1479" w:type="dxa"/>
            <w:shd w:val="clear" w:color="auto" w:fill="auto"/>
          </w:tcPr>
          <w:p w14:paraId="3A51A516" w14:textId="224649D8" w:rsidR="003C6AB4" w:rsidDel="009B5707" w:rsidRDefault="003C6AB4" w:rsidP="00CB47F1">
            <w:pPr>
              <w:pStyle w:val="phnormal"/>
              <w:rPr>
                <w:del w:id="3127" w:author="Арслан Катеев" w:date="2018-09-17T13:23:00Z"/>
              </w:rPr>
              <w:pPrChange w:id="3128" w:author="Арслан Катеев" w:date="2018-09-17T15:27:00Z">
                <w:pPr>
                  <w:pStyle w:val="phtablecellleft"/>
                </w:pPr>
              </w:pPrChange>
            </w:pPr>
          </w:p>
        </w:tc>
        <w:tc>
          <w:tcPr>
            <w:tcW w:w="1087" w:type="dxa"/>
            <w:shd w:val="clear" w:color="auto" w:fill="auto"/>
          </w:tcPr>
          <w:p w14:paraId="693709A4" w14:textId="7D8BB643" w:rsidR="003C6AB4" w:rsidDel="009B5707" w:rsidRDefault="003C6AB4" w:rsidP="00CB47F1">
            <w:pPr>
              <w:pStyle w:val="phnormal"/>
              <w:rPr>
                <w:del w:id="3129" w:author="Арслан Катеев" w:date="2018-09-17T13:23:00Z"/>
              </w:rPr>
              <w:pPrChange w:id="3130" w:author="Арслан Катеев" w:date="2018-09-17T15:27:00Z">
                <w:pPr>
                  <w:pStyle w:val="phtablecellleft"/>
                </w:pPr>
              </w:pPrChange>
            </w:pPr>
          </w:p>
        </w:tc>
        <w:tc>
          <w:tcPr>
            <w:tcW w:w="733" w:type="dxa"/>
            <w:shd w:val="clear" w:color="auto" w:fill="auto"/>
          </w:tcPr>
          <w:p w14:paraId="7F79D1CF" w14:textId="73DC1D86" w:rsidR="003C6AB4" w:rsidDel="009B5707" w:rsidRDefault="003C6AB4" w:rsidP="00CB47F1">
            <w:pPr>
              <w:pStyle w:val="phnormal"/>
              <w:rPr>
                <w:del w:id="3131" w:author="Арслан Катеев" w:date="2018-09-17T13:23:00Z"/>
              </w:rPr>
              <w:pPrChange w:id="3132" w:author="Арслан Катеев" w:date="2018-09-17T15:27:00Z">
                <w:pPr>
                  <w:pStyle w:val="phtablecellleft"/>
                </w:pPr>
              </w:pPrChange>
            </w:pPr>
          </w:p>
        </w:tc>
      </w:tr>
      <w:tr w:rsidR="003C6AB4" w:rsidDel="009B5707" w14:paraId="263C7563" w14:textId="762A6993" w:rsidTr="006E78FC">
        <w:trPr>
          <w:trHeight w:val="444"/>
          <w:del w:id="3133" w:author="Арслан Катеев" w:date="2018-09-17T13:23:00Z"/>
        </w:trPr>
        <w:tc>
          <w:tcPr>
            <w:tcW w:w="561" w:type="dxa"/>
            <w:shd w:val="clear" w:color="auto" w:fill="auto"/>
          </w:tcPr>
          <w:p w14:paraId="772EF225" w14:textId="7BE53328" w:rsidR="003C6AB4" w:rsidDel="009B5707" w:rsidRDefault="003C6AB4" w:rsidP="00CB47F1">
            <w:pPr>
              <w:pStyle w:val="phnormal"/>
              <w:rPr>
                <w:del w:id="3134" w:author="Арслан Катеев" w:date="2018-09-17T13:23:00Z"/>
              </w:rPr>
              <w:pPrChange w:id="3135" w:author="Арслан Катеев" w:date="2018-09-17T15:27:00Z">
                <w:pPr>
                  <w:pStyle w:val="phtablecellleft"/>
                </w:pPr>
              </w:pPrChange>
            </w:pPr>
          </w:p>
        </w:tc>
        <w:tc>
          <w:tcPr>
            <w:tcW w:w="1036" w:type="dxa"/>
            <w:shd w:val="clear" w:color="auto" w:fill="auto"/>
          </w:tcPr>
          <w:p w14:paraId="5F0C7498" w14:textId="22E87062" w:rsidR="003C6AB4" w:rsidDel="009B5707" w:rsidRDefault="003C6AB4" w:rsidP="00CB47F1">
            <w:pPr>
              <w:pStyle w:val="phnormal"/>
              <w:rPr>
                <w:del w:id="3136" w:author="Арслан Катеев" w:date="2018-09-17T13:23:00Z"/>
              </w:rPr>
              <w:pPrChange w:id="3137" w:author="Арслан Катеев" w:date="2018-09-17T15:27:00Z">
                <w:pPr>
                  <w:pStyle w:val="phtablecellleft"/>
                </w:pPr>
              </w:pPrChange>
            </w:pPr>
          </w:p>
        </w:tc>
        <w:tc>
          <w:tcPr>
            <w:tcW w:w="1008" w:type="dxa"/>
            <w:shd w:val="clear" w:color="auto" w:fill="auto"/>
          </w:tcPr>
          <w:p w14:paraId="7BE1CE7F" w14:textId="4A2C13FA" w:rsidR="003C6AB4" w:rsidDel="009B5707" w:rsidRDefault="003C6AB4" w:rsidP="00CB47F1">
            <w:pPr>
              <w:pStyle w:val="phnormal"/>
              <w:rPr>
                <w:del w:id="3138" w:author="Арслан Катеев" w:date="2018-09-17T13:23:00Z"/>
              </w:rPr>
              <w:pPrChange w:id="3139" w:author="Арслан Катеев" w:date="2018-09-17T15:27:00Z">
                <w:pPr>
                  <w:pStyle w:val="phtablecellleft"/>
                </w:pPr>
              </w:pPrChange>
            </w:pPr>
          </w:p>
        </w:tc>
        <w:tc>
          <w:tcPr>
            <w:tcW w:w="770" w:type="dxa"/>
            <w:shd w:val="clear" w:color="auto" w:fill="auto"/>
          </w:tcPr>
          <w:p w14:paraId="20BBD1D4" w14:textId="18073663" w:rsidR="003C6AB4" w:rsidDel="009B5707" w:rsidRDefault="003C6AB4" w:rsidP="00CB47F1">
            <w:pPr>
              <w:pStyle w:val="phnormal"/>
              <w:rPr>
                <w:del w:id="3140" w:author="Арслан Катеев" w:date="2018-09-17T13:23:00Z"/>
              </w:rPr>
              <w:pPrChange w:id="3141" w:author="Арслан Катеев" w:date="2018-09-17T15:27:00Z">
                <w:pPr>
                  <w:pStyle w:val="phtablecellleft"/>
                </w:pPr>
              </w:pPrChange>
            </w:pPr>
          </w:p>
        </w:tc>
        <w:tc>
          <w:tcPr>
            <w:tcW w:w="1241" w:type="dxa"/>
            <w:shd w:val="clear" w:color="auto" w:fill="auto"/>
          </w:tcPr>
          <w:p w14:paraId="606D76E0" w14:textId="67BE4243" w:rsidR="003C6AB4" w:rsidDel="009B5707" w:rsidRDefault="003C6AB4" w:rsidP="00CB47F1">
            <w:pPr>
              <w:pStyle w:val="phnormal"/>
              <w:rPr>
                <w:del w:id="3142" w:author="Арслан Катеев" w:date="2018-09-17T13:23:00Z"/>
              </w:rPr>
              <w:pPrChange w:id="3143" w:author="Арслан Катеев" w:date="2018-09-17T15:27:00Z">
                <w:pPr>
                  <w:pStyle w:val="phtablecellleft"/>
                </w:pPr>
              </w:pPrChange>
            </w:pPr>
          </w:p>
        </w:tc>
        <w:tc>
          <w:tcPr>
            <w:tcW w:w="1192" w:type="dxa"/>
            <w:shd w:val="clear" w:color="auto" w:fill="auto"/>
          </w:tcPr>
          <w:p w14:paraId="62764671" w14:textId="0900FD6D" w:rsidR="003C6AB4" w:rsidDel="009B5707" w:rsidRDefault="003C6AB4" w:rsidP="00CB47F1">
            <w:pPr>
              <w:pStyle w:val="phnormal"/>
              <w:rPr>
                <w:del w:id="3144" w:author="Арслан Катеев" w:date="2018-09-17T13:23:00Z"/>
              </w:rPr>
              <w:pPrChange w:id="3145" w:author="Арслан Катеев" w:date="2018-09-17T15:27:00Z">
                <w:pPr>
                  <w:pStyle w:val="phtablecellleft"/>
                </w:pPr>
              </w:pPrChange>
            </w:pPr>
          </w:p>
        </w:tc>
        <w:tc>
          <w:tcPr>
            <w:tcW w:w="876" w:type="dxa"/>
            <w:shd w:val="clear" w:color="auto" w:fill="auto"/>
          </w:tcPr>
          <w:p w14:paraId="6E79396F" w14:textId="06070675" w:rsidR="003C6AB4" w:rsidDel="009B5707" w:rsidRDefault="003C6AB4" w:rsidP="00CB47F1">
            <w:pPr>
              <w:pStyle w:val="phnormal"/>
              <w:rPr>
                <w:del w:id="3146" w:author="Арслан Катеев" w:date="2018-09-17T13:23:00Z"/>
              </w:rPr>
              <w:pPrChange w:id="3147" w:author="Арслан Катеев" w:date="2018-09-17T15:27:00Z">
                <w:pPr>
                  <w:pStyle w:val="phtablecellleft"/>
                </w:pPr>
              </w:pPrChange>
            </w:pPr>
          </w:p>
        </w:tc>
        <w:tc>
          <w:tcPr>
            <w:tcW w:w="1479" w:type="dxa"/>
            <w:shd w:val="clear" w:color="auto" w:fill="auto"/>
          </w:tcPr>
          <w:p w14:paraId="3B9D561A" w14:textId="568F7166" w:rsidR="003C6AB4" w:rsidDel="009B5707" w:rsidRDefault="003C6AB4" w:rsidP="00CB47F1">
            <w:pPr>
              <w:pStyle w:val="phnormal"/>
              <w:rPr>
                <w:del w:id="3148" w:author="Арслан Катеев" w:date="2018-09-17T13:23:00Z"/>
              </w:rPr>
              <w:pPrChange w:id="3149" w:author="Арслан Катеев" w:date="2018-09-17T15:27:00Z">
                <w:pPr>
                  <w:pStyle w:val="phtablecellleft"/>
                </w:pPr>
              </w:pPrChange>
            </w:pPr>
          </w:p>
        </w:tc>
        <w:tc>
          <w:tcPr>
            <w:tcW w:w="1087" w:type="dxa"/>
            <w:shd w:val="clear" w:color="auto" w:fill="auto"/>
          </w:tcPr>
          <w:p w14:paraId="1DFD0A2D" w14:textId="57FE270D" w:rsidR="003C6AB4" w:rsidDel="009B5707" w:rsidRDefault="003C6AB4" w:rsidP="00CB47F1">
            <w:pPr>
              <w:pStyle w:val="phnormal"/>
              <w:rPr>
                <w:del w:id="3150" w:author="Арслан Катеев" w:date="2018-09-17T13:23:00Z"/>
              </w:rPr>
              <w:pPrChange w:id="3151" w:author="Арслан Катеев" w:date="2018-09-17T15:27:00Z">
                <w:pPr>
                  <w:pStyle w:val="phtablecellleft"/>
                </w:pPr>
              </w:pPrChange>
            </w:pPr>
          </w:p>
        </w:tc>
        <w:tc>
          <w:tcPr>
            <w:tcW w:w="733" w:type="dxa"/>
            <w:shd w:val="clear" w:color="auto" w:fill="auto"/>
          </w:tcPr>
          <w:p w14:paraId="0F7C14F3" w14:textId="4C2D0520" w:rsidR="003C6AB4" w:rsidDel="009B5707" w:rsidRDefault="003C6AB4" w:rsidP="00CB47F1">
            <w:pPr>
              <w:pStyle w:val="phnormal"/>
              <w:rPr>
                <w:del w:id="3152" w:author="Арслан Катеев" w:date="2018-09-17T13:23:00Z"/>
              </w:rPr>
              <w:pPrChange w:id="3153" w:author="Арслан Катеев" w:date="2018-09-17T15:27:00Z">
                <w:pPr>
                  <w:pStyle w:val="phtablecellleft"/>
                </w:pPr>
              </w:pPrChange>
            </w:pPr>
          </w:p>
        </w:tc>
      </w:tr>
      <w:tr w:rsidR="003C6AB4" w:rsidRPr="00767A8A" w:rsidDel="009B5707" w14:paraId="07BB8318" w14:textId="4531EE56" w:rsidTr="006E78FC">
        <w:trPr>
          <w:trHeight w:val="444"/>
          <w:del w:id="3154" w:author="Арслан Катеев" w:date="2018-09-17T13:23:00Z"/>
        </w:trPr>
        <w:tc>
          <w:tcPr>
            <w:tcW w:w="561" w:type="dxa"/>
            <w:shd w:val="clear" w:color="auto" w:fill="auto"/>
          </w:tcPr>
          <w:p w14:paraId="787018E6" w14:textId="54211B25" w:rsidR="003C6AB4" w:rsidDel="009B5707" w:rsidRDefault="003C6AB4" w:rsidP="00CB47F1">
            <w:pPr>
              <w:pStyle w:val="phnormal"/>
              <w:rPr>
                <w:del w:id="3155" w:author="Арслан Катеев" w:date="2018-09-17T13:23:00Z"/>
              </w:rPr>
              <w:pPrChange w:id="3156" w:author="Арслан Катеев" w:date="2018-09-17T15:27:00Z">
                <w:pPr>
                  <w:pStyle w:val="phtablecellleft"/>
                </w:pPr>
              </w:pPrChange>
            </w:pPr>
          </w:p>
        </w:tc>
        <w:tc>
          <w:tcPr>
            <w:tcW w:w="1036" w:type="dxa"/>
            <w:shd w:val="clear" w:color="auto" w:fill="auto"/>
          </w:tcPr>
          <w:p w14:paraId="7F7829C2" w14:textId="151B4644" w:rsidR="003C6AB4" w:rsidDel="009B5707" w:rsidRDefault="003C6AB4" w:rsidP="00CB47F1">
            <w:pPr>
              <w:pStyle w:val="phnormal"/>
              <w:rPr>
                <w:del w:id="3157" w:author="Арслан Катеев" w:date="2018-09-17T13:23:00Z"/>
              </w:rPr>
              <w:pPrChange w:id="3158" w:author="Арслан Катеев" w:date="2018-09-17T15:27:00Z">
                <w:pPr>
                  <w:pStyle w:val="phtablecellleft"/>
                </w:pPr>
              </w:pPrChange>
            </w:pPr>
          </w:p>
        </w:tc>
        <w:tc>
          <w:tcPr>
            <w:tcW w:w="1008" w:type="dxa"/>
            <w:shd w:val="clear" w:color="auto" w:fill="auto"/>
          </w:tcPr>
          <w:p w14:paraId="3FE70192" w14:textId="526360CA" w:rsidR="003C6AB4" w:rsidDel="009B5707" w:rsidRDefault="003C6AB4" w:rsidP="00CB47F1">
            <w:pPr>
              <w:pStyle w:val="phnormal"/>
              <w:rPr>
                <w:del w:id="3159" w:author="Арслан Катеев" w:date="2018-09-17T13:23:00Z"/>
              </w:rPr>
              <w:pPrChange w:id="3160" w:author="Арслан Катеев" w:date="2018-09-17T15:27:00Z">
                <w:pPr>
                  <w:pStyle w:val="phtablecellleft"/>
                </w:pPr>
              </w:pPrChange>
            </w:pPr>
          </w:p>
        </w:tc>
        <w:tc>
          <w:tcPr>
            <w:tcW w:w="770" w:type="dxa"/>
            <w:shd w:val="clear" w:color="auto" w:fill="auto"/>
          </w:tcPr>
          <w:p w14:paraId="1C340EE4" w14:textId="4985072A" w:rsidR="003C6AB4" w:rsidDel="009B5707" w:rsidRDefault="003C6AB4" w:rsidP="00CB47F1">
            <w:pPr>
              <w:pStyle w:val="phnormal"/>
              <w:rPr>
                <w:del w:id="3161" w:author="Арслан Катеев" w:date="2018-09-17T13:23:00Z"/>
              </w:rPr>
              <w:pPrChange w:id="3162" w:author="Арслан Катеев" w:date="2018-09-17T15:27:00Z">
                <w:pPr>
                  <w:pStyle w:val="phtablecellleft"/>
                </w:pPr>
              </w:pPrChange>
            </w:pPr>
          </w:p>
        </w:tc>
        <w:tc>
          <w:tcPr>
            <w:tcW w:w="1241" w:type="dxa"/>
            <w:shd w:val="clear" w:color="auto" w:fill="auto"/>
          </w:tcPr>
          <w:p w14:paraId="142BF3EF" w14:textId="0F70B1AC" w:rsidR="003C6AB4" w:rsidDel="009B5707" w:rsidRDefault="003C6AB4" w:rsidP="00CB47F1">
            <w:pPr>
              <w:pStyle w:val="phnormal"/>
              <w:rPr>
                <w:del w:id="3163" w:author="Арслан Катеев" w:date="2018-09-17T13:23:00Z"/>
              </w:rPr>
              <w:pPrChange w:id="3164" w:author="Арслан Катеев" w:date="2018-09-17T15:27:00Z">
                <w:pPr>
                  <w:pStyle w:val="phtablecellleft"/>
                </w:pPr>
              </w:pPrChange>
            </w:pPr>
          </w:p>
        </w:tc>
        <w:tc>
          <w:tcPr>
            <w:tcW w:w="1192" w:type="dxa"/>
            <w:shd w:val="clear" w:color="auto" w:fill="auto"/>
          </w:tcPr>
          <w:p w14:paraId="7539C6A7" w14:textId="715CDE09" w:rsidR="003C6AB4" w:rsidDel="009B5707" w:rsidRDefault="003C6AB4" w:rsidP="00CB47F1">
            <w:pPr>
              <w:pStyle w:val="phnormal"/>
              <w:rPr>
                <w:del w:id="3165" w:author="Арслан Катеев" w:date="2018-09-17T13:23:00Z"/>
              </w:rPr>
              <w:pPrChange w:id="3166" w:author="Арслан Катеев" w:date="2018-09-17T15:27:00Z">
                <w:pPr>
                  <w:pStyle w:val="phtablecellleft"/>
                </w:pPr>
              </w:pPrChange>
            </w:pPr>
          </w:p>
        </w:tc>
        <w:tc>
          <w:tcPr>
            <w:tcW w:w="876" w:type="dxa"/>
            <w:shd w:val="clear" w:color="auto" w:fill="auto"/>
          </w:tcPr>
          <w:p w14:paraId="4486E2AA" w14:textId="12BEF536" w:rsidR="003C6AB4" w:rsidDel="009B5707" w:rsidRDefault="003C6AB4" w:rsidP="00CB47F1">
            <w:pPr>
              <w:pStyle w:val="phnormal"/>
              <w:rPr>
                <w:del w:id="3167" w:author="Арслан Катеев" w:date="2018-09-17T13:23:00Z"/>
              </w:rPr>
              <w:pPrChange w:id="3168" w:author="Арслан Катеев" w:date="2018-09-17T15:27:00Z">
                <w:pPr>
                  <w:pStyle w:val="phtablecellleft"/>
                </w:pPr>
              </w:pPrChange>
            </w:pPr>
          </w:p>
        </w:tc>
        <w:tc>
          <w:tcPr>
            <w:tcW w:w="1479" w:type="dxa"/>
            <w:shd w:val="clear" w:color="auto" w:fill="auto"/>
          </w:tcPr>
          <w:p w14:paraId="05B2601D" w14:textId="42D1C87F" w:rsidR="003C6AB4" w:rsidDel="009B5707" w:rsidRDefault="003C6AB4" w:rsidP="00CB47F1">
            <w:pPr>
              <w:pStyle w:val="phnormal"/>
              <w:rPr>
                <w:del w:id="3169" w:author="Арслан Катеев" w:date="2018-09-17T13:23:00Z"/>
              </w:rPr>
              <w:pPrChange w:id="3170" w:author="Арслан Катеев" w:date="2018-09-17T15:27:00Z">
                <w:pPr>
                  <w:pStyle w:val="phtablecellleft"/>
                </w:pPr>
              </w:pPrChange>
            </w:pPr>
          </w:p>
        </w:tc>
        <w:tc>
          <w:tcPr>
            <w:tcW w:w="1087" w:type="dxa"/>
            <w:shd w:val="clear" w:color="auto" w:fill="auto"/>
          </w:tcPr>
          <w:p w14:paraId="271DEF89" w14:textId="05058C9A" w:rsidR="003C6AB4" w:rsidDel="009B5707" w:rsidRDefault="003C6AB4" w:rsidP="00CB47F1">
            <w:pPr>
              <w:pStyle w:val="phnormal"/>
              <w:rPr>
                <w:del w:id="3171" w:author="Арслан Катеев" w:date="2018-09-17T13:23:00Z"/>
              </w:rPr>
              <w:pPrChange w:id="3172" w:author="Арслан Катеев" w:date="2018-09-17T15:27:00Z">
                <w:pPr>
                  <w:pStyle w:val="phtablecellleft"/>
                </w:pPr>
              </w:pPrChange>
            </w:pPr>
          </w:p>
        </w:tc>
        <w:tc>
          <w:tcPr>
            <w:tcW w:w="733" w:type="dxa"/>
            <w:shd w:val="clear" w:color="auto" w:fill="auto"/>
          </w:tcPr>
          <w:p w14:paraId="427B1AAF" w14:textId="40EFA8F7" w:rsidR="003C6AB4" w:rsidDel="009B5707" w:rsidRDefault="003C6AB4" w:rsidP="00CB47F1">
            <w:pPr>
              <w:pStyle w:val="phnormal"/>
              <w:rPr>
                <w:del w:id="3173" w:author="Арслан Катеев" w:date="2018-09-17T13:23:00Z"/>
              </w:rPr>
              <w:pPrChange w:id="3174" w:author="Арслан Катеев" w:date="2018-09-17T15:27:00Z">
                <w:pPr>
                  <w:pStyle w:val="phtablecellleft"/>
                </w:pPr>
              </w:pPrChange>
            </w:pPr>
          </w:p>
        </w:tc>
      </w:tr>
      <w:tr w:rsidR="003C6AB4" w:rsidDel="009B5707" w14:paraId="1104C0D7" w14:textId="52292192" w:rsidTr="006E78FC">
        <w:trPr>
          <w:trHeight w:val="444"/>
          <w:del w:id="3175" w:author="Арслан Катеев" w:date="2018-09-17T13:23:00Z"/>
        </w:trPr>
        <w:tc>
          <w:tcPr>
            <w:tcW w:w="561" w:type="dxa"/>
            <w:shd w:val="clear" w:color="auto" w:fill="auto"/>
          </w:tcPr>
          <w:p w14:paraId="3FA0E930" w14:textId="27913495" w:rsidR="003C6AB4" w:rsidDel="009B5707" w:rsidRDefault="003C6AB4" w:rsidP="00CB47F1">
            <w:pPr>
              <w:pStyle w:val="phnormal"/>
              <w:rPr>
                <w:del w:id="3176" w:author="Арслан Катеев" w:date="2018-09-17T13:23:00Z"/>
              </w:rPr>
              <w:pPrChange w:id="3177" w:author="Арслан Катеев" w:date="2018-09-17T15:27:00Z">
                <w:pPr>
                  <w:pStyle w:val="phtablecellleft"/>
                </w:pPr>
              </w:pPrChange>
            </w:pPr>
          </w:p>
        </w:tc>
        <w:tc>
          <w:tcPr>
            <w:tcW w:w="1036" w:type="dxa"/>
            <w:shd w:val="clear" w:color="auto" w:fill="auto"/>
          </w:tcPr>
          <w:p w14:paraId="1B1EBC7E" w14:textId="089AFBB8" w:rsidR="003C6AB4" w:rsidDel="009B5707" w:rsidRDefault="003C6AB4" w:rsidP="00CB47F1">
            <w:pPr>
              <w:pStyle w:val="phnormal"/>
              <w:rPr>
                <w:del w:id="3178" w:author="Арслан Катеев" w:date="2018-09-17T13:23:00Z"/>
              </w:rPr>
              <w:pPrChange w:id="3179" w:author="Арслан Катеев" w:date="2018-09-17T15:27:00Z">
                <w:pPr>
                  <w:pStyle w:val="phtablecellleft"/>
                </w:pPr>
              </w:pPrChange>
            </w:pPr>
          </w:p>
        </w:tc>
        <w:tc>
          <w:tcPr>
            <w:tcW w:w="1008" w:type="dxa"/>
            <w:shd w:val="clear" w:color="auto" w:fill="auto"/>
          </w:tcPr>
          <w:p w14:paraId="0531F063" w14:textId="3CB76F2D" w:rsidR="003C6AB4" w:rsidDel="009B5707" w:rsidRDefault="003C6AB4" w:rsidP="00CB47F1">
            <w:pPr>
              <w:pStyle w:val="phnormal"/>
              <w:rPr>
                <w:del w:id="3180" w:author="Арслан Катеев" w:date="2018-09-17T13:23:00Z"/>
              </w:rPr>
              <w:pPrChange w:id="3181" w:author="Арслан Катеев" w:date="2018-09-17T15:27:00Z">
                <w:pPr>
                  <w:pStyle w:val="phtablecellleft"/>
                </w:pPr>
              </w:pPrChange>
            </w:pPr>
          </w:p>
        </w:tc>
        <w:tc>
          <w:tcPr>
            <w:tcW w:w="770" w:type="dxa"/>
            <w:shd w:val="clear" w:color="auto" w:fill="auto"/>
          </w:tcPr>
          <w:p w14:paraId="67DFCBCC" w14:textId="6430E710" w:rsidR="003C6AB4" w:rsidDel="009B5707" w:rsidRDefault="003C6AB4" w:rsidP="00CB47F1">
            <w:pPr>
              <w:pStyle w:val="phnormal"/>
              <w:rPr>
                <w:del w:id="3182" w:author="Арслан Катеев" w:date="2018-09-17T13:23:00Z"/>
              </w:rPr>
              <w:pPrChange w:id="3183" w:author="Арслан Катеев" w:date="2018-09-17T15:27:00Z">
                <w:pPr>
                  <w:pStyle w:val="phtablecellleft"/>
                </w:pPr>
              </w:pPrChange>
            </w:pPr>
          </w:p>
        </w:tc>
        <w:tc>
          <w:tcPr>
            <w:tcW w:w="1241" w:type="dxa"/>
            <w:shd w:val="clear" w:color="auto" w:fill="auto"/>
          </w:tcPr>
          <w:p w14:paraId="0F9A360B" w14:textId="431D4939" w:rsidR="003C6AB4" w:rsidDel="009B5707" w:rsidRDefault="003C6AB4" w:rsidP="00CB47F1">
            <w:pPr>
              <w:pStyle w:val="phnormal"/>
              <w:rPr>
                <w:del w:id="3184" w:author="Арслан Катеев" w:date="2018-09-17T13:23:00Z"/>
              </w:rPr>
              <w:pPrChange w:id="3185" w:author="Арслан Катеев" w:date="2018-09-17T15:27:00Z">
                <w:pPr>
                  <w:pStyle w:val="phtablecellleft"/>
                </w:pPr>
              </w:pPrChange>
            </w:pPr>
          </w:p>
        </w:tc>
        <w:tc>
          <w:tcPr>
            <w:tcW w:w="1192" w:type="dxa"/>
            <w:shd w:val="clear" w:color="auto" w:fill="auto"/>
          </w:tcPr>
          <w:p w14:paraId="2A17EAD0" w14:textId="558EE593" w:rsidR="003C6AB4" w:rsidDel="009B5707" w:rsidRDefault="003C6AB4" w:rsidP="00CB47F1">
            <w:pPr>
              <w:pStyle w:val="phnormal"/>
              <w:rPr>
                <w:del w:id="3186" w:author="Арслан Катеев" w:date="2018-09-17T13:23:00Z"/>
              </w:rPr>
              <w:pPrChange w:id="3187" w:author="Арслан Катеев" w:date="2018-09-17T15:27:00Z">
                <w:pPr>
                  <w:pStyle w:val="phtablecellleft"/>
                </w:pPr>
              </w:pPrChange>
            </w:pPr>
          </w:p>
        </w:tc>
        <w:tc>
          <w:tcPr>
            <w:tcW w:w="876" w:type="dxa"/>
            <w:shd w:val="clear" w:color="auto" w:fill="auto"/>
          </w:tcPr>
          <w:p w14:paraId="7297E47B" w14:textId="660A1862" w:rsidR="003C6AB4" w:rsidDel="009B5707" w:rsidRDefault="003C6AB4" w:rsidP="00CB47F1">
            <w:pPr>
              <w:pStyle w:val="phnormal"/>
              <w:rPr>
                <w:del w:id="3188" w:author="Арслан Катеев" w:date="2018-09-17T13:23:00Z"/>
              </w:rPr>
              <w:pPrChange w:id="3189" w:author="Арслан Катеев" w:date="2018-09-17T15:27:00Z">
                <w:pPr>
                  <w:pStyle w:val="phtablecellleft"/>
                </w:pPr>
              </w:pPrChange>
            </w:pPr>
          </w:p>
        </w:tc>
        <w:tc>
          <w:tcPr>
            <w:tcW w:w="1479" w:type="dxa"/>
            <w:shd w:val="clear" w:color="auto" w:fill="auto"/>
          </w:tcPr>
          <w:p w14:paraId="4825485B" w14:textId="2C565B98" w:rsidR="003C6AB4" w:rsidDel="009B5707" w:rsidRDefault="003C6AB4" w:rsidP="00CB47F1">
            <w:pPr>
              <w:pStyle w:val="phnormal"/>
              <w:rPr>
                <w:del w:id="3190" w:author="Арслан Катеев" w:date="2018-09-17T13:23:00Z"/>
              </w:rPr>
              <w:pPrChange w:id="3191" w:author="Арслан Катеев" w:date="2018-09-17T15:27:00Z">
                <w:pPr>
                  <w:pStyle w:val="phtablecellleft"/>
                </w:pPr>
              </w:pPrChange>
            </w:pPr>
          </w:p>
        </w:tc>
        <w:tc>
          <w:tcPr>
            <w:tcW w:w="1087" w:type="dxa"/>
            <w:shd w:val="clear" w:color="auto" w:fill="auto"/>
          </w:tcPr>
          <w:p w14:paraId="5955A6B2" w14:textId="08049097" w:rsidR="003C6AB4" w:rsidDel="009B5707" w:rsidRDefault="003C6AB4" w:rsidP="00CB47F1">
            <w:pPr>
              <w:pStyle w:val="phnormal"/>
              <w:rPr>
                <w:del w:id="3192" w:author="Арслан Катеев" w:date="2018-09-17T13:23:00Z"/>
              </w:rPr>
              <w:pPrChange w:id="3193" w:author="Арслан Катеев" w:date="2018-09-17T15:27:00Z">
                <w:pPr>
                  <w:pStyle w:val="phtablecellleft"/>
                </w:pPr>
              </w:pPrChange>
            </w:pPr>
          </w:p>
        </w:tc>
        <w:tc>
          <w:tcPr>
            <w:tcW w:w="733" w:type="dxa"/>
            <w:shd w:val="clear" w:color="auto" w:fill="auto"/>
          </w:tcPr>
          <w:p w14:paraId="45E8DA1F" w14:textId="322BB770" w:rsidR="003C6AB4" w:rsidDel="009B5707" w:rsidRDefault="003C6AB4" w:rsidP="00CB47F1">
            <w:pPr>
              <w:pStyle w:val="phnormal"/>
              <w:rPr>
                <w:del w:id="3194" w:author="Арслан Катеев" w:date="2018-09-17T13:23:00Z"/>
              </w:rPr>
              <w:pPrChange w:id="3195" w:author="Арслан Катеев" w:date="2018-09-17T15:27:00Z">
                <w:pPr>
                  <w:pStyle w:val="phtablecellleft"/>
                </w:pPr>
              </w:pPrChange>
            </w:pPr>
          </w:p>
        </w:tc>
      </w:tr>
      <w:tr w:rsidR="003C6AB4" w:rsidRPr="00767A8A" w:rsidDel="009B5707" w14:paraId="154661BC" w14:textId="3006CE3E" w:rsidTr="006E78FC">
        <w:trPr>
          <w:trHeight w:val="444"/>
          <w:del w:id="3196" w:author="Арслан Катеев" w:date="2018-09-17T13:23:00Z"/>
        </w:trPr>
        <w:tc>
          <w:tcPr>
            <w:tcW w:w="561" w:type="dxa"/>
            <w:shd w:val="clear" w:color="auto" w:fill="auto"/>
          </w:tcPr>
          <w:p w14:paraId="7E66A8F5" w14:textId="0EF9CEBC" w:rsidR="003C6AB4" w:rsidDel="009B5707" w:rsidRDefault="003C6AB4" w:rsidP="00CB47F1">
            <w:pPr>
              <w:pStyle w:val="phnormal"/>
              <w:rPr>
                <w:del w:id="3197" w:author="Арслан Катеев" w:date="2018-09-17T13:23:00Z"/>
              </w:rPr>
              <w:pPrChange w:id="3198" w:author="Арслан Катеев" w:date="2018-09-17T15:27:00Z">
                <w:pPr>
                  <w:pStyle w:val="phtablecellleft"/>
                </w:pPr>
              </w:pPrChange>
            </w:pPr>
          </w:p>
        </w:tc>
        <w:tc>
          <w:tcPr>
            <w:tcW w:w="1036" w:type="dxa"/>
            <w:shd w:val="clear" w:color="auto" w:fill="auto"/>
          </w:tcPr>
          <w:p w14:paraId="436CA954" w14:textId="207CBCF8" w:rsidR="003C6AB4" w:rsidDel="009B5707" w:rsidRDefault="003C6AB4" w:rsidP="00CB47F1">
            <w:pPr>
              <w:pStyle w:val="phnormal"/>
              <w:rPr>
                <w:del w:id="3199" w:author="Арслан Катеев" w:date="2018-09-17T13:23:00Z"/>
              </w:rPr>
              <w:pPrChange w:id="3200" w:author="Арслан Катеев" w:date="2018-09-17T15:27:00Z">
                <w:pPr>
                  <w:pStyle w:val="phtablecellleft"/>
                </w:pPr>
              </w:pPrChange>
            </w:pPr>
          </w:p>
        </w:tc>
        <w:tc>
          <w:tcPr>
            <w:tcW w:w="1008" w:type="dxa"/>
            <w:shd w:val="clear" w:color="auto" w:fill="auto"/>
          </w:tcPr>
          <w:p w14:paraId="3AA8CBC4" w14:textId="6C6A322F" w:rsidR="003C6AB4" w:rsidDel="009B5707" w:rsidRDefault="003C6AB4" w:rsidP="00CB47F1">
            <w:pPr>
              <w:pStyle w:val="phnormal"/>
              <w:rPr>
                <w:del w:id="3201" w:author="Арслан Катеев" w:date="2018-09-17T13:23:00Z"/>
              </w:rPr>
              <w:pPrChange w:id="3202" w:author="Арслан Катеев" w:date="2018-09-17T15:27:00Z">
                <w:pPr>
                  <w:pStyle w:val="phtablecellleft"/>
                </w:pPr>
              </w:pPrChange>
            </w:pPr>
          </w:p>
        </w:tc>
        <w:tc>
          <w:tcPr>
            <w:tcW w:w="770" w:type="dxa"/>
            <w:shd w:val="clear" w:color="auto" w:fill="auto"/>
          </w:tcPr>
          <w:p w14:paraId="789DE648" w14:textId="411428D7" w:rsidR="003C6AB4" w:rsidDel="009B5707" w:rsidRDefault="003C6AB4" w:rsidP="00CB47F1">
            <w:pPr>
              <w:pStyle w:val="phnormal"/>
              <w:rPr>
                <w:del w:id="3203" w:author="Арслан Катеев" w:date="2018-09-17T13:23:00Z"/>
              </w:rPr>
              <w:pPrChange w:id="3204" w:author="Арслан Катеев" w:date="2018-09-17T15:27:00Z">
                <w:pPr>
                  <w:pStyle w:val="phtablecellleft"/>
                </w:pPr>
              </w:pPrChange>
            </w:pPr>
          </w:p>
        </w:tc>
        <w:tc>
          <w:tcPr>
            <w:tcW w:w="1241" w:type="dxa"/>
            <w:shd w:val="clear" w:color="auto" w:fill="auto"/>
          </w:tcPr>
          <w:p w14:paraId="5C984E51" w14:textId="3D6F8C02" w:rsidR="003C6AB4" w:rsidDel="009B5707" w:rsidRDefault="003C6AB4" w:rsidP="00CB47F1">
            <w:pPr>
              <w:pStyle w:val="phnormal"/>
              <w:rPr>
                <w:del w:id="3205" w:author="Арслан Катеев" w:date="2018-09-17T13:23:00Z"/>
              </w:rPr>
              <w:pPrChange w:id="3206" w:author="Арслан Катеев" w:date="2018-09-17T15:27:00Z">
                <w:pPr>
                  <w:pStyle w:val="phtablecellleft"/>
                </w:pPr>
              </w:pPrChange>
            </w:pPr>
          </w:p>
        </w:tc>
        <w:tc>
          <w:tcPr>
            <w:tcW w:w="1192" w:type="dxa"/>
            <w:shd w:val="clear" w:color="auto" w:fill="auto"/>
          </w:tcPr>
          <w:p w14:paraId="5A01647F" w14:textId="7B5B02A3" w:rsidR="003C6AB4" w:rsidDel="009B5707" w:rsidRDefault="003C6AB4" w:rsidP="00CB47F1">
            <w:pPr>
              <w:pStyle w:val="phnormal"/>
              <w:rPr>
                <w:del w:id="3207" w:author="Арслан Катеев" w:date="2018-09-17T13:23:00Z"/>
              </w:rPr>
              <w:pPrChange w:id="3208" w:author="Арслан Катеев" w:date="2018-09-17T15:27:00Z">
                <w:pPr>
                  <w:pStyle w:val="phtablecellleft"/>
                </w:pPr>
              </w:pPrChange>
            </w:pPr>
          </w:p>
        </w:tc>
        <w:tc>
          <w:tcPr>
            <w:tcW w:w="876" w:type="dxa"/>
            <w:shd w:val="clear" w:color="auto" w:fill="auto"/>
          </w:tcPr>
          <w:p w14:paraId="02794BA2" w14:textId="6D812637" w:rsidR="003C6AB4" w:rsidDel="009B5707" w:rsidRDefault="003C6AB4" w:rsidP="00CB47F1">
            <w:pPr>
              <w:pStyle w:val="phnormal"/>
              <w:rPr>
                <w:del w:id="3209" w:author="Арслан Катеев" w:date="2018-09-17T13:23:00Z"/>
              </w:rPr>
              <w:pPrChange w:id="3210" w:author="Арслан Катеев" w:date="2018-09-17T15:27:00Z">
                <w:pPr>
                  <w:pStyle w:val="phtablecellleft"/>
                </w:pPr>
              </w:pPrChange>
            </w:pPr>
          </w:p>
        </w:tc>
        <w:tc>
          <w:tcPr>
            <w:tcW w:w="1479" w:type="dxa"/>
            <w:shd w:val="clear" w:color="auto" w:fill="auto"/>
          </w:tcPr>
          <w:p w14:paraId="0257441F" w14:textId="0EA407B1" w:rsidR="003C6AB4" w:rsidDel="009B5707" w:rsidRDefault="003C6AB4" w:rsidP="00CB47F1">
            <w:pPr>
              <w:pStyle w:val="phnormal"/>
              <w:rPr>
                <w:del w:id="3211" w:author="Арслан Катеев" w:date="2018-09-17T13:23:00Z"/>
              </w:rPr>
              <w:pPrChange w:id="3212" w:author="Арслан Катеев" w:date="2018-09-17T15:27:00Z">
                <w:pPr>
                  <w:pStyle w:val="phtablecellleft"/>
                </w:pPr>
              </w:pPrChange>
            </w:pPr>
          </w:p>
        </w:tc>
        <w:tc>
          <w:tcPr>
            <w:tcW w:w="1087" w:type="dxa"/>
            <w:shd w:val="clear" w:color="auto" w:fill="auto"/>
          </w:tcPr>
          <w:p w14:paraId="68DD0A91" w14:textId="45C7C095" w:rsidR="003C6AB4" w:rsidDel="009B5707" w:rsidRDefault="003C6AB4" w:rsidP="00CB47F1">
            <w:pPr>
              <w:pStyle w:val="phnormal"/>
              <w:rPr>
                <w:del w:id="3213" w:author="Арслан Катеев" w:date="2018-09-17T13:23:00Z"/>
              </w:rPr>
              <w:pPrChange w:id="3214" w:author="Арслан Катеев" w:date="2018-09-17T15:27:00Z">
                <w:pPr>
                  <w:pStyle w:val="phtablecellleft"/>
                </w:pPr>
              </w:pPrChange>
            </w:pPr>
          </w:p>
        </w:tc>
        <w:tc>
          <w:tcPr>
            <w:tcW w:w="733" w:type="dxa"/>
            <w:shd w:val="clear" w:color="auto" w:fill="auto"/>
          </w:tcPr>
          <w:p w14:paraId="02EB3B16" w14:textId="1B33DF36" w:rsidR="003C6AB4" w:rsidDel="009B5707" w:rsidRDefault="003C6AB4" w:rsidP="00CB47F1">
            <w:pPr>
              <w:pStyle w:val="phnormal"/>
              <w:rPr>
                <w:del w:id="3215" w:author="Арслан Катеев" w:date="2018-09-17T13:23:00Z"/>
              </w:rPr>
              <w:pPrChange w:id="3216" w:author="Арслан Катеев" w:date="2018-09-17T15:27:00Z">
                <w:pPr>
                  <w:pStyle w:val="phtablecellleft"/>
                </w:pPr>
              </w:pPrChange>
            </w:pPr>
          </w:p>
        </w:tc>
      </w:tr>
      <w:tr w:rsidR="003C6AB4" w:rsidDel="009B5707" w14:paraId="233E2BB1" w14:textId="1B4C0775" w:rsidTr="006E78FC">
        <w:trPr>
          <w:trHeight w:val="444"/>
          <w:del w:id="3217" w:author="Арслан Катеев" w:date="2018-09-17T13:23:00Z"/>
        </w:trPr>
        <w:tc>
          <w:tcPr>
            <w:tcW w:w="561" w:type="dxa"/>
            <w:shd w:val="clear" w:color="auto" w:fill="auto"/>
          </w:tcPr>
          <w:p w14:paraId="48201941" w14:textId="10230023" w:rsidR="003C6AB4" w:rsidDel="009B5707" w:rsidRDefault="003C6AB4" w:rsidP="00CB47F1">
            <w:pPr>
              <w:pStyle w:val="phnormal"/>
              <w:rPr>
                <w:del w:id="3218" w:author="Арслан Катеев" w:date="2018-09-17T13:23:00Z"/>
              </w:rPr>
              <w:pPrChange w:id="3219" w:author="Арслан Катеев" w:date="2018-09-17T15:27:00Z">
                <w:pPr>
                  <w:pStyle w:val="phtablecellleft"/>
                </w:pPr>
              </w:pPrChange>
            </w:pPr>
          </w:p>
        </w:tc>
        <w:tc>
          <w:tcPr>
            <w:tcW w:w="1036" w:type="dxa"/>
            <w:shd w:val="clear" w:color="auto" w:fill="auto"/>
          </w:tcPr>
          <w:p w14:paraId="1275A6B0" w14:textId="29C8E980" w:rsidR="003C6AB4" w:rsidDel="009B5707" w:rsidRDefault="003C6AB4" w:rsidP="00CB47F1">
            <w:pPr>
              <w:pStyle w:val="phnormal"/>
              <w:rPr>
                <w:del w:id="3220" w:author="Арслан Катеев" w:date="2018-09-17T13:23:00Z"/>
              </w:rPr>
              <w:pPrChange w:id="3221" w:author="Арслан Катеев" w:date="2018-09-17T15:27:00Z">
                <w:pPr>
                  <w:pStyle w:val="phtablecellleft"/>
                </w:pPr>
              </w:pPrChange>
            </w:pPr>
          </w:p>
        </w:tc>
        <w:tc>
          <w:tcPr>
            <w:tcW w:w="1008" w:type="dxa"/>
            <w:shd w:val="clear" w:color="auto" w:fill="auto"/>
          </w:tcPr>
          <w:p w14:paraId="468859C5" w14:textId="1BB2A27A" w:rsidR="003C6AB4" w:rsidDel="009B5707" w:rsidRDefault="003C6AB4" w:rsidP="00CB47F1">
            <w:pPr>
              <w:pStyle w:val="phnormal"/>
              <w:rPr>
                <w:del w:id="3222" w:author="Арслан Катеев" w:date="2018-09-17T13:23:00Z"/>
              </w:rPr>
              <w:pPrChange w:id="3223" w:author="Арслан Катеев" w:date="2018-09-17T15:27:00Z">
                <w:pPr>
                  <w:pStyle w:val="phtablecellleft"/>
                </w:pPr>
              </w:pPrChange>
            </w:pPr>
          </w:p>
        </w:tc>
        <w:tc>
          <w:tcPr>
            <w:tcW w:w="770" w:type="dxa"/>
            <w:shd w:val="clear" w:color="auto" w:fill="auto"/>
          </w:tcPr>
          <w:p w14:paraId="77E8BE5E" w14:textId="2F0FE708" w:rsidR="003C6AB4" w:rsidDel="009B5707" w:rsidRDefault="003C6AB4" w:rsidP="00CB47F1">
            <w:pPr>
              <w:pStyle w:val="phnormal"/>
              <w:rPr>
                <w:del w:id="3224" w:author="Арслан Катеев" w:date="2018-09-17T13:23:00Z"/>
              </w:rPr>
              <w:pPrChange w:id="3225" w:author="Арслан Катеев" w:date="2018-09-17T15:27:00Z">
                <w:pPr>
                  <w:pStyle w:val="phtablecellleft"/>
                </w:pPr>
              </w:pPrChange>
            </w:pPr>
          </w:p>
        </w:tc>
        <w:tc>
          <w:tcPr>
            <w:tcW w:w="1241" w:type="dxa"/>
            <w:shd w:val="clear" w:color="auto" w:fill="auto"/>
          </w:tcPr>
          <w:p w14:paraId="36DC1A41" w14:textId="101EE70A" w:rsidR="003C6AB4" w:rsidDel="009B5707" w:rsidRDefault="003C6AB4" w:rsidP="00CB47F1">
            <w:pPr>
              <w:pStyle w:val="phnormal"/>
              <w:rPr>
                <w:del w:id="3226" w:author="Арслан Катеев" w:date="2018-09-17T13:23:00Z"/>
              </w:rPr>
              <w:pPrChange w:id="3227" w:author="Арслан Катеев" w:date="2018-09-17T15:27:00Z">
                <w:pPr>
                  <w:pStyle w:val="phtablecellleft"/>
                </w:pPr>
              </w:pPrChange>
            </w:pPr>
          </w:p>
        </w:tc>
        <w:tc>
          <w:tcPr>
            <w:tcW w:w="1192" w:type="dxa"/>
            <w:shd w:val="clear" w:color="auto" w:fill="auto"/>
          </w:tcPr>
          <w:p w14:paraId="34E7FE10" w14:textId="0C9228E7" w:rsidR="003C6AB4" w:rsidDel="009B5707" w:rsidRDefault="003C6AB4" w:rsidP="00CB47F1">
            <w:pPr>
              <w:pStyle w:val="phnormal"/>
              <w:rPr>
                <w:del w:id="3228" w:author="Арслан Катеев" w:date="2018-09-17T13:23:00Z"/>
              </w:rPr>
              <w:pPrChange w:id="3229" w:author="Арслан Катеев" w:date="2018-09-17T15:27:00Z">
                <w:pPr>
                  <w:pStyle w:val="phtablecellleft"/>
                </w:pPr>
              </w:pPrChange>
            </w:pPr>
          </w:p>
        </w:tc>
        <w:tc>
          <w:tcPr>
            <w:tcW w:w="876" w:type="dxa"/>
            <w:shd w:val="clear" w:color="auto" w:fill="auto"/>
          </w:tcPr>
          <w:p w14:paraId="430A8C78" w14:textId="5E37D738" w:rsidR="003C6AB4" w:rsidDel="009B5707" w:rsidRDefault="003C6AB4" w:rsidP="00CB47F1">
            <w:pPr>
              <w:pStyle w:val="phnormal"/>
              <w:rPr>
                <w:del w:id="3230" w:author="Арслан Катеев" w:date="2018-09-17T13:23:00Z"/>
              </w:rPr>
              <w:pPrChange w:id="3231" w:author="Арслан Катеев" w:date="2018-09-17T15:27:00Z">
                <w:pPr>
                  <w:pStyle w:val="phtablecellleft"/>
                </w:pPr>
              </w:pPrChange>
            </w:pPr>
          </w:p>
        </w:tc>
        <w:tc>
          <w:tcPr>
            <w:tcW w:w="1479" w:type="dxa"/>
            <w:shd w:val="clear" w:color="auto" w:fill="auto"/>
          </w:tcPr>
          <w:p w14:paraId="06BBBD93" w14:textId="1F486D1E" w:rsidR="003C6AB4" w:rsidDel="009B5707" w:rsidRDefault="003C6AB4" w:rsidP="00CB47F1">
            <w:pPr>
              <w:pStyle w:val="phnormal"/>
              <w:rPr>
                <w:del w:id="3232" w:author="Арслан Катеев" w:date="2018-09-17T13:23:00Z"/>
              </w:rPr>
              <w:pPrChange w:id="3233" w:author="Арслан Катеев" w:date="2018-09-17T15:27:00Z">
                <w:pPr>
                  <w:pStyle w:val="phtablecellleft"/>
                </w:pPr>
              </w:pPrChange>
            </w:pPr>
          </w:p>
        </w:tc>
        <w:tc>
          <w:tcPr>
            <w:tcW w:w="1087" w:type="dxa"/>
            <w:shd w:val="clear" w:color="auto" w:fill="auto"/>
          </w:tcPr>
          <w:p w14:paraId="6B646C0B" w14:textId="388ECF59" w:rsidR="003C6AB4" w:rsidDel="009B5707" w:rsidRDefault="003C6AB4" w:rsidP="00CB47F1">
            <w:pPr>
              <w:pStyle w:val="phnormal"/>
              <w:rPr>
                <w:del w:id="3234" w:author="Арслан Катеев" w:date="2018-09-17T13:23:00Z"/>
              </w:rPr>
              <w:pPrChange w:id="3235" w:author="Арслан Катеев" w:date="2018-09-17T15:27:00Z">
                <w:pPr>
                  <w:pStyle w:val="phtablecellleft"/>
                </w:pPr>
              </w:pPrChange>
            </w:pPr>
          </w:p>
        </w:tc>
        <w:tc>
          <w:tcPr>
            <w:tcW w:w="733" w:type="dxa"/>
            <w:shd w:val="clear" w:color="auto" w:fill="auto"/>
          </w:tcPr>
          <w:p w14:paraId="0691D251" w14:textId="59B54CB1" w:rsidR="003C6AB4" w:rsidDel="009B5707" w:rsidRDefault="003C6AB4" w:rsidP="00CB47F1">
            <w:pPr>
              <w:pStyle w:val="phnormal"/>
              <w:rPr>
                <w:del w:id="3236" w:author="Арслан Катеев" w:date="2018-09-17T13:23:00Z"/>
              </w:rPr>
              <w:pPrChange w:id="3237" w:author="Арслан Катеев" w:date="2018-09-17T15:27:00Z">
                <w:pPr>
                  <w:pStyle w:val="phtablecellleft"/>
                </w:pPr>
              </w:pPrChange>
            </w:pPr>
          </w:p>
        </w:tc>
      </w:tr>
      <w:tr w:rsidR="003C6AB4" w:rsidRPr="00767A8A" w:rsidDel="009B5707" w14:paraId="7918077F" w14:textId="45236776" w:rsidTr="006E78FC">
        <w:trPr>
          <w:trHeight w:val="444"/>
          <w:del w:id="3238" w:author="Арслан Катеев" w:date="2018-09-17T13:23:00Z"/>
        </w:trPr>
        <w:tc>
          <w:tcPr>
            <w:tcW w:w="561" w:type="dxa"/>
            <w:shd w:val="clear" w:color="auto" w:fill="auto"/>
          </w:tcPr>
          <w:p w14:paraId="231EFCF8" w14:textId="4EC6CF39" w:rsidR="003C6AB4" w:rsidDel="009B5707" w:rsidRDefault="003C6AB4" w:rsidP="00CB47F1">
            <w:pPr>
              <w:pStyle w:val="phnormal"/>
              <w:rPr>
                <w:del w:id="3239" w:author="Арслан Катеев" w:date="2018-09-17T13:23:00Z"/>
              </w:rPr>
              <w:pPrChange w:id="3240" w:author="Арслан Катеев" w:date="2018-09-17T15:27:00Z">
                <w:pPr>
                  <w:pStyle w:val="phtablecellleft"/>
                </w:pPr>
              </w:pPrChange>
            </w:pPr>
          </w:p>
        </w:tc>
        <w:tc>
          <w:tcPr>
            <w:tcW w:w="1036" w:type="dxa"/>
            <w:shd w:val="clear" w:color="auto" w:fill="auto"/>
          </w:tcPr>
          <w:p w14:paraId="76DB7D7F" w14:textId="3C088EA1" w:rsidR="003C6AB4" w:rsidDel="009B5707" w:rsidRDefault="003C6AB4" w:rsidP="00CB47F1">
            <w:pPr>
              <w:pStyle w:val="phnormal"/>
              <w:rPr>
                <w:del w:id="3241" w:author="Арслан Катеев" w:date="2018-09-17T13:23:00Z"/>
              </w:rPr>
              <w:pPrChange w:id="3242" w:author="Арслан Катеев" w:date="2018-09-17T15:27:00Z">
                <w:pPr>
                  <w:pStyle w:val="phtablecellleft"/>
                </w:pPr>
              </w:pPrChange>
            </w:pPr>
          </w:p>
        </w:tc>
        <w:tc>
          <w:tcPr>
            <w:tcW w:w="1008" w:type="dxa"/>
            <w:shd w:val="clear" w:color="auto" w:fill="auto"/>
          </w:tcPr>
          <w:p w14:paraId="5D6A754F" w14:textId="2F5496EC" w:rsidR="003C6AB4" w:rsidDel="009B5707" w:rsidRDefault="003C6AB4" w:rsidP="00CB47F1">
            <w:pPr>
              <w:pStyle w:val="phnormal"/>
              <w:rPr>
                <w:del w:id="3243" w:author="Арслан Катеев" w:date="2018-09-17T13:23:00Z"/>
              </w:rPr>
              <w:pPrChange w:id="3244" w:author="Арслан Катеев" w:date="2018-09-17T15:27:00Z">
                <w:pPr>
                  <w:pStyle w:val="phtablecellleft"/>
                </w:pPr>
              </w:pPrChange>
            </w:pPr>
          </w:p>
        </w:tc>
        <w:tc>
          <w:tcPr>
            <w:tcW w:w="770" w:type="dxa"/>
            <w:shd w:val="clear" w:color="auto" w:fill="auto"/>
          </w:tcPr>
          <w:p w14:paraId="5823416C" w14:textId="5B2EACCE" w:rsidR="003C6AB4" w:rsidDel="009B5707" w:rsidRDefault="003C6AB4" w:rsidP="00CB47F1">
            <w:pPr>
              <w:pStyle w:val="phnormal"/>
              <w:rPr>
                <w:del w:id="3245" w:author="Арслан Катеев" w:date="2018-09-17T13:23:00Z"/>
              </w:rPr>
              <w:pPrChange w:id="3246" w:author="Арслан Катеев" w:date="2018-09-17T15:27:00Z">
                <w:pPr>
                  <w:pStyle w:val="phtablecellleft"/>
                </w:pPr>
              </w:pPrChange>
            </w:pPr>
          </w:p>
        </w:tc>
        <w:tc>
          <w:tcPr>
            <w:tcW w:w="1241" w:type="dxa"/>
            <w:shd w:val="clear" w:color="auto" w:fill="auto"/>
          </w:tcPr>
          <w:p w14:paraId="5B91B163" w14:textId="28A84935" w:rsidR="003C6AB4" w:rsidDel="009B5707" w:rsidRDefault="003C6AB4" w:rsidP="00CB47F1">
            <w:pPr>
              <w:pStyle w:val="phnormal"/>
              <w:rPr>
                <w:del w:id="3247" w:author="Арслан Катеев" w:date="2018-09-17T13:23:00Z"/>
              </w:rPr>
              <w:pPrChange w:id="3248" w:author="Арслан Катеев" w:date="2018-09-17T15:27:00Z">
                <w:pPr>
                  <w:pStyle w:val="phtablecellleft"/>
                </w:pPr>
              </w:pPrChange>
            </w:pPr>
          </w:p>
        </w:tc>
        <w:tc>
          <w:tcPr>
            <w:tcW w:w="1192" w:type="dxa"/>
            <w:shd w:val="clear" w:color="auto" w:fill="auto"/>
          </w:tcPr>
          <w:p w14:paraId="7F4F050B" w14:textId="5B0D3F15" w:rsidR="003C6AB4" w:rsidDel="009B5707" w:rsidRDefault="003C6AB4" w:rsidP="00CB47F1">
            <w:pPr>
              <w:pStyle w:val="phnormal"/>
              <w:rPr>
                <w:del w:id="3249" w:author="Арслан Катеев" w:date="2018-09-17T13:23:00Z"/>
              </w:rPr>
              <w:pPrChange w:id="3250" w:author="Арслан Катеев" w:date="2018-09-17T15:27:00Z">
                <w:pPr>
                  <w:pStyle w:val="phtablecellleft"/>
                </w:pPr>
              </w:pPrChange>
            </w:pPr>
          </w:p>
        </w:tc>
        <w:tc>
          <w:tcPr>
            <w:tcW w:w="876" w:type="dxa"/>
            <w:shd w:val="clear" w:color="auto" w:fill="auto"/>
          </w:tcPr>
          <w:p w14:paraId="15816E49" w14:textId="2639F7C0" w:rsidR="003C6AB4" w:rsidDel="009B5707" w:rsidRDefault="003C6AB4" w:rsidP="00CB47F1">
            <w:pPr>
              <w:pStyle w:val="phnormal"/>
              <w:rPr>
                <w:del w:id="3251" w:author="Арслан Катеев" w:date="2018-09-17T13:23:00Z"/>
              </w:rPr>
              <w:pPrChange w:id="3252" w:author="Арслан Катеев" w:date="2018-09-17T15:27:00Z">
                <w:pPr>
                  <w:pStyle w:val="phtablecellleft"/>
                </w:pPr>
              </w:pPrChange>
            </w:pPr>
          </w:p>
        </w:tc>
        <w:tc>
          <w:tcPr>
            <w:tcW w:w="1479" w:type="dxa"/>
            <w:shd w:val="clear" w:color="auto" w:fill="auto"/>
          </w:tcPr>
          <w:p w14:paraId="2170A097" w14:textId="18E2428A" w:rsidR="003C6AB4" w:rsidDel="009B5707" w:rsidRDefault="003C6AB4" w:rsidP="00CB47F1">
            <w:pPr>
              <w:pStyle w:val="phnormal"/>
              <w:rPr>
                <w:del w:id="3253" w:author="Арслан Катеев" w:date="2018-09-17T13:23:00Z"/>
              </w:rPr>
              <w:pPrChange w:id="3254" w:author="Арслан Катеев" w:date="2018-09-17T15:27:00Z">
                <w:pPr>
                  <w:pStyle w:val="phtablecellleft"/>
                </w:pPr>
              </w:pPrChange>
            </w:pPr>
          </w:p>
        </w:tc>
        <w:tc>
          <w:tcPr>
            <w:tcW w:w="1087" w:type="dxa"/>
            <w:shd w:val="clear" w:color="auto" w:fill="auto"/>
          </w:tcPr>
          <w:p w14:paraId="78CD91ED" w14:textId="3B1F6E0B" w:rsidR="003C6AB4" w:rsidDel="009B5707" w:rsidRDefault="003C6AB4" w:rsidP="00CB47F1">
            <w:pPr>
              <w:pStyle w:val="phnormal"/>
              <w:rPr>
                <w:del w:id="3255" w:author="Арслан Катеев" w:date="2018-09-17T13:23:00Z"/>
              </w:rPr>
              <w:pPrChange w:id="3256" w:author="Арслан Катеев" w:date="2018-09-17T15:27:00Z">
                <w:pPr>
                  <w:pStyle w:val="phtablecellleft"/>
                </w:pPr>
              </w:pPrChange>
            </w:pPr>
          </w:p>
        </w:tc>
        <w:tc>
          <w:tcPr>
            <w:tcW w:w="733" w:type="dxa"/>
            <w:shd w:val="clear" w:color="auto" w:fill="auto"/>
          </w:tcPr>
          <w:p w14:paraId="01641F79" w14:textId="3FCD6188" w:rsidR="003C6AB4" w:rsidDel="009B5707" w:rsidRDefault="003C6AB4" w:rsidP="00CB47F1">
            <w:pPr>
              <w:pStyle w:val="phnormal"/>
              <w:rPr>
                <w:del w:id="3257" w:author="Арслан Катеев" w:date="2018-09-17T13:23:00Z"/>
              </w:rPr>
              <w:pPrChange w:id="3258" w:author="Арслан Катеев" w:date="2018-09-17T15:27:00Z">
                <w:pPr>
                  <w:pStyle w:val="phtablecellleft"/>
                </w:pPr>
              </w:pPrChange>
            </w:pPr>
          </w:p>
        </w:tc>
      </w:tr>
      <w:tr w:rsidR="003C6AB4" w:rsidDel="009B5707" w14:paraId="11212010" w14:textId="744FB055" w:rsidTr="006E78FC">
        <w:trPr>
          <w:trHeight w:val="444"/>
          <w:del w:id="3259" w:author="Арслан Катеев" w:date="2018-09-17T13:23:00Z"/>
        </w:trPr>
        <w:tc>
          <w:tcPr>
            <w:tcW w:w="561" w:type="dxa"/>
            <w:shd w:val="clear" w:color="auto" w:fill="auto"/>
          </w:tcPr>
          <w:p w14:paraId="29E4893A" w14:textId="7A44F786" w:rsidR="003C6AB4" w:rsidDel="009B5707" w:rsidRDefault="003C6AB4" w:rsidP="00CB47F1">
            <w:pPr>
              <w:pStyle w:val="phnormal"/>
              <w:rPr>
                <w:del w:id="3260" w:author="Арслан Катеев" w:date="2018-09-17T13:23:00Z"/>
              </w:rPr>
              <w:pPrChange w:id="3261" w:author="Арслан Катеев" w:date="2018-09-17T15:27:00Z">
                <w:pPr>
                  <w:pStyle w:val="phtablecellleft"/>
                </w:pPr>
              </w:pPrChange>
            </w:pPr>
          </w:p>
        </w:tc>
        <w:tc>
          <w:tcPr>
            <w:tcW w:w="1036" w:type="dxa"/>
            <w:shd w:val="clear" w:color="auto" w:fill="auto"/>
          </w:tcPr>
          <w:p w14:paraId="3F713F47" w14:textId="42D8D1D5" w:rsidR="003C6AB4" w:rsidDel="009B5707" w:rsidRDefault="003C6AB4" w:rsidP="00CB47F1">
            <w:pPr>
              <w:pStyle w:val="phnormal"/>
              <w:rPr>
                <w:del w:id="3262" w:author="Арслан Катеев" w:date="2018-09-17T13:23:00Z"/>
              </w:rPr>
              <w:pPrChange w:id="3263" w:author="Арслан Катеев" w:date="2018-09-17T15:27:00Z">
                <w:pPr>
                  <w:pStyle w:val="phtablecellleft"/>
                </w:pPr>
              </w:pPrChange>
            </w:pPr>
          </w:p>
        </w:tc>
        <w:tc>
          <w:tcPr>
            <w:tcW w:w="1008" w:type="dxa"/>
            <w:shd w:val="clear" w:color="auto" w:fill="auto"/>
          </w:tcPr>
          <w:p w14:paraId="76954C06" w14:textId="12F69F7D" w:rsidR="003C6AB4" w:rsidDel="009B5707" w:rsidRDefault="003C6AB4" w:rsidP="00CB47F1">
            <w:pPr>
              <w:pStyle w:val="phnormal"/>
              <w:rPr>
                <w:del w:id="3264" w:author="Арслан Катеев" w:date="2018-09-17T13:23:00Z"/>
              </w:rPr>
              <w:pPrChange w:id="3265" w:author="Арслан Катеев" w:date="2018-09-17T15:27:00Z">
                <w:pPr>
                  <w:pStyle w:val="phtablecellleft"/>
                </w:pPr>
              </w:pPrChange>
            </w:pPr>
          </w:p>
        </w:tc>
        <w:tc>
          <w:tcPr>
            <w:tcW w:w="770" w:type="dxa"/>
            <w:shd w:val="clear" w:color="auto" w:fill="auto"/>
          </w:tcPr>
          <w:p w14:paraId="58927C16" w14:textId="1A51405A" w:rsidR="003C6AB4" w:rsidDel="009B5707" w:rsidRDefault="003C6AB4" w:rsidP="00CB47F1">
            <w:pPr>
              <w:pStyle w:val="phnormal"/>
              <w:rPr>
                <w:del w:id="3266" w:author="Арслан Катеев" w:date="2018-09-17T13:23:00Z"/>
              </w:rPr>
              <w:pPrChange w:id="3267" w:author="Арслан Катеев" w:date="2018-09-17T15:27:00Z">
                <w:pPr>
                  <w:pStyle w:val="phtablecellleft"/>
                </w:pPr>
              </w:pPrChange>
            </w:pPr>
          </w:p>
        </w:tc>
        <w:tc>
          <w:tcPr>
            <w:tcW w:w="1241" w:type="dxa"/>
            <w:shd w:val="clear" w:color="auto" w:fill="auto"/>
          </w:tcPr>
          <w:p w14:paraId="06AF4637" w14:textId="3A1E6A2D" w:rsidR="003C6AB4" w:rsidDel="009B5707" w:rsidRDefault="003C6AB4" w:rsidP="00CB47F1">
            <w:pPr>
              <w:pStyle w:val="phnormal"/>
              <w:rPr>
                <w:del w:id="3268" w:author="Арслан Катеев" w:date="2018-09-17T13:23:00Z"/>
              </w:rPr>
              <w:pPrChange w:id="3269" w:author="Арслан Катеев" w:date="2018-09-17T15:27:00Z">
                <w:pPr>
                  <w:pStyle w:val="phtablecellleft"/>
                </w:pPr>
              </w:pPrChange>
            </w:pPr>
          </w:p>
        </w:tc>
        <w:tc>
          <w:tcPr>
            <w:tcW w:w="1192" w:type="dxa"/>
            <w:shd w:val="clear" w:color="auto" w:fill="auto"/>
          </w:tcPr>
          <w:p w14:paraId="0D2566E1" w14:textId="3BDC2401" w:rsidR="003C6AB4" w:rsidDel="009B5707" w:rsidRDefault="003C6AB4" w:rsidP="00CB47F1">
            <w:pPr>
              <w:pStyle w:val="phnormal"/>
              <w:rPr>
                <w:del w:id="3270" w:author="Арслан Катеев" w:date="2018-09-17T13:23:00Z"/>
              </w:rPr>
              <w:pPrChange w:id="3271" w:author="Арслан Катеев" w:date="2018-09-17T15:27:00Z">
                <w:pPr>
                  <w:pStyle w:val="phtablecellleft"/>
                </w:pPr>
              </w:pPrChange>
            </w:pPr>
          </w:p>
        </w:tc>
        <w:tc>
          <w:tcPr>
            <w:tcW w:w="876" w:type="dxa"/>
            <w:shd w:val="clear" w:color="auto" w:fill="auto"/>
          </w:tcPr>
          <w:p w14:paraId="6EE8705F" w14:textId="075E042C" w:rsidR="003C6AB4" w:rsidDel="009B5707" w:rsidRDefault="003C6AB4" w:rsidP="00CB47F1">
            <w:pPr>
              <w:pStyle w:val="phnormal"/>
              <w:rPr>
                <w:del w:id="3272" w:author="Арслан Катеев" w:date="2018-09-17T13:23:00Z"/>
              </w:rPr>
              <w:pPrChange w:id="3273" w:author="Арслан Катеев" w:date="2018-09-17T15:27:00Z">
                <w:pPr>
                  <w:pStyle w:val="phtablecellleft"/>
                </w:pPr>
              </w:pPrChange>
            </w:pPr>
          </w:p>
        </w:tc>
        <w:tc>
          <w:tcPr>
            <w:tcW w:w="1479" w:type="dxa"/>
            <w:shd w:val="clear" w:color="auto" w:fill="auto"/>
          </w:tcPr>
          <w:p w14:paraId="662BD3E9" w14:textId="3CD2BC3D" w:rsidR="003C6AB4" w:rsidDel="009B5707" w:rsidRDefault="003C6AB4" w:rsidP="00CB47F1">
            <w:pPr>
              <w:pStyle w:val="phnormal"/>
              <w:rPr>
                <w:del w:id="3274" w:author="Арслан Катеев" w:date="2018-09-17T13:23:00Z"/>
              </w:rPr>
              <w:pPrChange w:id="3275" w:author="Арслан Катеев" w:date="2018-09-17T15:27:00Z">
                <w:pPr>
                  <w:pStyle w:val="phtablecellleft"/>
                </w:pPr>
              </w:pPrChange>
            </w:pPr>
          </w:p>
        </w:tc>
        <w:tc>
          <w:tcPr>
            <w:tcW w:w="1087" w:type="dxa"/>
            <w:shd w:val="clear" w:color="auto" w:fill="auto"/>
          </w:tcPr>
          <w:p w14:paraId="3A6D84F6" w14:textId="7B8C4919" w:rsidR="003C6AB4" w:rsidDel="009B5707" w:rsidRDefault="003C6AB4" w:rsidP="00CB47F1">
            <w:pPr>
              <w:pStyle w:val="phnormal"/>
              <w:rPr>
                <w:del w:id="3276" w:author="Арслан Катеев" w:date="2018-09-17T13:23:00Z"/>
              </w:rPr>
              <w:pPrChange w:id="3277" w:author="Арслан Катеев" w:date="2018-09-17T15:27:00Z">
                <w:pPr>
                  <w:pStyle w:val="phtablecellleft"/>
                </w:pPr>
              </w:pPrChange>
            </w:pPr>
          </w:p>
        </w:tc>
        <w:tc>
          <w:tcPr>
            <w:tcW w:w="733" w:type="dxa"/>
            <w:shd w:val="clear" w:color="auto" w:fill="auto"/>
          </w:tcPr>
          <w:p w14:paraId="169299C0" w14:textId="4FDD3539" w:rsidR="003C6AB4" w:rsidDel="009B5707" w:rsidRDefault="003C6AB4" w:rsidP="00CB47F1">
            <w:pPr>
              <w:pStyle w:val="phnormal"/>
              <w:rPr>
                <w:del w:id="3278" w:author="Арслан Катеев" w:date="2018-09-17T13:23:00Z"/>
              </w:rPr>
              <w:pPrChange w:id="3279" w:author="Арслан Катеев" w:date="2018-09-17T15:27:00Z">
                <w:pPr>
                  <w:pStyle w:val="phtablecellleft"/>
                </w:pPr>
              </w:pPrChange>
            </w:pPr>
          </w:p>
        </w:tc>
      </w:tr>
      <w:tr w:rsidR="003C6AB4" w:rsidDel="009B5707" w14:paraId="1B7F565F" w14:textId="13E90510" w:rsidTr="006E78FC">
        <w:trPr>
          <w:trHeight w:val="444"/>
          <w:del w:id="3280" w:author="Арслан Катеев" w:date="2018-09-17T13:23:00Z"/>
        </w:trPr>
        <w:tc>
          <w:tcPr>
            <w:tcW w:w="561" w:type="dxa"/>
            <w:shd w:val="clear" w:color="auto" w:fill="auto"/>
          </w:tcPr>
          <w:p w14:paraId="3ED7B9F7" w14:textId="302CAAE9" w:rsidR="003C6AB4" w:rsidDel="009B5707" w:rsidRDefault="003C6AB4" w:rsidP="00CB47F1">
            <w:pPr>
              <w:pStyle w:val="phnormal"/>
              <w:rPr>
                <w:del w:id="3281" w:author="Арслан Катеев" w:date="2018-09-17T13:23:00Z"/>
              </w:rPr>
              <w:pPrChange w:id="3282" w:author="Арслан Катеев" w:date="2018-09-17T15:27:00Z">
                <w:pPr>
                  <w:pStyle w:val="phtablecellleft"/>
                </w:pPr>
              </w:pPrChange>
            </w:pPr>
          </w:p>
        </w:tc>
        <w:tc>
          <w:tcPr>
            <w:tcW w:w="1036" w:type="dxa"/>
            <w:shd w:val="clear" w:color="auto" w:fill="auto"/>
          </w:tcPr>
          <w:p w14:paraId="7505FC63" w14:textId="3CA57434" w:rsidR="003C6AB4" w:rsidDel="009B5707" w:rsidRDefault="003C6AB4" w:rsidP="00CB47F1">
            <w:pPr>
              <w:pStyle w:val="phnormal"/>
              <w:rPr>
                <w:del w:id="3283" w:author="Арслан Катеев" w:date="2018-09-17T13:23:00Z"/>
              </w:rPr>
              <w:pPrChange w:id="3284" w:author="Арслан Катеев" w:date="2018-09-17T15:27:00Z">
                <w:pPr>
                  <w:pStyle w:val="phtablecellleft"/>
                </w:pPr>
              </w:pPrChange>
            </w:pPr>
          </w:p>
        </w:tc>
        <w:tc>
          <w:tcPr>
            <w:tcW w:w="1008" w:type="dxa"/>
            <w:shd w:val="clear" w:color="auto" w:fill="auto"/>
          </w:tcPr>
          <w:p w14:paraId="01B062FF" w14:textId="3267B446" w:rsidR="003C6AB4" w:rsidDel="009B5707" w:rsidRDefault="003C6AB4" w:rsidP="00CB47F1">
            <w:pPr>
              <w:pStyle w:val="phnormal"/>
              <w:rPr>
                <w:del w:id="3285" w:author="Арслан Катеев" w:date="2018-09-17T13:23:00Z"/>
              </w:rPr>
              <w:pPrChange w:id="3286" w:author="Арслан Катеев" w:date="2018-09-17T15:27:00Z">
                <w:pPr>
                  <w:pStyle w:val="phtablecellleft"/>
                </w:pPr>
              </w:pPrChange>
            </w:pPr>
          </w:p>
        </w:tc>
        <w:tc>
          <w:tcPr>
            <w:tcW w:w="770" w:type="dxa"/>
            <w:shd w:val="clear" w:color="auto" w:fill="auto"/>
          </w:tcPr>
          <w:p w14:paraId="66D27C05" w14:textId="4F7BC2E9" w:rsidR="003C6AB4" w:rsidDel="009B5707" w:rsidRDefault="003C6AB4" w:rsidP="00CB47F1">
            <w:pPr>
              <w:pStyle w:val="phnormal"/>
              <w:rPr>
                <w:del w:id="3287" w:author="Арслан Катеев" w:date="2018-09-17T13:23:00Z"/>
              </w:rPr>
              <w:pPrChange w:id="3288" w:author="Арслан Катеев" w:date="2018-09-17T15:27:00Z">
                <w:pPr>
                  <w:pStyle w:val="phtablecellleft"/>
                </w:pPr>
              </w:pPrChange>
            </w:pPr>
          </w:p>
        </w:tc>
        <w:tc>
          <w:tcPr>
            <w:tcW w:w="1241" w:type="dxa"/>
            <w:shd w:val="clear" w:color="auto" w:fill="auto"/>
          </w:tcPr>
          <w:p w14:paraId="33ECAC2D" w14:textId="59F14A8C" w:rsidR="003C6AB4" w:rsidDel="009B5707" w:rsidRDefault="003C6AB4" w:rsidP="00CB47F1">
            <w:pPr>
              <w:pStyle w:val="phnormal"/>
              <w:rPr>
                <w:del w:id="3289" w:author="Арслан Катеев" w:date="2018-09-17T13:23:00Z"/>
              </w:rPr>
              <w:pPrChange w:id="3290" w:author="Арслан Катеев" w:date="2018-09-17T15:27:00Z">
                <w:pPr>
                  <w:pStyle w:val="phtablecellleft"/>
                </w:pPr>
              </w:pPrChange>
            </w:pPr>
          </w:p>
        </w:tc>
        <w:tc>
          <w:tcPr>
            <w:tcW w:w="1192" w:type="dxa"/>
            <w:shd w:val="clear" w:color="auto" w:fill="auto"/>
          </w:tcPr>
          <w:p w14:paraId="19961B75" w14:textId="18C5B7E6" w:rsidR="003C6AB4" w:rsidDel="009B5707" w:rsidRDefault="003C6AB4" w:rsidP="00CB47F1">
            <w:pPr>
              <w:pStyle w:val="phnormal"/>
              <w:rPr>
                <w:del w:id="3291" w:author="Арслан Катеев" w:date="2018-09-17T13:23:00Z"/>
              </w:rPr>
              <w:pPrChange w:id="3292" w:author="Арслан Катеев" w:date="2018-09-17T15:27:00Z">
                <w:pPr>
                  <w:pStyle w:val="phtablecellleft"/>
                </w:pPr>
              </w:pPrChange>
            </w:pPr>
          </w:p>
        </w:tc>
        <w:tc>
          <w:tcPr>
            <w:tcW w:w="876" w:type="dxa"/>
            <w:shd w:val="clear" w:color="auto" w:fill="auto"/>
          </w:tcPr>
          <w:p w14:paraId="2EA81A91" w14:textId="742CC0A1" w:rsidR="003C6AB4" w:rsidDel="009B5707" w:rsidRDefault="003C6AB4" w:rsidP="00CB47F1">
            <w:pPr>
              <w:pStyle w:val="phnormal"/>
              <w:rPr>
                <w:del w:id="3293" w:author="Арслан Катеев" w:date="2018-09-17T13:23:00Z"/>
              </w:rPr>
              <w:pPrChange w:id="3294" w:author="Арслан Катеев" w:date="2018-09-17T15:27:00Z">
                <w:pPr>
                  <w:pStyle w:val="phtablecellleft"/>
                </w:pPr>
              </w:pPrChange>
            </w:pPr>
          </w:p>
        </w:tc>
        <w:tc>
          <w:tcPr>
            <w:tcW w:w="1479" w:type="dxa"/>
            <w:shd w:val="clear" w:color="auto" w:fill="auto"/>
          </w:tcPr>
          <w:p w14:paraId="020FF5F6" w14:textId="73E6C4AA" w:rsidR="003C6AB4" w:rsidDel="009B5707" w:rsidRDefault="003C6AB4" w:rsidP="00CB47F1">
            <w:pPr>
              <w:pStyle w:val="phnormal"/>
              <w:rPr>
                <w:del w:id="3295" w:author="Арслан Катеев" w:date="2018-09-17T13:23:00Z"/>
              </w:rPr>
              <w:pPrChange w:id="3296" w:author="Арслан Катеев" w:date="2018-09-17T15:27:00Z">
                <w:pPr>
                  <w:pStyle w:val="phtablecellleft"/>
                </w:pPr>
              </w:pPrChange>
            </w:pPr>
          </w:p>
        </w:tc>
        <w:tc>
          <w:tcPr>
            <w:tcW w:w="1087" w:type="dxa"/>
            <w:shd w:val="clear" w:color="auto" w:fill="auto"/>
          </w:tcPr>
          <w:p w14:paraId="395B8435" w14:textId="7713A86A" w:rsidR="003C6AB4" w:rsidDel="009B5707" w:rsidRDefault="003C6AB4" w:rsidP="00CB47F1">
            <w:pPr>
              <w:pStyle w:val="phnormal"/>
              <w:rPr>
                <w:del w:id="3297" w:author="Арслан Катеев" w:date="2018-09-17T13:23:00Z"/>
              </w:rPr>
              <w:pPrChange w:id="3298" w:author="Арслан Катеев" w:date="2018-09-17T15:27:00Z">
                <w:pPr>
                  <w:pStyle w:val="phtablecellleft"/>
                </w:pPr>
              </w:pPrChange>
            </w:pPr>
          </w:p>
        </w:tc>
        <w:tc>
          <w:tcPr>
            <w:tcW w:w="733" w:type="dxa"/>
            <w:shd w:val="clear" w:color="auto" w:fill="auto"/>
          </w:tcPr>
          <w:p w14:paraId="06EBB4AF" w14:textId="4830D1AF" w:rsidR="003C6AB4" w:rsidDel="009B5707" w:rsidRDefault="003C6AB4" w:rsidP="00CB47F1">
            <w:pPr>
              <w:pStyle w:val="phnormal"/>
              <w:rPr>
                <w:del w:id="3299" w:author="Арслан Катеев" w:date="2018-09-17T13:23:00Z"/>
              </w:rPr>
              <w:pPrChange w:id="3300" w:author="Арслан Катеев" w:date="2018-09-17T15:27:00Z">
                <w:pPr>
                  <w:pStyle w:val="phtablecellleft"/>
                </w:pPr>
              </w:pPrChange>
            </w:pPr>
          </w:p>
        </w:tc>
      </w:tr>
      <w:tr w:rsidR="003C6AB4" w:rsidRPr="00767A8A" w:rsidDel="009B5707" w14:paraId="4151FEC2" w14:textId="7F497B0B" w:rsidTr="006E78FC">
        <w:trPr>
          <w:trHeight w:val="444"/>
          <w:del w:id="3301" w:author="Арслан Катеев" w:date="2018-09-17T13:23:00Z"/>
        </w:trPr>
        <w:tc>
          <w:tcPr>
            <w:tcW w:w="561" w:type="dxa"/>
            <w:shd w:val="clear" w:color="auto" w:fill="auto"/>
          </w:tcPr>
          <w:p w14:paraId="7F214835" w14:textId="6D73EC29" w:rsidR="003C6AB4" w:rsidDel="009B5707" w:rsidRDefault="003C6AB4" w:rsidP="00CB47F1">
            <w:pPr>
              <w:pStyle w:val="phnormal"/>
              <w:rPr>
                <w:del w:id="3302" w:author="Арслан Катеев" w:date="2018-09-17T13:23:00Z"/>
              </w:rPr>
              <w:pPrChange w:id="3303" w:author="Арслан Катеев" w:date="2018-09-17T15:27:00Z">
                <w:pPr>
                  <w:pStyle w:val="phtablecellleft"/>
                </w:pPr>
              </w:pPrChange>
            </w:pPr>
          </w:p>
        </w:tc>
        <w:tc>
          <w:tcPr>
            <w:tcW w:w="1036" w:type="dxa"/>
            <w:shd w:val="clear" w:color="auto" w:fill="auto"/>
          </w:tcPr>
          <w:p w14:paraId="3ADC2752" w14:textId="1337C753" w:rsidR="003C6AB4" w:rsidDel="009B5707" w:rsidRDefault="003C6AB4" w:rsidP="00CB47F1">
            <w:pPr>
              <w:pStyle w:val="phnormal"/>
              <w:rPr>
                <w:del w:id="3304" w:author="Арслан Катеев" w:date="2018-09-17T13:23:00Z"/>
              </w:rPr>
              <w:pPrChange w:id="3305" w:author="Арслан Катеев" w:date="2018-09-17T15:27:00Z">
                <w:pPr>
                  <w:pStyle w:val="phtablecellleft"/>
                </w:pPr>
              </w:pPrChange>
            </w:pPr>
          </w:p>
        </w:tc>
        <w:tc>
          <w:tcPr>
            <w:tcW w:w="1008" w:type="dxa"/>
            <w:shd w:val="clear" w:color="auto" w:fill="auto"/>
          </w:tcPr>
          <w:p w14:paraId="2ADD3741" w14:textId="5DE67A51" w:rsidR="003C6AB4" w:rsidDel="009B5707" w:rsidRDefault="003C6AB4" w:rsidP="00CB47F1">
            <w:pPr>
              <w:pStyle w:val="phnormal"/>
              <w:rPr>
                <w:del w:id="3306" w:author="Арслан Катеев" w:date="2018-09-17T13:23:00Z"/>
              </w:rPr>
              <w:pPrChange w:id="3307" w:author="Арслан Катеев" w:date="2018-09-17T15:27:00Z">
                <w:pPr>
                  <w:pStyle w:val="phtablecellleft"/>
                </w:pPr>
              </w:pPrChange>
            </w:pPr>
          </w:p>
        </w:tc>
        <w:tc>
          <w:tcPr>
            <w:tcW w:w="770" w:type="dxa"/>
            <w:shd w:val="clear" w:color="auto" w:fill="auto"/>
          </w:tcPr>
          <w:p w14:paraId="039D7084" w14:textId="6DEF53FC" w:rsidR="003C6AB4" w:rsidDel="009B5707" w:rsidRDefault="003C6AB4" w:rsidP="00CB47F1">
            <w:pPr>
              <w:pStyle w:val="phnormal"/>
              <w:rPr>
                <w:del w:id="3308" w:author="Арслан Катеев" w:date="2018-09-17T13:23:00Z"/>
              </w:rPr>
              <w:pPrChange w:id="3309" w:author="Арслан Катеев" w:date="2018-09-17T15:27:00Z">
                <w:pPr>
                  <w:pStyle w:val="phtablecellleft"/>
                </w:pPr>
              </w:pPrChange>
            </w:pPr>
          </w:p>
        </w:tc>
        <w:tc>
          <w:tcPr>
            <w:tcW w:w="1241" w:type="dxa"/>
            <w:shd w:val="clear" w:color="auto" w:fill="auto"/>
          </w:tcPr>
          <w:p w14:paraId="49F21866" w14:textId="1175CD3B" w:rsidR="003C6AB4" w:rsidDel="009B5707" w:rsidRDefault="003C6AB4" w:rsidP="00CB47F1">
            <w:pPr>
              <w:pStyle w:val="phnormal"/>
              <w:rPr>
                <w:del w:id="3310" w:author="Арслан Катеев" w:date="2018-09-17T13:23:00Z"/>
              </w:rPr>
              <w:pPrChange w:id="3311" w:author="Арслан Катеев" w:date="2018-09-17T15:27:00Z">
                <w:pPr>
                  <w:pStyle w:val="phtablecellleft"/>
                </w:pPr>
              </w:pPrChange>
            </w:pPr>
          </w:p>
        </w:tc>
        <w:tc>
          <w:tcPr>
            <w:tcW w:w="1192" w:type="dxa"/>
            <w:shd w:val="clear" w:color="auto" w:fill="auto"/>
          </w:tcPr>
          <w:p w14:paraId="679ECD7B" w14:textId="6F4F0C73" w:rsidR="003C6AB4" w:rsidDel="009B5707" w:rsidRDefault="003C6AB4" w:rsidP="00CB47F1">
            <w:pPr>
              <w:pStyle w:val="phnormal"/>
              <w:rPr>
                <w:del w:id="3312" w:author="Арслан Катеев" w:date="2018-09-17T13:23:00Z"/>
              </w:rPr>
              <w:pPrChange w:id="3313" w:author="Арслан Катеев" w:date="2018-09-17T15:27:00Z">
                <w:pPr>
                  <w:pStyle w:val="phtablecellleft"/>
                </w:pPr>
              </w:pPrChange>
            </w:pPr>
          </w:p>
        </w:tc>
        <w:tc>
          <w:tcPr>
            <w:tcW w:w="876" w:type="dxa"/>
            <w:shd w:val="clear" w:color="auto" w:fill="auto"/>
          </w:tcPr>
          <w:p w14:paraId="523DCC03" w14:textId="469D8493" w:rsidR="003C6AB4" w:rsidDel="009B5707" w:rsidRDefault="003C6AB4" w:rsidP="00CB47F1">
            <w:pPr>
              <w:pStyle w:val="phnormal"/>
              <w:rPr>
                <w:del w:id="3314" w:author="Арслан Катеев" w:date="2018-09-17T13:23:00Z"/>
              </w:rPr>
              <w:pPrChange w:id="3315" w:author="Арслан Катеев" w:date="2018-09-17T15:27:00Z">
                <w:pPr>
                  <w:pStyle w:val="phtablecellleft"/>
                </w:pPr>
              </w:pPrChange>
            </w:pPr>
          </w:p>
        </w:tc>
        <w:tc>
          <w:tcPr>
            <w:tcW w:w="1479" w:type="dxa"/>
            <w:shd w:val="clear" w:color="auto" w:fill="auto"/>
          </w:tcPr>
          <w:p w14:paraId="27C8713F" w14:textId="23F3CB5A" w:rsidR="003C6AB4" w:rsidDel="009B5707" w:rsidRDefault="003C6AB4" w:rsidP="00CB47F1">
            <w:pPr>
              <w:pStyle w:val="phnormal"/>
              <w:rPr>
                <w:del w:id="3316" w:author="Арслан Катеев" w:date="2018-09-17T13:23:00Z"/>
              </w:rPr>
              <w:pPrChange w:id="3317" w:author="Арслан Катеев" w:date="2018-09-17T15:27:00Z">
                <w:pPr>
                  <w:pStyle w:val="phtablecellleft"/>
                </w:pPr>
              </w:pPrChange>
            </w:pPr>
          </w:p>
        </w:tc>
        <w:tc>
          <w:tcPr>
            <w:tcW w:w="1087" w:type="dxa"/>
            <w:shd w:val="clear" w:color="auto" w:fill="auto"/>
          </w:tcPr>
          <w:p w14:paraId="4FAD55C7" w14:textId="5ACD0E44" w:rsidR="003C6AB4" w:rsidDel="009B5707" w:rsidRDefault="003C6AB4" w:rsidP="00CB47F1">
            <w:pPr>
              <w:pStyle w:val="phnormal"/>
              <w:rPr>
                <w:del w:id="3318" w:author="Арслан Катеев" w:date="2018-09-17T13:23:00Z"/>
              </w:rPr>
              <w:pPrChange w:id="3319" w:author="Арслан Катеев" w:date="2018-09-17T15:27:00Z">
                <w:pPr>
                  <w:pStyle w:val="phtablecellleft"/>
                </w:pPr>
              </w:pPrChange>
            </w:pPr>
          </w:p>
        </w:tc>
        <w:tc>
          <w:tcPr>
            <w:tcW w:w="733" w:type="dxa"/>
            <w:shd w:val="clear" w:color="auto" w:fill="auto"/>
          </w:tcPr>
          <w:p w14:paraId="47C08F9B" w14:textId="07A926FD" w:rsidR="003C6AB4" w:rsidDel="009B5707" w:rsidRDefault="003C6AB4" w:rsidP="00CB47F1">
            <w:pPr>
              <w:pStyle w:val="phnormal"/>
              <w:rPr>
                <w:del w:id="3320" w:author="Арслан Катеев" w:date="2018-09-17T13:23:00Z"/>
              </w:rPr>
              <w:pPrChange w:id="3321" w:author="Арслан Катеев" w:date="2018-09-17T15:27:00Z">
                <w:pPr>
                  <w:pStyle w:val="phtablecellleft"/>
                </w:pPr>
              </w:pPrChange>
            </w:pPr>
          </w:p>
        </w:tc>
      </w:tr>
      <w:tr w:rsidR="003C6AB4" w:rsidDel="009B5707" w14:paraId="4AC22ADE" w14:textId="598791D9" w:rsidTr="006E78FC">
        <w:trPr>
          <w:trHeight w:val="444"/>
          <w:del w:id="3322" w:author="Арслан Катеев" w:date="2018-09-17T13:23:00Z"/>
        </w:trPr>
        <w:tc>
          <w:tcPr>
            <w:tcW w:w="561" w:type="dxa"/>
            <w:shd w:val="clear" w:color="auto" w:fill="auto"/>
          </w:tcPr>
          <w:p w14:paraId="01A71CF7" w14:textId="41024B9C" w:rsidR="003C6AB4" w:rsidDel="009B5707" w:rsidRDefault="003C6AB4" w:rsidP="00CB47F1">
            <w:pPr>
              <w:pStyle w:val="phnormal"/>
              <w:rPr>
                <w:del w:id="3323" w:author="Арслан Катеев" w:date="2018-09-17T13:23:00Z"/>
              </w:rPr>
              <w:pPrChange w:id="3324" w:author="Арслан Катеев" w:date="2018-09-17T15:27:00Z">
                <w:pPr>
                  <w:pStyle w:val="phtablecellleft"/>
                </w:pPr>
              </w:pPrChange>
            </w:pPr>
          </w:p>
        </w:tc>
        <w:tc>
          <w:tcPr>
            <w:tcW w:w="1036" w:type="dxa"/>
            <w:shd w:val="clear" w:color="auto" w:fill="auto"/>
          </w:tcPr>
          <w:p w14:paraId="030EE3F6" w14:textId="101B67D5" w:rsidR="003C6AB4" w:rsidDel="009B5707" w:rsidRDefault="003C6AB4" w:rsidP="00CB47F1">
            <w:pPr>
              <w:pStyle w:val="phnormal"/>
              <w:rPr>
                <w:del w:id="3325" w:author="Арслан Катеев" w:date="2018-09-17T13:23:00Z"/>
              </w:rPr>
              <w:pPrChange w:id="3326" w:author="Арслан Катеев" w:date="2018-09-17T15:27:00Z">
                <w:pPr>
                  <w:pStyle w:val="phtablecellleft"/>
                </w:pPr>
              </w:pPrChange>
            </w:pPr>
          </w:p>
        </w:tc>
        <w:tc>
          <w:tcPr>
            <w:tcW w:w="1008" w:type="dxa"/>
            <w:shd w:val="clear" w:color="auto" w:fill="auto"/>
          </w:tcPr>
          <w:p w14:paraId="6D4BF8A2" w14:textId="066B06C9" w:rsidR="003C6AB4" w:rsidDel="009B5707" w:rsidRDefault="003C6AB4" w:rsidP="00CB47F1">
            <w:pPr>
              <w:pStyle w:val="phnormal"/>
              <w:rPr>
                <w:del w:id="3327" w:author="Арслан Катеев" w:date="2018-09-17T13:23:00Z"/>
              </w:rPr>
              <w:pPrChange w:id="3328" w:author="Арслан Катеев" w:date="2018-09-17T15:27:00Z">
                <w:pPr>
                  <w:pStyle w:val="phtablecellleft"/>
                </w:pPr>
              </w:pPrChange>
            </w:pPr>
          </w:p>
        </w:tc>
        <w:tc>
          <w:tcPr>
            <w:tcW w:w="770" w:type="dxa"/>
            <w:shd w:val="clear" w:color="auto" w:fill="auto"/>
          </w:tcPr>
          <w:p w14:paraId="168E40E5" w14:textId="52F00D88" w:rsidR="003C6AB4" w:rsidDel="009B5707" w:rsidRDefault="003C6AB4" w:rsidP="00CB47F1">
            <w:pPr>
              <w:pStyle w:val="phnormal"/>
              <w:rPr>
                <w:del w:id="3329" w:author="Арслан Катеев" w:date="2018-09-17T13:23:00Z"/>
              </w:rPr>
              <w:pPrChange w:id="3330" w:author="Арслан Катеев" w:date="2018-09-17T15:27:00Z">
                <w:pPr>
                  <w:pStyle w:val="phtablecellleft"/>
                </w:pPr>
              </w:pPrChange>
            </w:pPr>
          </w:p>
        </w:tc>
        <w:tc>
          <w:tcPr>
            <w:tcW w:w="1241" w:type="dxa"/>
            <w:shd w:val="clear" w:color="auto" w:fill="auto"/>
          </w:tcPr>
          <w:p w14:paraId="6A5C5AD8" w14:textId="5E44034E" w:rsidR="003C6AB4" w:rsidDel="009B5707" w:rsidRDefault="003C6AB4" w:rsidP="00CB47F1">
            <w:pPr>
              <w:pStyle w:val="phnormal"/>
              <w:rPr>
                <w:del w:id="3331" w:author="Арслан Катеев" w:date="2018-09-17T13:23:00Z"/>
              </w:rPr>
              <w:pPrChange w:id="3332" w:author="Арслан Катеев" w:date="2018-09-17T15:27:00Z">
                <w:pPr>
                  <w:pStyle w:val="phtablecellleft"/>
                </w:pPr>
              </w:pPrChange>
            </w:pPr>
          </w:p>
        </w:tc>
        <w:tc>
          <w:tcPr>
            <w:tcW w:w="1192" w:type="dxa"/>
            <w:shd w:val="clear" w:color="auto" w:fill="auto"/>
          </w:tcPr>
          <w:p w14:paraId="7415FF82" w14:textId="723FAC90" w:rsidR="003C6AB4" w:rsidDel="009B5707" w:rsidRDefault="003C6AB4" w:rsidP="00CB47F1">
            <w:pPr>
              <w:pStyle w:val="phnormal"/>
              <w:rPr>
                <w:del w:id="3333" w:author="Арслан Катеев" w:date="2018-09-17T13:23:00Z"/>
              </w:rPr>
              <w:pPrChange w:id="3334" w:author="Арслан Катеев" w:date="2018-09-17T15:27:00Z">
                <w:pPr>
                  <w:pStyle w:val="phtablecellleft"/>
                </w:pPr>
              </w:pPrChange>
            </w:pPr>
          </w:p>
        </w:tc>
        <w:tc>
          <w:tcPr>
            <w:tcW w:w="876" w:type="dxa"/>
            <w:shd w:val="clear" w:color="auto" w:fill="auto"/>
          </w:tcPr>
          <w:p w14:paraId="0AF825C7" w14:textId="0FCBF95E" w:rsidR="003C6AB4" w:rsidDel="009B5707" w:rsidRDefault="003C6AB4" w:rsidP="00CB47F1">
            <w:pPr>
              <w:pStyle w:val="phnormal"/>
              <w:rPr>
                <w:del w:id="3335" w:author="Арслан Катеев" w:date="2018-09-17T13:23:00Z"/>
              </w:rPr>
              <w:pPrChange w:id="3336" w:author="Арслан Катеев" w:date="2018-09-17T15:27:00Z">
                <w:pPr>
                  <w:pStyle w:val="phtablecellleft"/>
                </w:pPr>
              </w:pPrChange>
            </w:pPr>
          </w:p>
        </w:tc>
        <w:tc>
          <w:tcPr>
            <w:tcW w:w="1479" w:type="dxa"/>
            <w:shd w:val="clear" w:color="auto" w:fill="auto"/>
          </w:tcPr>
          <w:p w14:paraId="6CCDE708" w14:textId="1F2A31BD" w:rsidR="003C6AB4" w:rsidDel="009B5707" w:rsidRDefault="003C6AB4" w:rsidP="00CB47F1">
            <w:pPr>
              <w:pStyle w:val="phnormal"/>
              <w:rPr>
                <w:del w:id="3337" w:author="Арслан Катеев" w:date="2018-09-17T13:23:00Z"/>
              </w:rPr>
              <w:pPrChange w:id="3338" w:author="Арслан Катеев" w:date="2018-09-17T15:27:00Z">
                <w:pPr>
                  <w:pStyle w:val="phtablecellleft"/>
                </w:pPr>
              </w:pPrChange>
            </w:pPr>
          </w:p>
        </w:tc>
        <w:tc>
          <w:tcPr>
            <w:tcW w:w="1087" w:type="dxa"/>
            <w:shd w:val="clear" w:color="auto" w:fill="auto"/>
          </w:tcPr>
          <w:p w14:paraId="32251066" w14:textId="30C2E80B" w:rsidR="003C6AB4" w:rsidDel="009B5707" w:rsidRDefault="003C6AB4" w:rsidP="00CB47F1">
            <w:pPr>
              <w:pStyle w:val="phnormal"/>
              <w:rPr>
                <w:del w:id="3339" w:author="Арслан Катеев" w:date="2018-09-17T13:23:00Z"/>
              </w:rPr>
              <w:pPrChange w:id="3340" w:author="Арслан Катеев" w:date="2018-09-17T15:27:00Z">
                <w:pPr>
                  <w:pStyle w:val="phtablecellleft"/>
                </w:pPr>
              </w:pPrChange>
            </w:pPr>
          </w:p>
        </w:tc>
        <w:tc>
          <w:tcPr>
            <w:tcW w:w="733" w:type="dxa"/>
            <w:shd w:val="clear" w:color="auto" w:fill="auto"/>
          </w:tcPr>
          <w:p w14:paraId="52F2E182" w14:textId="404CB34E" w:rsidR="003C6AB4" w:rsidDel="009B5707" w:rsidRDefault="003C6AB4" w:rsidP="00CB47F1">
            <w:pPr>
              <w:pStyle w:val="phnormal"/>
              <w:rPr>
                <w:del w:id="3341" w:author="Арслан Катеев" w:date="2018-09-17T13:23:00Z"/>
              </w:rPr>
              <w:pPrChange w:id="3342" w:author="Арслан Катеев" w:date="2018-09-17T15:27:00Z">
                <w:pPr>
                  <w:pStyle w:val="phtablecellleft"/>
                </w:pPr>
              </w:pPrChange>
            </w:pPr>
          </w:p>
        </w:tc>
      </w:tr>
      <w:tr w:rsidR="003C6AB4" w:rsidRPr="00767A8A" w:rsidDel="009B5707" w14:paraId="7C0A86D2" w14:textId="556E5FC4" w:rsidTr="006E78FC">
        <w:trPr>
          <w:trHeight w:val="444"/>
          <w:del w:id="3343" w:author="Арслан Катеев" w:date="2018-09-17T13:23:00Z"/>
        </w:trPr>
        <w:tc>
          <w:tcPr>
            <w:tcW w:w="561" w:type="dxa"/>
            <w:shd w:val="clear" w:color="auto" w:fill="auto"/>
          </w:tcPr>
          <w:p w14:paraId="15F35D0B" w14:textId="40F31BDB" w:rsidR="003C6AB4" w:rsidDel="009B5707" w:rsidRDefault="003C6AB4" w:rsidP="00CB47F1">
            <w:pPr>
              <w:pStyle w:val="phnormal"/>
              <w:rPr>
                <w:del w:id="3344" w:author="Арслан Катеев" w:date="2018-09-17T13:23:00Z"/>
              </w:rPr>
              <w:pPrChange w:id="3345" w:author="Арслан Катеев" w:date="2018-09-17T15:27:00Z">
                <w:pPr>
                  <w:pStyle w:val="phtablecellleft"/>
                </w:pPr>
              </w:pPrChange>
            </w:pPr>
          </w:p>
        </w:tc>
        <w:tc>
          <w:tcPr>
            <w:tcW w:w="1036" w:type="dxa"/>
            <w:shd w:val="clear" w:color="auto" w:fill="auto"/>
          </w:tcPr>
          <w:p w14:paraId="34453308" w14:textId="49807B39" w:rsidR="003C6AB4" w:rsidDel="009B5707" w:rsidRDefault="003C6AB4" w:rsidP="00CB47F1">
            <w:pPr>
              <w:pStyle w:val="phnormal"/>
              <w:rPr>
                <w:del w:id="3346" w:author="Арслан Катеев" w:date="2018-09-17T13:23:00Z"/>
              </w:rPr>
              <w:pPrChange w:id="3347" w:author="Арслан Катеев" w:date="2018-09-17T15:27:00Z">
                <w:pPr>
                  <w:pStyle w:val="phtablecellleft"/>
                </w:pPr>
              </w:pPrChange>
            </w:pPr>
          </w:p>
        </w:tc>
        <w:tc>
          <w:tcPr>
            <w:tcW w:w="1008" w:type="dxa"/>
            <w:shd w:val="clear" w:color="auto" w:fill="auto"/>
          </w:tcPr>
          <w:p w14:paraId="5DC3910C" w14:textId="61040B4D" w:rsidR="003C6AB4" w:rsidDel="009B5707" w:rsidRDefault="003C6AB4" w:rsidP="00CB47F1">
            <w:pPr>
              <w:pStyle w:val="phnormal"/>
              <w:rPr>
                <w:del w:id="3348" w:author="Арслан Катеев" w:date="2018-09-17T13:23:00Z"/>
              </w:rPr>
              <w:pPrChange w:id="3349" w:author="Арслан Катеев" w:date="2018-09-17T15:27:00Z">
                <w:pPr>
                  <w:pStyle w:val="phtablecellleft"/>
                </w:pPr>
              </w:pPrChange>
            </w:pPr>
          </w:p>
        </w:tc>
        <w:tc>
          <w:tcPr>
            <w:tcW w:w="770" w:type="dxa"/>
            <w:shd w:val="clear" w:color="auto" w:fill="auto"/>
          </w:tcPr>
          <w:p w14:paraId="32A05CB7" w14:textId="733281C1" w:rsidR="003C6AB4" w:rsidDel="009B5707" w:rsidRDefault="003C6AB4" w:rsidP="00CB47F1">
            <w:pPr>
              <w:pStyle w:val="phnormal"/>
              <w:rPr>
                <w:del w:id="3350" w:author="Арслан Катеев" w:date="2018-09-17T13:23:00Z"/>
              </w:rPr>
              <w:pPrChange w:id="3351" w:author="Арслан Катеев" w:date="2018-09-17T15:27:00Z">
                <w:pPr>
                  <w:pStyle w:val="phtablecellleft"/>
                </w:pPr>
              </w:pPrChange>
            </w:pPr>
          </w:p>
        </w:tc>
        <w:tc>
          <w:tcPr>
            <w:tcW w:w="1241" w:type="dxa"/>
            <w:shd w:val="clear" w:color="auto" w:fill="auto"/>
          </w:tcPr>
          <w:p w14:paraId="4D11ACC6" w14:textId="73A8C1D2" w:rsidR="003C6AB4" w:rsidDel="009B5707" w:rsidRDefault="003C6AB4" w:rsidP="00CB47F1">
            <w:pPr>
              <w:pStyle w:val="phnormal"/>
              <w:rPr>
                <w:del w:id="3352" w:author="Арслан Катеев" w:date="2018-09-17T13:23:00Z"/>
              </w:rPr>
              <w:pPrChange w:id="3353" w:author="Арслан Катеев" w:date="2018-09-17T15:27:00Z">
                <w:pPr>
                  <w:pStyle w:val="phtablecellleft"/>
                </w:pPr>
              </w:pPrChange>
            </w:pPr>
          </w:p>
        </w:tc>
        <w:tc>
          <w:tcPr>
            <w:tcW w:w="1192" w:type="dxa"/>
            <w:shd w:val="clear" w:color="auto" w:fill="auto"/>
          </w:tcPr>
          <w:p w14:paraId="3A1E0F08" w14:textId="2C20871B" w:rsidR="003C6AB4" w:rsidDel="009B5707" w:rsidRDefault="003C6AB4" w:rsidP="00CB47F1">
            <w:pPr>
              <w:pStyle w:val="phnormal"/>
              <w:rPr>
                <w:del w:id="3354" w:author="Арслан Катеев" w:date="2018-09-17T13:23:00Z"/>
              </w:rPr>
              <w:pPrChange w:id="3355" w:author="Арслан Катеев" w:date="2018-09-17T15:27:00Z">
                <w:pPr>
                  <w:pStyle w:val="phtablecellleft"/>
                </w:pPr>
              </w:pPrChange>
            </w:pPr>
          </w:p>
        </w:tc>
        <w:tc>
          <w:tcPr>
            <w:tcW w:w="876" w:type="dxa"/>
            <w:shd w:val="clear" w:color="auto" w:fill="auto"/>
          </w:tcPr>
          <w:p w14:paraId="2E337D59" w14:textId="76EBED59" w:rsidR="003C6AB4" w:rsidDel="009B5707" w:rsidRDefault="003C6AB4" w:rsidP="00CB47F1">
            <w:pPr>
              <w:pStyle w:val="phnormal"/>
              <w:rPr>
                <w:del w:id="3356" w:author="Арслан Катеев" w:date="2018-09-17T13:23:00Z"/>
              </w:rPr>
              <w:pPrChange w:id="3357" w:author="Арслан Катеев" w:date="2018-09-17T15:27:00Z">
                <w:pPr>
                  <w:pStyle w:val="phtablecellleft"/>
                </w:pPr>
              </w:pPrChange>
            </w:pPr>
          </w:p>
        </w:tc>
        <w:tc>
          <w:tcPr>
            <w:tcW w:w="1479" w:type="dxa"/>
            <w:shd w:val="clear" w:color="auto" w:fill="auto"/>
          </w:tcPr>
          <w:p w14:paraId="085C9833" w14:textId="53FD67AA" w:rsidR="003C6AB4" w:rsidDel="009B5707" w:rsidRDefault="003C6AB4" w:rsidP="00CB47F1">
            <w:pPr>
              <w:pStyle w:val="phnormal"/>
              <w:rPr>
                <w:del w:id="3358" w:author="Арслан Катеев" w:date="2018-09-17T13:23:00Z"/>
              </w:rPr>
              <w:pPrChange w:id="3359" w:author="Арслан Катеев" w:date="2018-09-17T15:27:00Z">
                <w:pPr>
                  <w:pStyle w:val="phtablecellleft"/>
                </w:pPr>
              </w:pPrChange>
            </w:pPr>
          </w:p>
        </w:tc>
        <w:tc>
          <w:tcPr>
            <w:tcW w:w="1087" w:type="dxa"/>
            <w:shd w:val="clear" w:color="auto" w:fill="auto"/>
          </w:tcPr>
          <w:p w14:paraId="6347A056" w14:textId="3B7EDA2C" w:rsidR="003C6AB4" w:rsidDel="009B5707" w:rsidRDefault="003C6AB4" w:rsidP="00CB47F1">
            <w:pPr>
              <w:pStyle w:val="phnormal"/>
              <w:rPr>
                <w:del w:id="3360" w:author="Арслан Катеев" w:date="2018-09-17T13:23:00Z"/>
              </w:rPr>
              <w:pPrChange w:id="3361" w:author="Арслан Катеев" w:date="2018-09-17T15:27:00Z">
                <w:pPr>
                  <w:pStyle w:val="phtablecellleft"/>
                </w:pPr>
              </w:pPrChange>
            </w:pPr>
          </w:p>
        </w:tc>
        <w:tc>
          <w:tcPr>
            <w:tcW w:w="733" w:type="dxa"/>
            <w:shd w:val="clear" w:color="auto" w:fill="auto"/>
          </w:tcPr>
          <w:p w14:paraId="4DDEEBD7" w14:textId="0C8495AA" w:rsidR="003C6AB4" w:rsidDel="009B5707" w:rsidRDefault="003C6AB4" w:rsidP="00CB47F1">
            <w:pPr>
              <w:pStyle w:val="phnormal"/>
              <w:rPr>
                <w:del w:id="3362" w:author="Арслан Катеев" w:date="2018-09-17T13:23:00Z"/>
              </w:rPr>
              <w:pPrChange w:id="3363" w:author="Арслан Катеев" w:date="2018-09-17T15:27:00Z">
                <w:pPr>
                  <w:pStyle w:val="phtablecellleft"/>
                </w:pPr>
              </w:pPrChange>
            </w:pPr>
          </w:p>
        </w:tc>
      </w:tr>
      <w:tr w:rsidR="003C6AB4" w:rsidRPr="00767A8A" w:rsidDel="009B5707" w14:paraId="350555EC" w14:textId="4EAD4A4A" w:rsidTr="006E78FC">
        <w:trPr>
          <w:trHeight w:val="444"/>
          <w:del w:id="3364" w:author="Арслан Катеев" w:date="2018-09-17T13:23:00Z"/>
        </w:trPr>
        <w:tc>
          <w:tcPr>
            <w:tcW w:w="561" w:type="dxa"/>
            <w:shd w:val="clear" w:color="auto" w:fill="auto"/>
          </w:tcPr>
          <w:p w14:paraId="3AE31FD3" w14:textId="065CC736" w:rsidR="003C6AB4" w:rsidDel="009B5707" w:rsidRDefault="003C6AB4" w:rsidP="00CB47F1">
            <w:pPr>
              <w:pStyle w:val="phnormal"/>
              <w:rPr>
                <w:del w:id="3365" w:author="Арслан Катеев" w:date="2018-09-17T13:23:00Z"/>
              </w:rPr>
              <w:pPrChange w:id="3366" w:author="Арслан Катеев" w:date="2018-09-17T15:27:00Z">
                <w:pPr>
                  <w:pStyle w:val="phtablecellleft"/>
                </w:pPr>
              </w:pPrChange>
            </w:pPr>
          </w:p>
        </w:tc>
        <w:tc>
          <w:tcPr>
            <w:tcW w:w="1036" w:type="dxa"/>
            <w:shd w:val="clear" w:color="auto" w:fill="auto"/>
          </w:tcPr>
          <w:p w14:paraId="3648AD1B" w14:textId="30531066" w:rsidR="003C6AB4" w:rsidDel="009B5707" w:rsidRDefault="003C6AB4" w:rsidP="00CB47F1">
            <w:pPr>
              <w:pStyle w:val="phnormal"/>
              <w:rPr>
                <w:del w:id="3367" w:author="Арслан Катеев" w:date="2018-09-17T13:23:00Z"/>
              </w:rPr>
              <w:pPrChange w:id="3368" w:author="Арслан Катеев" w:date="2018-09-17T15:27:00Z">
                <w:pPr>
                  <w:pStyle w:val="phtablecellleft"/>
                </w:pPr>
              </w:pPrChange>
            </w:pPr>
          </w:p>
        </w:tc>
        <w:tc>
          <w:tcPr>
            <w:tcW w:w="1008" w:type="dxa"/>
            <w:shd w:val="clear" w:color="auto" w:fill="auto"/>
          </w:tcPr>
          <w:p w14:paraId="1D25BB47" w14:textId="7DA8F237" w:rsidR="003C6AB4" w:rsidDel="009B5707" w:rsidRDefault="003C6AB4" w:rsidP="00CB47F1">
            <w:pPr>
              <w:pStyle w:val="phnormal"/>
              <w:rPr>
                <w:del w:id="3369" w:author="Арслан Катеев" w:date="2018-09-17T13:23:00Z"/>
              </w:rPr>
              <w:pPrChange w:id="3370" w:author="Арслан Катеев" w:date="2018-09-17T15:27:00Z">
                <w:pPr>
                  <w:pStyle w:val="phtablecellleft"/>
                </w:pPr>
              </w:pPrChange>
            </w:pPr>
          </w:p>
        </w:tc>
        <w:tc>
          <w:tcPr>
            <w:tcW w:w="770" w:type="dxa"/>
            <w:shd w:val="clear" w:color="auto" w:fill="auto"/>
          </w:tcPr>
          <w:p w14:paraId="4B8E5DCC" w14:textId="55612E07" w:rsidR="003C6AB4" w:rsidDel="009B5707" w:rsidRDefault="003C6AB4" w:rsidP="00CB47F1">
            <w:pPr>
              <w:pStyle w:val="phnormal"/>
              <w:rPr>
                <w:del w:id="3371" w:author="Арслан Катеев" w:date="2018-09-17T13:23:00Z"/>
              </w:rPr>
              <w:pPrChange w:id="3372" w:author="Арслан Катеев" w:date="2018-09-17T15:27:00Z">
                <w:pPr>
                  <w:pStyle w:val="phtablecellleft"/>
                </w:pPr>
              </w:pPrChange>
            </w:pPr>
          </w:p>
        </w:tc>
        <w:tc>
          <w:tcPr>
            <w:tcW w:w="1241" w:type="dxa"/>
            <w:shd w:val="clear" w:color="auto" w:fill="auto"/>
          </w:tcPr>
          <w:p w14:paraId="2FB12E22" w14:textId="0C2F9ABD" w:rsidR="003C6AB4" w:rsidDel="009B5707" w:rsidRDefault="003C6AB4" w:rsidP="00CB47F1">
            <w:pPr>
              <w:pStyle w:val="phnormal"/>
              <w:rPr>
                <w:del w:id="3373" w:author="Арслан Катеев" w:date="2018-09-17T13:23:00Z"/>
              </w:rPr>
              <w:pPrChange w:id="3374" w:author="Арслан Катеев" w:date="2018-09-17T15:27:00Z">
                <w:pPr>
                  <w:pStyle w:val="phtablecellleft"/>
                </w:pPr>
              </w:pPrChange>
            </w:pPr>
          </w:p>
        </w:tc>
        <w:tc>
          <w:tcPr>
            <w:tcW w:w="1192" w:type="dxa"/>
            <w:shd w:val="clear" w:color="auto" w:fill="auto"/>
          </w:tcPr>
          <w:p w14:paraId="3B438BB8" w14:textId="194FF01F" w:rsidR="003C6AB4" w:rsidDel="009B5707" w:rsidRDefault="003C6AB4" w:rsidP="00CB47F1">
            <w:pPr>
              <w:pStyle w:val="phnormal"/>
              <w:rPr>
                <w:del w:id="3375" w:author="Арслан Катеев" w:date="2018-09-17T13:23:00Z"/>
              </w:rPr>
              <w:pPrChange w:id="3376" w:author="Арслан Катеев" w:date="2018-09-17T15:27:00Z">
                <w:pPr>
                  <w:pStyle w:val="phtablecellleft"/>
                </w:pPr>
              </w:pPrChange>
            </w:pPr>
          </w:p>
        </w:tc>
        <w:tc>
          <w:tcPr>
            <w:tcW w:w="876" w:type="dxa"/>
            <w:shd w:val="clear" w:color="auto" w:fill="auto"/>
          </w:tcPr>
          <w:p w14:paraId="2953E29E" w14:textId="2ABB963A" w:rsidR="003C6AB4" w:rsidDel="009B5707" w:rsidRDefault="003C6AB4" w:rsidP="00CB47F1">
            <w:pPr>
              <w:pStyle w:val="phnormal"/>
              <w:rPr>
                <w:del w:id="3377" w:author="Арслан Катеев" w:date="2018-09-17T13:23:00Z"/>
              </w:rPr>
              <w:pPrChange w:id="3378" w:author="Арслан Катеев" w:date="2018-09-17T15:27:00Z">
                <w:pPr>
                  <w:pStyle w:val="phtablecellleft"/>
                </w:pPr>
              </w:pPrChange>
            </w:pPr>
          </w:p>
        </w:tc>
        <w:tc>
          <w:tcPr>
            <w:tcW w:w="1479" w:type="dxa"/>
            <w:shd w:val="clear" w:color="auto" w:fill="auto"/>
          </w:tcPr>
          <w:p w14:paraId="122999E6" w14:textId="797EF50D" w:rsidR="003C6AB4" w:rsidDel="009B5707" w:rsidRDefault="003C6AB4" w:rsidP="00CB47F1">
            <w:pPr>
              <w:pStyle w:val="phnormal"/>
              <w:rPr>
                <w:del w:id="3379" w:author="Арслан Катеев" w:date="2018-09-17T13:23:00Z"/>
              </w:rPr>
              <w:pPrChange w:id="3380" w:author="Арслан Катеев" w:date="2018-09-17T15:27:00Z">
                <w:pPr>
                  <w:pStyle w:val="phtablecellleft"/>
                </w:pPr>
              </w:pPrChange>
            </w:pPr>
          </w:p>
        </w:tc>
        <w:tc>
          <w:tcPr>
            <w:tcW w:w="1087" w:type="dxa"/>
            <w:shd w:val="clear" w:color="auto" w:fill="auto"/>
          </w:tcPr>
          <w:p w14:paraId="6101BF81" w14:textId="168BE697" w:rsidR="003C6AB4" w:rsidDel="009B5707" w:rsidRDefault="003C6AB4" w:rsidP="00CB47F1">
            <w:pPr>
              <w:pStyle w:val="phnormal"/>
              <w:rPr>
                <w:del w:id="3381" w:author="Арслан Катеев" w:date="2018-09-17T13:23:00Z"/>
              </w:rPr>
              <w:pPrChange w:id="3382" w:author="Арслан Катеев" w:date="2018-09-17T15:27:00Z">
                <w:pPr>
                  <w:pStyle w:val="phtablecellleft"/>
                </w:pPr>
              </w:pPrChange>
            </w:pPr>
          </w:p>
        </w:tc>
        <w:tc>
          <w:tcPr>
            <w:tcW w:w="733" w:type="dxa"/>
            <w:shd w:val="clear" w:color="auto" w:fill="auto"/>
          </w:tcPr>
          <w:p w14:paraId="1B1CA57C" w14:textId="1019F3DE" w:rsidR="003C6AB4" w:rsidDel="009B5707" w:rsidRDefault="003C6AB4" w:rsidP="00CB47F1">
            <w:pPr>
              <w:pStyle w:val="phnormal"/>
              <w:rPr>
                <w:del w:id="3383" w:author="Арслан Катеев" w:date="2018-09-17T13:23:00Z"/>
              </w:rPr>
              <w:pPrChange w:id="3384" w:author="Арслан Катеев" w:date="2018-09-17T15:27:00Z">
                <w:pPr>
                  <w:pStyle w:val="phtablecellleft"/>
                </w:pPr>
              </w:pPrChange>
            </w:pPr>
          </w:p>
        </w:tc>
      </w:tr>
      <w:tr w:rsidR="003C6AB4" w:rsidDel="009B5707" w14:paraId="1B6CE8E9" w14:textId="69203493" w:rsidTr="006E78FC">
        <w:trPr>
          <w:trHeight w:val="444"/>
          <w:del w:id="3385" w:author="Арслан Катеев" w:date="2018-09-17T13:23:00Z"/>
        </w:trPr>
        <w:tc>
          <w:tcPr>
            <w:tcW w:w="561" w:type="dxa"/>
            <w:shd w:val="clear" w:color="auto" w:fill="auto"/>
          </w:tcPr>
          <w:p w14:paraId="28BE0A57" w14:textId="6907CD06" w:rsidR="003C6AB4" w:rsidDel="009B5707" w:rsidRDefault="003C6AB4" w:rsidP="00CB47F1">
            <w:pPr>
              <w:pStyle w:val="phnormal"/>
              <w:rPr>
                <w:del w:id="3386" w:author="Арслан Катеев" w:date="2018-09-17T13:23:00Z"/>
              </w:rPr>
              <w:pPrChange w:id="3387" w:author="Арслан Катеев" w:date="2018-09-17T15:27:00Z">
                <w:pPr>
                  <w:pStyle w:val="phtablecellleft"/>
                </w:pPr>
              </w:pPrChange>
            </w:pPr>
          </w:p>
        </w:tc>
        <w:tc>
          <w:tcPr>
            <w:tcW w:w="1036" w:type="dxa"/>
            <w:shd w:val="clear" w:color="auto" w:fill="auto"/>
          </w:tcPr>
          <w:p w14:paraId="1D9F69A6" w14:textId="6B515EB5" w:rsidR="003C6AB4" w:rsidDel="009B5707" w:rsidRDefault="003C6AB4" w:rsidP="00CB47F1">
            <w:pPr>
              <w:pStyle w:val="phnormal"/>
              <w:rPr>
                <w:del w:id="3388" w:author="Арслан Катеев" w:date="2018-09-17T13:23:00Z"/>
              </w:rPr>
              <w:pPrChange w:id="3389" w:author="Арслан Катеев" w:date="2018-09-17T15:27:00Z">
                <w:pPr>
                  <w:pStyle w:val="phtablecellleft"/>
                </w:pPr>
              </w:pPrChange>
            </w:pPr>
          </w:p>
        </w:tc>
        <w:tc>
          <w:tcPr>
            <w:tcW w:w="1008" w:type="dxa"/>
            <w:shd w:val="clear" w:color="auto" w:fill="auto"/>
          </w:tcPr>
          <w:p w14:paraId="07A4C812" w14:textId="2BAB2570" w:rsidR="003C6AB4" w:rsidDel="009B5707" w:rsidRDefault="003C6AB4" w:rsidP="00CB47F1">
            <w:pPr>
              <w:pStyle w:val="phnormal"/>
              <w:rPr>
                <w:del w:id="3390" w:author="Арслан Катеев" w:date="2018-09-17T13:23:00Z"/>
              </w:rPr>
              <w:pPrChange w:id="3391" w:author="Арслан Катеев" w:date="2018-09-17T15:27:00Z">
                <w:pPr>
                  <w:pStyle w:val="phtablecellleft"/>
                </w:pPr>
              </w:pPrChange>
            </w:pPr>
          </w:p>
        </w:tc>
        <w:tc>
          <w:tcPr>
            <w:tcW w:w="770" w:type="dxa"/>
            <w:shd w:val="clear" w:color="auto" w:fill="auto"/>
          </w:tcPr>
          <w:p w14:paraId="579C07F2" w14:textId="5FC811E0" w:rsidR="003C6AB4" w:rsidDel="009B5707" w:rsidRDefault="003C6AB4" w:rsidP="00CB47F1">
            <w:pPr>
              <w:pStyle w:val="phnormal"/>
              <w:rPr>
                <w:del w:id="3392" w:author="Арслан Катеев" w:date="2018-09-17T13:23:00Z"/>
              </w:rPr>
              <w:pPrChange w:id="3393" w:author="Арслан Катеев" w:date="2018-09-17T15:27:00Z">
                <w:pPr>
                  <w:pStyle w:val="phtablecellleft"/>
                </w:pPr>
              </w:pPrChange>
            </w:pPr>
          </w:p>
        </w:tc>
        <w:tc>
          <w:tcPr>
            <w:tcW w:w="1241" w:type="dxa"/>
            <w:shd w:val="clear" w:color="auto" w:fill="auto"/>
          </w:tcPr>
          <w:p w14:paraId="17E9AB9A" w14:textId="1962B690" w:rsidR="003C6AB4" w:rsidDel="009B5707" w:rsidRDefault="003C6AB4" w:rsidP="00CB47F1">
            <w:pPr>
              <w:pStyle w:val="phnormal"/>
              <w:rPr>
                <w:del w:id="3394" w:author="Арслан Катеев" w:date="2018-09-17T13:23:00Z"/>
              </w:rPr>
              <w:pPrChange w:id="3395" w:author="Арслан Катеев" w:date="2018-09-17T15:27:00Z">
                <w:pPr>
                  <w:pStyle w:val="phtablecellleft"/>
                </w:pPr>
              </w:pPrChange>
            </w:pPr>
          </w:p>
        </w:tc>
        <w:tc>
          <w:tcPr>
            <w:tcW w:w="1192" w:type="dxa"/>
            <w:shd w:val="clear" w:color="auto" w:fill="auto"/>
          </w:tcPr>
          <w:p w14:paraId="7A6900DE" w14:textId="7B027346" w:rsidR="003C6AB4" w:rsidDel="009B5707" w:rsidRDefault="003C6AB4" w:rsidP="00CB47F1">
            <w:pPr>
              <w:pStyle w:val="phnormal"/>
              <w:rPr>
                <w:del w:id="3396" w:author="Арслан Катеев" w:date="2018-09-17T13:23:00Z"/>
              </w:rPr>
              <w:pPrChange w:id="3397" w:author="Арслан Катеев" w:date="2018-09-17T15:27:00Z">
                <w:pPr>
                  <w:pStyle w:val="phtablecellleft"/>
                </w:pPr>
              </w:pPrChange>
            </w:pPr>
          </w:p>
        </w:tc>
        <w:tc>
          <w:tcPr>
            <w:tcW w:w="876" w:type="dxa"/>
            <w:shd w:val="clear" w:color="auto" w:fill="auto"/>
          </w:tcPr>
          <w:p w14:paraId="29534142" w14:textId="280D30C7" w:rsidR="003C6AB4" w:rsidDel="009B5707" w:rsidRDefault="003C6AB4" w:rsidP="00CB47F1">
            <w:pPr>
              <w:pStyle w:val="phnormal"/>
              <w:rPr>
                <w:del w:id="3398" w:author="Арслан Катеев" w:date="2018-09-17T13:23:00Z"/>
              </w:rPr>
              <w:pPrChange w:id="3399" w:author="Арслан Катеев" w:date="2018-09-17T15:27:00Z">
                <w:pPr>
                  <w:pStyle w:val="phtablecellleft"/>
                </w:pPr>
              </w:pPrChange>
            </w:pPr>
          </w:p>
        </w:tc>
        <w:tc>
          <w:tcPr>
            <w:tcW w:w="1479" w:type="dxa"/>
            <w:shd w:val="clear" w:color="auto" w:fill="auto"/>
          </w:tcPr>
          <w:p w14:paraId="79FB3726" w14:textId="1D150EF2" w:rsidR="003C6AB4" w:rsidDel="009B5707" w:rsidRDefault="003C6AB4" w:rsidP="00CB47F1">
            <w:pPr>
              <w:pStyle w:val="phnormal"/>
              <w:rPr>
                <w:del w:id="3400" w:author="Арслан Катеев" w:date="2018-09-17T13:23:00Z"/>
              </w:rPr>
              <w:pPrChange w:id="3401" w:author="Арслан Катеев" w:date="2018-09-17T15:27:00Z">
                <w:pPr>
                  <w:pStyle w:val="phtablecellleft"/>
                </w:pPr>
              </w:pPrChange>
            </w:pPr>
          </w:p>
        </w:tc>
        <w:tc>
          <w:tcPr>
            <w:tcW w:w="1087" w:type="dxa"/>
            <w:shd w:val="clear" w:color="auto" w:fill="auto"/>
          </w:tcPr>
          <w:p w14:paraId="357F9328" w14:textId="4BEB2CC9" w:rsidR="003C6AB4" w:rsidDel="009B5707" w:rsidRDefault="003C6AB4" w:rsidP="00CB47F1">
            <w:pPr>
              <w:pStyle w:val="phnormal"/>
              <w:rPr>
                <w:del w:id="3402" w:author="Арслан Катеев" w:date="2018-09-17T13:23:00Z"/>
              </w:rPr>
              <w:pPrChange w:id="3403" w:author="Арслан Катеев" w:date="2018-09-17T15:27:00Z">
                <w:pPr>
                  <w:pStyle w:val="phtablecellleft"/>
                </w:pPr>
              </w:pPrChange>
            </w:pPr>
          </w:p>
        </w:tc>
        <w:tc>
          <w:tcPr>
            <w:tcW w:w="733" w:type="dxa"/>
            <w:shd w:val="clear" w:color="auto" w:fill="auto"/>
          </w:tcPr>
          <w:p w14:paraId="7A3D442A" w14:textId="1821F0D1" w:rsidR="003C6AB4" w:rsidDel="009B5707" w:rsidRDefault="003C6AB4" w:rsidP="00CB47F1">
            <w:pPr>
              <w:pStyle w:val="phnormal"/>
              <w:rPr>
                <w:del w:id="3404" w:author="Арслан Катеев" w:date="2018-09-17T13:23:00Z"/>
              </w:rPr>
              <w:pPrChange w:id="3405" w:author="Арслан Катеев" w:date="2018-09-17T15:27:00Z">
                <w:pPr>
                  <w:pStyle w:val="phtablecellleft"/>
                </w:pPr>
              </w:pPrChange>
            </w:pPr>
          </w:p>
        </w:tc>
      </w:tr>
      <w:tr w:rsidR="003C6AB4" w:rsidRPr="00767A8A" w:rsidDel="009B5707" w14:paraId="3D99F35B" w14:textId="3FDB81BF" w:rsidTr="006E78FC">
        <w:trPr>
          <w:trHeight w:val="444"/>
          <w:del w:id="3406" w:author="Арслан Катеев" w:date="2018-09-17T13:23:00Z"/>
        </w:trPr>
        <w:tc>
          <w:tcPr>
            <w:tcW w:w="561" w:type="dxa"/>
            <w:shd w:val="clear" w:color="auto" w:fill="auto"/>
          </w:tcPr>
          <w:p w14:paraId="3C2FEA9E" w14:textId="138DE384" w:rsidR="003C6AB4" w:rsidDel="009B5707" w:rsidRDefault="003C6AB4" w:rsidP="00CB47F1">
            <w:pPr>
              <w:pStyle w:val="phnormal"/>
              <w:rPr>
                <w:del w:id="3407" w:author="Арслан Катеев" w:date="2018-09-17T13:23:00Z"/>
              </w:rPr>
              <w:pPrChange w:id="3408" w:author="Арслан Катеев" w:date="2018-09-17T15:27:00Z">
                <w:pPr>
                  <w:pStyle w:val="phtablecellleft"/>
                </w:pPr>
              </w:pPrChange>
            </w:pPr>
          </w:p>
        </w:tc>
        <w:tc>
          <w:tcPr>
            <w:tcW w:w="1036" w:type="dxa"/>
            <w:shd w:val="clear" w:color="auto" w:fill="auto"/>
          </w:tcPr>
          <w:p w14:paraId="15487D2D" w14:textId="455DF8F3" w:rsidR="003C6AB4" w:rsidDel="009B5707" w:rsidRDefault="003C6AB4" w:rsidP="00CB47F1">
            <w:pPr>
              <w:pStyle w:val="phnormal"/>
              <w:rPr>
                <w:del w:id="3409" w:author="Арслан Катеев" w:date="2018-09-17T13:23:00Z"/>
              </w:rPr>
              <w:pPrChange w:id="3410" w:author="Арслан Катеев" w:date="2018-09-17T15:27:00Z">
                <w:pPr>
                  <w:pStyle w:val="phtablecellleft"/>
                </w:pPr>
              </w:pPrChange>
            </w:pPr>
          </w:p>
        </w:tc>
        <w:tc>
          <w:tcPr>
            <w:tcW w:w="1008" w:type="dxa"/>
            <w:shd w:val="clear" w:color="auto" w:fill="auto"/>
          </w:tcPr>
          <w:p w14:paraId="18F6EFA8" w14:textId="41244C62" w:rsidR="003C6AB4" w:rsidDel="009B5707" w:rsidRDefault="003C6AB4" w:rsidP="00CB47F1">
            <w:pPr>
              <w:pStyle w:val="phnormal"/>
              <w:rPr>
                <w:del w:id="3411" w:author="Арслан Катеев" w:date="2018-09-17T13:23:00Z"/>
              </w:rPr>
              <w:pPrChange w:id="3412" w:author="Арслан Катеев" w:date="2018-09-17T15:27:00Z">
                <w:pPr>
                  <w:pStyle w:val="phtablecellleft"/>
                </w:pPr>
              </w:pPrChange>
            </w:pPr>
          </w:p>
        </w:tc>
        <w:tc>
          <w:tcPr>
            <w:tcW w:w="770" w:type="dxa"/>
            <w:shd w:val="clear" w:color="auto" w:fill="auto"/>
          </w:tcPr>
          <w:p w14:paraId="5454BE5F" w14:textId="289317BB" w:rsidR="003C6AB4" w:rsidDel="009B5707" w:rsidRDefault="003C6AB4" w:rsidP="00CB47F1">
            <w:pPr>
              <w:pStyle w:val="phnormal"/>
              <w:rPr>
                <w:del w:id="3413" w:author="Арслан Катеев" w:date="2018-09-17T13:23:00Z"/>
              </w:rPr>
              <w:pPrChange w:id="3414" w:author="Арслан Катеев" w:date="2018-09-17T15:27:00Z">
                <w:pPr>
                  <w:pStyle w:val="phtablecellleft"/>
                </w:pPr>
              </w:pPrChange>
            </w:pPr>
          </w:p>
        </w:tc>
        <w:tc>
          <w:tcPr>
            <w:tcW w:w="1241" w:type="dxa"/>
            <w:shd w:val="clear" w:color="auto" w:fill="auto"/>
          </w:tcPr>
          <w:p w14:paraId="52182125" w14:textId="2E022964" w:rsidR="003C6AB4" w:rsidDel="009B5707" w:rsidRDefault="003C6AB4" w:rsidP="00CB47F1">
            <w:pPr>
              <w:pStyle w:val="phnormal"/>
              <w:rPr>
                <w:del w:id="3415" w:author="Арслан Катеев" w:date="2018-09-17T13:23:00Z"/>
              </w:rPr>
              <w:pPrChange w:id="3416" w:author="Арслан Катеев" w:date="2018-09-17T15:27:00Z">
                <w:pPr>
                  <w:pStyle w:val="phtablecellleft"/>
                </w:pPr>
              </w:pPrChange>
            </w:pPr>
          </w:p>
        </w:tc>
        <w:tc>
          <w:tcPr>
            <w:tcW w:w="1192" w:type="dxa"/>
            <w:shd w:val="clear" w:color="auto" w:fill="auto"/>
          </w:tcPr>
          <w:p w14:paraId="02BC7218" w14:textId="23FAAD9B" w:rsidR="003C6AB4" w:rsidDel="009B5707" w:rsidRDefault="003C6AB4" w:rsidP="00CB47F1">
            <w:pPr>
              <w:pStyle w:val="phnormal"/>
              <w:rPr>
                <w:del w:id="3417" w:author="Арслан Катеев" w:date="2018-09-17T13:23:00Z"/>
              </w:rPr>
              <w:pPrChange w:id="3418" w:author="Арслан Катеев" w:date="2018-09-17T15:27:00Z">
                <w:pPr>
                  <w:pStyle w:val="phtablecellleft"/>
                </w:pPr>
              </w:pPrChange>
            </w:pPr>
          </w:p>
        </w:tc>
        <w:tc>
          <w:tcPr>
            <w:tcW w:w="876" w:type="dxa"/>
            <w:shd w:val="clear" w:color="auto" w:fill="auto"/>
          </w:tcPr>
          <w:p w14:paraId="1271BA8B" w14:textId="62E2E9B3" w:rsidR="003C6AB4" w:rsidDel="009B5707" w:rsidRDefault="003C6AB4" w:rsidP="00CB47F1">
            <w:pPr>
              <w:pStyle w:val="phnormal"/>
              <w:rPr>
                <w:del w:id="3419" w:author="Арслан Катеев" w:date="2018-09-17T13:23:00Z"/>
              </w:rPr>
              <w:pPrChange w:id="3420" w:author="Арслан Катеев" w:date="2018-09-17T15:27:00Z">
                <w:pPr>
                  <w:pStyle w:val="phtablecellleft"/>
                </w:pPr>
              </w:pPrChange>
            </w:pPr>
          </w:p>
        </w:tc>
        <w:tc>
          <w:tcPr>
            <w:tcW w:w="1479" w:type="dxa"/>
            <w:shd w:val="clear" w:color="auto" w:fill="auto"/>
          </w:tcPr>
          <w:p w14:paraId="300E2657" w14:textId="362C626D" w:rsidR="003C6AB4" w:rsidDel="009B5707" w:rsidRDefault="003C6AB4" w:rsidP="00CB47F1">
            <w:pPr>
              <w:pStyle w:val="phnormal"/>
              <w:rPr>
                <w:del w:id="3421" w:author="Арслан Катеев" w:date="2018-09-17T13:23:00Z"/>
              </w:rPr>
              <w:pPrChange w:id="3422" w:author="Арслан Катеев" w:date="2018-09-17T15:27:00Z">
                <w:pPr>
                  <w:pStyle w:val="phtablecellleft"/>
                </w:pPr>
              </w:pPrChange>
            </w:pPr>
          </w:p>
        </w:tc>
        <w:tc>
          <w:tcPr>
            <w:tcW w:w="1087" w:type="dxa"/>
            <w:shd w:val="clear" w:color="auto" w:fill="auto"/>
          </w:tcPr>
          <w:p w14:paraId="29E198CB" w14:textId="5FC8C6BD" w:rsidR="003C6AB4" w:rsidDel="009B5707" w:rsidRDefault="003C6AB4" w:rsidP="00CB47F1">
            <w:pPr>
              <w:pStyle w:val="phnormal"/>
              <w:rPr>
                <w:del w:id="3423" w:author="Арслан Катеев" w:date="2018-09-17T13:23:00Z"/>
              </w:rPr>
              <w:pPrChange w:id="3424" w:author="Арслан Катеев" w:date="2018-09-17T15:27:00Z">
                <w:pPr>
                  <w:pStyle w:val="phtablecellleft"/>
                </w:pPr>
              </w:pPrChange>
            </w:pPr>
          </w:p>
        </w:tc>
        <w:tc>
          <w:tcPr>
            <w:tcW w:w="733" w:type="dxa"/>
            <w:shd w:val="clear" w:color="auto" w:fill="auto"/>
          </w:tcPr>
          <w:p w14:paraId="4EAF7EA2" w14:textId="347D2404" w:rsidR="003C6AB4" w:rsidDel="009B5707" w:rsidRDefault="003C6AB4" w:rsidP="00CB47F1">
            <w:pPr>
              <w:pStyle w:val="phnormal"/>
              <w:rPr>
                <w:del w:id="3425" w:author="Арслан Катеев" w:date="2018-09-17T13:23:00Z"/>
              </w:rPr>
              <w:pPrChange w:id="3426" w:author="Арслан Катеев" w:date="2018-09-17T15:27:00Z">
                <w:pPr>
                  <w:pStyle w:val="phtablecellleft"/>
                </w:pPr>
              </w:pPrChange>
            </w:pPr>
          </w:p>
        </w:tc>
      </w:tr>
      <w:tr w:rsidR="003C6AB4" w:rsidDel="009B5707" w14:paraId="3ECB46D4" w14:textId="68E540B6" w:rsidTr="006E78FC">
        <w:trPr>
          <w:trHeight w:val="444"/>
          <w:del w:id="3427" w:author="Арслан Катеев" w:date="2018-09-17T13:23:00Z"/>
        </w:trPr>
        <w:tc>
          <w:tcPr>
            <w:tcW w:w="561" w:type="dxa"/>
            <w:shd w:val="clear" w:color="auto" w:fill="auto"/>
          </w:tcPr>
          <w:p w14:paraId="5619B01E" w14:textId="630D637C" w:rsidR="003C6AB4" w:rsidDel="009B5707" w:rsidRDefault="003C6AB4" w:rsidP="00CB47F1">
            <w:pPr>
              <w:pStyle w:val="phnormal"/>
              <w:rPr>
                <w:del w:id="3428" w:author="Арслан Катеев" w:date="2018-09-17T13:23:00Z"/>
              </w:rPr>
              <w:pPrChange w:id="3429" w:author="Арслан Катеев" w:date="2018-09-17T15:27:00Z">
                <w:pPr>
                  <w:pStyle w:val="phtablecellleft"/>
                </w:pPr>
              </w:pPrChange>
            </w:pPr>
          </w:p>
        </w:tc>
        <w:tc>
          <w:tcPr>
            <w:tcW w:w="1036" w:type="dxa"/>
            <w:shd w:val="clear" w:color="auto" w:fill="auto"/>
          </w:tcPr>
          <w:p w14:paraId="3286425F" w14:textId="13AE89DB" w:rsidR="003C6AB4" w:rsidDel="009B5707" w:rsidRDefault="003C6AB4" w:rsidP="00CB47F1">
            <w:pPr>
              <w:pStyle w:val="phnormal"/>
              <w:rPr>
                <w:del w:id="3430" w:author="Арслан Катеев" w:date="2018-09-17T13:23:00Z"/>
              </w:rPr>
              <w:pPrChange w:id="3431" w:author="Арслан Катеев" w:date="2018-09-17T15:27:00Z">
                <w:pPr>
                  <w:pStyle w:val="phtablecellleft"/>
                </w:pPr>
              </w:pPrChange>
            </w:pPr>
          </w:p>
        </w:tc>
        <w:tc>
          <w:tcPr>
            <w:tcW w:w="1008" w:type="dxa"/>
            <w:shd w:val="clear" w:color="auto" w:fill="auto"/>
          </w:tcPr>
          <w:p w14:paraId="63ACF753" w14:textId="29EB4910" w:rsidR="003C6AB4" w:rsidDel="009B5707" w:rsidRDefault="003C6AB4" w:rsidP="00CB47F1">
            <w:pPr>
              <w:pStyle w:val="phnormal"/>
              <w:rPr>
                <w:del w:id="3432" w:author="Арслан Катеев" w:date="2018-09-17T13:23:00Z"/>
              </w:rPr>
              <w:pPrChange w:id="3433" w:author="Арслан Катеев" w:date="2018-09-17T15:27:00Z">
                <w:pPr>
                  <w:pStyle w:val="phtablecellleft"/>
                </w:pPr>
              </w:pPrChange>
            </w:pPr>
          </w:p>
        </w:tc>
        <w:tc>
          <w:tcPr>
            <w:tcW w:w="770" w:type="dxa"/>
            <w:shd w:val="clear" w:color="auto" w:fill="auto"/>
          </w:tcPr>
          <w:p w14:paraId="7D99098F" w14:textId="425EAE9F" w:rsidR="003C6AB4" w:rsidDel="009B5707" w:rsidRDefault="003C6AB4" w:rsidP="00CB47F1">
            <w:pPr>
              <w:pStyle w:val="phnormal"/>
              <w:rPr>
                <w:del w:id="3434" w:author="Арслан Катеев" w:date="2018-09-17T13:23:00Z"/>
              </w:rPr>
              <w:pPrChange w:id="3435" w:author="Арслан Катеев" w:date="2018-09-17T15:27:00Z">
                <w:pPr>
                  <w:pStyle w:val="phtablecellleft"/>
                </w:pPr>
              </w:pPrChange>
            </w:pPr>
          </w:p>
        </w:tc>
        <w:tc>
          <w:tcPr>
            <w:tcW w:w="1241" w:type="dxa"/>
            <w:shd w:val="clear" w:color="auto" w:fill="auto"/>
          </w:tcPr>
          <w:p w14:paraId="7310AE0E" w14:textId="455DF25D" w:rsidR="003C6AB4" w:rsidDel="009B5707" w:rsidRDefault="003C6AB4" w:rsidP="00CB47F1">
            <w:pPr>
              <w:pStyle w:val="phnormal"/>
              <w:rPr>
                <w:del w:id="3436" w:author="Арслан Катеев" w:date="2018-09-17T13:23:00Z"/>
              </w:rPr>
              <w:pPrChange w:id="3437" w:author="Арслан Катеев" w:date="2018-09-17T15:27:00Z">
                <w:pPr>
                  <w:pStyle w:val="phtablecellleft"/>
                </w:pPr>
              </w:pPrChange>
            </w:pPr>
          </w:p>
        </w:tc>
        <w:tc>
          <w:tcPr>
            <w:tcW w:w="1192" w:type="dxa"/>
            <w:shd w:val="clear" w:color="auto" w:fill="auto"/>
          </w:tcPr>
          <w:p w14:paraId="61F239B5" w14:textId="4027A324" w:rsidR="003C6AB4" w:rsidDel="009B5707" w:rsidRDefault="003C6AB4" w:rsidP="00CB47F1">
            <w:pPr>
              <w:pStyle w:val="phnormal"/>
              <w:rPr>
                <w:del w:id="3438" w:author="Арслан Катеев" w:date="2018-09-17T13:23:00Z"/>
              </w:rPr>
              <w:pPrChange w:id="3439" w:author="Арслан Катеев" w:date="2018-09-17T15:27:00Z">
                <w:pPr>
                  <w:pStyle w:val="phtablecellleft"/>
                </w:pPr>
              </w:pPrChange>
            </w:pPr>
          </w:p>
        </w:tc>
        <w:tc>
          <w:tcPr>
            <w:tcW w:w="876" w:type="dxa"/>
            <w:shd w:val="clear" w:color="auto" w:fill="auto"/>
          </w:tcPr>
          <w:p w14:paraId="249CC0E1" w14:textId="4BAA6F40" w:rsidR="003C6AB4" w:rsidDel="009B5707" w:rsidRDefault="003C6AB4" w:rsidP="00CB47F1">
            <w:pPr>
              <w:pStyle w:val="phnormal"/>
              <w:rPr>
                <w:del w:id="3440" w:author="Арслан Катеев" w:date="2018-09-17T13:23:00Z"/>
              </w:rPr>
              <w:pPrChange w:id="3441" w:author="Арслан Катеев" w:date="2018-09-17T15:27:00Z">
                <w:pPr>
                  <w:pStyle w:val="phtablecellleft"/>
                </w:pPr>
              </w:pPrChange>
            </w:pPr>
          </w:p>
        </w:tc>
        <w:tc>
          <w:tcPr>
            <w:tcW w:w="1479" w:type="dxa"/>
            <w:shd w:val="clear" w:color="auto" w:fill="auto"/>
          </w:tcPr>
          <w:p w14:paraId="2CA02F56" w14:textId="647AB58D" w:rsidR="003C6AB4" w:rsidDel="009B5707" w:rsidRDefault="003C6AB4" w:rsidP="00CB47F1">
            <w:pPr>
              <w:pStyle w:val="phnormal"/>
              <w:rPr>
                <w:del w:id="3442" w:author="Арслан Катеев" w:date="2018-09-17T13:23:00Z"/>
              </w:rPr>
              <w:pPrChange w:id="3443" w:author="Арслан Катеев" w:date="2018-09-17T15:27:00Z">
                <w:pPr>
                  <w:pStyle w:val="phtablecellleft"/>
                </w:pPr>
              </w:pPrChange>
            </w:pPr>
          </w:p>
        </w:tc>
        <w:tc>
          <w:tcPr>
            <w:tcW w:w="1087" w:type="dxa"/>
            <w:shd w:val="clear" w:color="auto" w:fill="auto"/>
          </w:tcPr>
          <w:p w14:paraId="1844C78B" w14:textId="5293D11E" w:rsidR="003C6AB4" w:rsidDel="009B5707" w:rsidRDefault="003C6AB4" w:rsidP="00CB47F1">
            <w:pPr>
              <w:pStyle w:val="phnormal"/>
              <w:rPr>
                <w:del w:id="3444" w:author="Арслан Катеев" w:date="2018-09-17T13:23:00Z"/>
              </w:rPr>
              <w:pPrChange w:id="3445" w:author="Арслан Катеев" w:date="2018-09-17T15:27:00Z">
                <w:pPr>
                  <w:pStyle w:val="phtablecellleft"/>
                </w:pPr>
              </w:pPrChange>
            </w:pPr>
          </w:p>
        </w:tc>
        <w:tc>
          <w:tcPr>
            <w:tcW w:w="733" w:type="dxa"/>
            <w:shd w:val="clear" w:color="auto" w:fill="auto"/>
          </w:tcPr>
          <w:p w14:paraId="21A7D60C" w14:textId="0BCA3F26" w:rsidR="003C6AB4" w:rsidDel="009B5707" w:rsidRDefault="003C6AB4" w:rsidP="00CB47F1">
            <w:pPr>
              <w:pStyle w:val="phnormal"/>
              <w:rPr>
                <w:del w:id="3446" w:author="Арслан Катеев" w:date="2018-09-17T13:23:00Z"/>
              </w:rPr>
              <w:pPrChange w:id="3447" w:author="Арслан Катеев" w:date="2018-09-17T15:27:00Z">
                <w:pPr>
                  <w:pStyle w:val="phtablecellleft"/>
                </w:pPr>
              </w:pPrChange>
            </w:pPr>
          </w:p>
        </w:tc>
      </w:tr>
      <w:tr w:rsidR="003C6AB4" w:rsidRPr="00767A8A" w:rsidDel="009B5707" w14:paraId="5008E92A" w14:textId="271CC8B7" w:rsidTr="006E78FC">
        <w:trPr>
          <w:trHeight w:val="444"/>
          <w:del w:id="3448" w:author="Арслан Катеев" w:date="2018-09-17T13:23:00Z"/>
        </w:trPr>
        <w:tc>
          <w:tcPr>
            <w:tcW w:w="561" w:type="dxa"/>
            <w:shd w:val="clear" w:color="auto" w:fill="auto"/>
          </w:tcPr>
          <w:p w14:paraId="1768FCE6" w14:textId="3DF070E4" w:rsidR="003C6AB4" w:rsidDel="009B5707" w:rsidRDefault="003C6AB4" w:rsidP="00CB47F1">
            <w:pPr>
              <w:pStyle w:val="phnormal"/>
              <w:rPr>
                <w:del w:id="3449" w:author="Арслан Катеев" w:date="2018-09-17T13:23:00Z"/>
              </w:rPr>
              <w:pPrChange w:id="3450" w:author="Арслан Катеев" w:date="2018-09-17T15:27:00Z">
                <w:pPr>
                  <w:pStyle w:val="phtablecellleft"/>
                </w:pPr>
              </w:pPrChange>
            </w:pPr>
          </w:p>
        </w:tc>
        <w:tc>
          <w:tcPr>
            <w:tcW w:w="1036" w:type="dxa"/>
            <w:shd w:val="clear" w:color="auto" w:fill="auto"/>
          </w:tcPr>
          <w:p w14:paraId="31BABAC7" w14:textId="4C27AE73" w:rsidR="003C6AB4" w:rsidDel="009B5707" w:rsidRDefault="003C6AB4" w:rsidP="00CB47F1">
            <w:pPr>
              <w:pStyle w:val="phnormal"/>
              <w:rPr>
                <w:del w:id="3451" w:author="Арслан Катеев" w:date="2018-09-17T13:23:00Z"/>
              </w:rPr>
              <w:pPrChange w:id="3452" w:author="Арслан Катеев" w:date="2018-09-17T15:27:00Z">
                <w:pPr>
                  <w:pStyle w:val="phtablecellleft"/>
                </w:pPr>
              </w:pPrChange>
            </w:pPr>
          </w:p>
        </w:tc>
        <w:tc>
          <w:tcPr>
            <w:tcW w:w="1008" w:type="dxa"/>
            <w:shd w:val="clear" w:color="auto" w:fill="auto"/>
          </w:tcPr>
          <w:p w14:paraId="639C391C" w14:textId="295C4087" w:rsidR="003C6AB4" w:rsidDel="009B5707" w:rsidRDefault="003C6AB4" w:rsidP="00CB47F1">
            <w:pPr>
              <w:pStyle w:val="phnormal"/>
              <w:rPr>
                <w:del w:id="3453" w:author="Арслан Катеев" w:date="2018-09-17T13:23:00Z"/>
              </w:rPr>
              <w:pPrChange w:id="3454" w:author="Арслан Катеев" w:date="2018-09-17T15:27:00Z">
                <w:pPr>
                  <w:pStyle w:val="phtablecellleft"/>
                </w:pPr>
              </w:pPrChange>
            </w:pPr>
          </w:p>
        </w:tc>
        <w:tc>
          <w:tcPr>
            <w:tcW w:w="770" w:type="dxa"/>
            <w:shd w:val="clear" w:color="auto" w:fill="auto"/>
          </w:tcPr>
          <w:p w14:paraId="7B47D8AF" w14:textId="53245136" w:rsidR="003C6AB4" w:rsidDel="009B5707" w:rsidRDefault="003C6AB4" w:rsidP="00CB47F1">
            <w:pPr>
              <w:pStyle w:val="phnormal"/>
              <w:rPr>
                <w:del w:id="3455" w:author="Арслан Катеев" w:date="2018-09-17T13:23:00Z"/>
              </w:rPr>
              <w:pPrChange w:id="3456" w:author="Арслан Катеев" w:date="2018-09-17T15:27:00Z">
                <w:pPr>
                  <w:pStyle w:val="phtablecellleft"/>
                </w:pPr>
              </w:pPrChange>
            </w:pPr>
          </w:p>
        </w:tc>
        <w:tc>
          <w:tcPr>
            <w:tcW w:w="1241" w:type="dxa"/>
            <w:shd w:val="clear" w:color="auto" w:fill="auto"/>
          </w:tcPr>
          <w:p w14:paraId="0E50B8E6" w14:textId="334C5A1D" w:rsidR="003C6AB4" w:rsidDel="009B5707" w:rsidRDefault="003C6AB4" w:rsidP="00CB47F1">
            <w:pPr>
              <w:pStyle w:val="phnormal"/>
              <w:rPr>
                <w:del w:id="3457" w:author="Арслан Катеев" w:date="2018-09-17T13:23:00Z"/>
              </w:rPr>
              <w:pPrChange w:id="3458" w:author="Арслан Катеев" w:date="2018-09-17T15:27:00Z">
                <w:pPr>
                  <w:pStyle w:val="phtablecellleft"/>
                </w:pPr>
              </w:pPrChange>
            </w:pPr>
          </w:p>
        </w:tc>
        <w:tc>
          <w:tcPr>
            <w:tcW w:w="1192" w:type="dxa"/>
            <w:shd w:val="clear" w:color="auto" w:fill="auto"/>
          </w:tcPr>
          <w:p w14:paraId="49D204D4" w14:textId="1329C7AE" w:rsidR="003C6AB4" w:rsidDel="009B5707" w:rsidRDefault="003C6AB4" w:rsidP="00CB47F1">
            <w:pPr>
              <w:pStyle w:val="phnormal"/>
              <w:rPr>
                <w:del w:id="3459" w:author="Арслан Катеев" w:date="2018-09-17T13:23:00Z"/>
              </w:rPr>
              <w:pPrChange w:id="3460" w:author="Арслан Катеев" w:date="2018-09-17T15:27:00Z">
                <w:pPr>
                  <w:pStyle w:val="phtablecellleft"/>
                </w:pPr>
              </w:pPrChange>
            </w:pPr>
          </w:p>
        </w:tc>
        <w:tc>
          <w:tcPr>
            <w:tcW w:w="876" w:type="dxa"/>
            <w:shd w:val="clear" w:color="auto" w:fill="auto"/>
          </w:tcPr>
          <w:p w14:paraId="1910187A" w14:textId="44DE1A14" w:rsidR="003C6AB4" w:rsidDel="009B5707" w:rsidRDefault="003C6AB4" w:rsidP="00CB47F1">
            <w:pPr>
              <w:pStyle w:val="phnormal"/>
              <w:rPr>
                <w:del w:id="3461" w:author="Арслан Катеев" w:date="2018-09-17T13:23:00Z"/>
              </w:rPr>
              <w:pPrChange w:id="3462" w:author="Арслан Катеев" w:date="2018-09-17T15:27:00Z">
                <w:pPr>
                  <w:pStyle w:val="phtablecellleft"/>
                </w:pPr>
              </w:pPrChange>
            </w:pPr>
          </w:p>
        </w:tc>
        <w:tc>
          <w:tcPr>
            <w:tcW w:w="1479" w:type="dxa"/>
            <w:shd w:val="clear" w:color="auto" w:fill="auto"/>
          </w:tcPr>
          <w:p w14:paraId="1987C389" w14:textId="179B5021" w:rsidR="003C6AB4" w:rsidDel="009B5707" w:rsidRDefault="003C6AB4" w:rsidP="00CB47F1">
            <w:pPr>
              <w:pStyle w:val="phnormal"/>
              <w:rPr>
                <w:del w:id="3463" w:author="Арслан Катеев" w:date="2018-09-17T13:23:00Z"/>
              </w:rPr>
              <w:pPrChange w:id="3464" w:author="Арслан Катеев" w:date="2018-09-17T15:27:00Z">
                <w:pPr>
                  <w:pStyle w:val="phtablecellleft"/>
                </w:pPr>
              </w:pPrChange>
            </w:pPr>
          </w:p>
        </w:tc>
        <w:tc>
          <w:tcPr>
            <w:tcW w:w="1087" w:type="dxa"/>
            <w:shd w:val="clear" w:color="auto" w:fill="auto"/>
          </w:tcPr>
          <w:p w14:paraId="08650FA0" w14:textId="3C5DB3D1" w:rsidR="003C6AB4" w:rsidDel="009B5707" w:rsidRDefault="003C6AB4" w:rsidP="00CB47F1">
            <w:pPr>
              <w:pStyle w:val="phnormal"/>
              <w:rPr>
                <w:del w:id="3465" w:author="Арслан Катеев" w:date="2018-09-17T13:23:00Z"/>
              </w:rPr>
              <w:pPrChange w:id="3466" w:author="Арслан Катеев" w:date="2018-09-17T15:27:00Z">
                <w:pPr>
                  <w:pStyle w:val="phtablecellleft"/>
                </w:pPr>
              </w:pPrChange>
            </w:pPr>
          </w:p>
        </w:tc>
        <w:tc>
          <w:tcPr>
            <w:tcW w:w="733" w:type="dxa"/>
            <w:shd w:val="clear" w:color="auto" w:fill="auto"/>
          </w:tcPr>
          <w:p w14:paraId="28153116" w14:textId="71C82ABF" w:rsidR="003C6AB4" w:rsidDel="009B5707" w:rsidRDefault="003C6AB4" w:rsidP="00CB47F1">
            <w:pPr>
              <w:pStyle w:val="phnormal"/>
              <w:rPr>
                <w:del w:id="3467" w:author="Арслан Катеев" w:date="2018-09-17T13:23:00Z"/>
              </w:rPr>
              <w:pPrChange w:id="3468" w:author="Арслан Катеев" w:date="2018-09-17T15:27:00Z">
                <w:pPr>
                  <w:pStyle w:val="phtablecellleft"/>
                </w:pPr>
              </w:pPrChange>
            </w:pPr>
          </w:p>
        </w:tc>
      </w:tr>
      <w:tr w:rsidR="003C6AB4" w:rsidDel="009B5707" w14:paraId="1A6E00D4" w14:textId="3A2516D9" w:rsidTr="006E78FC">
        <w:trPr>
          <w:trHeight w:val="444"/>
          <w:del w:id="3469" w:author="Арслан Катеев" w:date="2018-09-17T13:23:00Z"/>
        </w:trPr>
        <w:tc>
          <w:tcPr>
            <w:tcW w:w="561" w:type="dxa"/>
            <w:shd w:val="clear" w:color="auto" w:fill="auto"/>
          </w:tcPr>
          <w:p w14:paraId="00E5D7BD" w14:textId="164CDA8B" w:rsidR="003C6AB4" w:rsidDel="009B5707" w:rsidRDefault="003C6AB4" w:rsidP="00CB47F1">
            <w:pPr>
              <w:pStyle w:val="phnormal"/>
              <w:rPr>
                <w:del w:id="3470" w:author="Арслан Катеев" w:date="2018-09-17T13:23:00Z"/>
              </w:rPr>
              <w:pPrChange w:id="3471" w:author="Арслан Катеев" w:date="2018-09-17T15:27:00Z">
                <w:pPr>
                  <w:pStyle w:val="phtablecellleft"/>
                </w:pPr>
              </w:pPrChange>
            </w:pPr>
          </w:p>
        </w:tc>
        <w:tc>
          <w:tcPr>
            <w:tcW w:w="1036" w:type="dxa"/>
            <w:shd w:val="clear" w:color="auto" w:fill="auto"/>
          </w:tcPr>
          <w:p w14:paraId="0C921B38" w14:textId="1D68B39B" w:rsidR="003C6AB4" w:rsidDel="009B5707" w:rsidRDefault="003C6AB4" w:rsidP="00CB47F1">
            <w:pPr>
              <w:pStyle w:val="phnormal"/>
              <w:rPr>
                <w:del w:id="3472" w:author="Арслан Катеев" w:date="2018-09-17T13:23:00Z"/>
              </w:rPr>
              <w:pPrChange w:id="3473" w:author="Арслан Катеев" w:date="2018-09-17T15:27:00Z">
                <w:pPr>
                  <w:pStyle w:val="phtablecellleft"/>
                </w:pPr>
              </w:pPrChange>
            </w:pPr>
          </w:p>
        </w:tc>
        <w:tc>
          <w:tcPr>
            <w:tcW w:w="1008" w:type="dxa"/>
            <w:shd w:val="clear" w:color="auto" w:fill="auto"/>
          </w:tcPr>
          <w:p w14:paraId="5C2AF79A" w14:textId="54BF021F" w:rsidR="003C6AB4" w:rsidDel="009B5707" w:rsidRDefault="003C6AB4" w:rsidP="00CB47F1">
            <w:pPr>
              <w:pStyle w:val="phnormal"/>
              <w:rPr>
                <w:del w:id="3474" w:author="Арслан Катеев" w:date="2018-09-17T13:23:00Z"/>
              </w:rPr>
              <w:pPrChange w:id="3475" w:author="Арслан Катеев" w:date="2018-09-17T15:27:00Z">
                <w:pPr>
                  <w:pStyle w:val="phtablecellleft"/>
                </w:pPr>
              </w:pPrChange>
            </w:pPr>
          </w:p>
        </w:tc>
        <w:tc>
          <w:tcPr>
            <w:tcW w:w="770" w:type="dxa"/>
            <w:shd w:val="clear" w:color="auto" w:fill="auto"/>
          </w:tcPr>
          <w:p w14:paraId="7769C67E" w14:textId="3EC13DAC" w:rsidR="003C6AB4" w:rsidDel="009B5707" w:rsidRDefault="003C6AB4" w:rsidP="00CB47F1">
            <w:pPr>
              <w:pStyle w:val="phnormal"/>
              <w:rPr>
                <w:del w:id="3476" w:author="Арслан Катеев" w:date="2018-09-17T13:23:00Z"/>
              </w:rPr>
              <w:pPrChange w:id="3477" w:author="Арслан Катеев" w:date="2018-09-17T15:27:00Z">
                <w:pPr>
                  <w:pStyle w:val="phtablecellleft"/>
                </w:pPr>
              </w:pPrChange>
            </w:pPr>
          </w:p>
        </w:tc>
        <w:tc>
          <w:tcPr>
            <w:tcW w:w="1241" w:type="dxa"/>
            <w:shd w:val="clear" w:color="auto" w:fill="auto"/>
          </w:tcPr>
          <w:p w14:paraId="2FF0B561" w14:textId="1667C43B" w:rsidR="003C6AB4" w:rsidDel="009B5707" w:rsidRDefault="003C6AB4" w:rsidP="00CB47F1">
            <w:pPr>
              <w:pStyle w:val="phnormal"/>
              <w:rPr>
                <w:del w:id="3478" w:author="Арслан Катеев" w:date="2018-09-17T13:23:00Z"/>
              </w:rPr>
              <w:pPrChange w:id="3479" w:author="Арслан Катеев" w:date="2018-09-17T15:27:00Z">
                <w:pPr>
                  <w:pStyle w:val="phtablecellleft"/>
                </w:pPr>
              </w:pPrChange>
            </w:pPr>
          </w:p>
        </w:tc>
        <w:tc>
          <w:tcPr>
            <w:tcW w:w="1192" w:type="dxa"/>
            <w:shd w:val="clear" w:color="auto" w:fill="auto"/>
          </w:tcPr>
          <w:p w14:paraId="406B0967" w14:textId="25DFCF9F" w:rsidR="003C6AB4" w:rsidDel="009B5707" w:rsidRDefault="003C6AB4" w:rsidP="00CB47F1">
            <w:pPr>
              <w:pStyle w:val="phnormal"/>
              <w:rPr>
                <w:del w:id="3480" w:author="Арслан Катеев" w:date="2018-09-17T13:23:00Z"/>
              </w:rPr>
              <w:pPrChange w:id="3481" w:author="Арслан Катеев" w:date="2018-09-17T15:27:00Z">
                <w:pPr>
                  <w:pStyle w:val="phtablecellleft"/>
                </w:pPr>
              </w:pPrChange>
            </w:pPr>
          </w:p>
        </w:tc>
        <w:tc>
          <w:tcPr>
            <w:tcW w:w="876" w:type="dxa"/>
            <w:shd w:val="clear" w:color="auto" w:fill="auto"/>
          </w:tcPr>
          <w:p w14:paraId="655492FA" w14:textId="162CC57B" w:rsidR="003C6AB4" w:rsidDel="009B5707" w:rsidRDefault="003C6AB4" w:rsidP="00CB47F1">
            <w:pPr>
              <w:pStyle w:val="phnormal"/>
              <w:rPr>
                <w:del w:id="3482" w:author="Арслан Катеев" w:date="2018-09-17T13:23:00Z"/>
              </w:rPr>
              <w:pPrChange w:id="3483" w:author="Арслан Катеев" w:date="2018-09-17T15:27:00Z">
                <w:pPr>
                  <w:pStyle w:val="phtablecellleft"/>
                </w:pPr>
              </w:pPrChange>
            </w:pPr>
          </w:p>
        </w:tc>
        <w:tc>
          <w:tcPr>
            <w:tcW w:w="1479" w:type="dxa"/>
            <w:shd w:val="clear" w:color="auto" w:fill="auto"/>
          </w:tcPr>
          <w:p w14:paraId="7897637F" w14:textId="4EA0B46F" w:rsidR="003C6AB4" w:rsidDel="009B5707" w:rsidRDefault="003C6AB4" w:rsidP="00CB47F1">
            <w:pPr>
              <w:pStyle w:val="phnormal"/>
              <w:rPr>
                <w:del w:id="3484" w:author="Арслан Катеев" w:date="2018-09-17T13:23:00Z"/>
              </w:rPr>
              <w:pPrChange w:id="3485" w:author="Арслан Катеев" w:date="2018-09-17T15:27:00Z">
                <w:pPr>
                  <w:pStyle w:val="phtablecellleft"/>
                </w:pPr>
              </w:pPrChange>
            </w:pPr>
          </w:p>
        </w:tc>
        <w:tc>
          <w:tcPr>
            <w:tcW w:w="1087" w:type="dxa"/>
            <w:shd w:val="clear" w:color="auto" w:fill="auto"/>
          </w:tcPr>
          <w:p w14:paraId="62D107CE" w14:textId="0636DB5F" w:rsidR="003C6AB4" w:rsidDel="009B5707" w:rsidRDefault="003C6AB4" w:rsidP="00CB47F1">
            <w:pPr>
              <w:pStyle w:val="phnormal"/>
              <w:rPr>
                <w:del w:id="3486" w:author="Арслан Катеев" w:date="2018-09-17T13:23:00Z"/>
              </w:rPr>
              <w:pPrChange w:id="3487" w:author="Арслан Катеев" w:date="2018-09-17T15:27:00Z">
                <w:pPr>
                  <w:pStyle w:val="phtablecellleft"/>
                </w:pPr>
              </w:pPrChange>
            </w:pPr>
          </w:p>
        </w:tc>
        <w:tc>
          <w:tcPr>
            <w:tcW w:w="733" w:type="dxa"/>
            <w:shd w:val="clear" w:color="auto" w:fill="auto"/>
          </w:tcPr>
          <w:p w14:paraId="08254FAB" w14:textId="018A8536" w:rsidR="003C6AB4" w:rsidDel="009B5707" w:rsidRDefault="003C6AB4" w:rsidP="00CB47F1">
            <w:pPr>
              <w:pStyle w:val="phnormal"/>
              <w:rPr>
                <w:del w:id="3488" w:author="Арслан Катеев" w:date="2018-09-17T13:23:00Z"/>
              </w:rPr>
              <w:pPrChange w:id="3489" w:author="Арслан Катеев" w:date="2018-09-17T15:27:00Z">
                <w:pPr>
                  <w:pStyle w:val="phtablecellleft"/>
                </w:pPr>
              </w:pPrChange>
            </w:pPr>
          </w:p>
        </w:tc>
      </w:tr>
      <w:tr w:rsidR="003C6AB4" w:rsidDel="009B5707" w14:paraId="7E5B40BA" w14:textId="4109E641" w:rsidTr="006E78FC">
        <w:trPr>
          <w:trHeight w:val="444"/>
          <w:del w:id="3490" w:author="Арслан Катеев" w:date="2018-09-17T13:23:00Z"/>
        </w:trPr>
        <w:tc>
          <w:tcPr>
            <w:tcW w:w="561" w:type="dxa"/>
            <w:shd w:val="clear" w:color="auto" w:fill="auto"/>
          </w:tcPr>
          <w:p w14:paraId="09229737" w14:textId="3BEA5F72" w:rsidR="003C6AB4" w:rsidDel="009B5707" w:rsidRDefault="003C6AB4" w:rsidP="00CB47F1">
            <w:pPr>
              <w:pStyle w:val="phnormal"/>
              <w:rPr>
                <w:del w:id="3491" w:author="Арслан Катеев" w:date="2018-09-17T13:23:00Z"/>
              </w:rPr>
              <w:pPrChange w:id="3492" w:author="Арслан Катеев" w:date="2018-09-17T15:27:00Z">
                <w:pPr>
                  <w:pStyle w:val="phtablecellleft"/>
                </w:pPr>
              </w:pPrChange>
            </w:pPr>
          </w:p>
        </w:tc>
        <w:tc>
          <w:tcPr>
            <w:tcW w:w="1036" w:type="dxa"/>
            <w:shd w:val="clear" w:color="auto" w:fill="auto"/>
          </w:tcPr>
          <w:p w14:paraId="0F0FD66D" w14:textId="295C6AD6" w:rsidR="003C6AB4" w:rsidDel="009B5707" w:rsidRDefault="003C6AB4" w:rsidP="00CB47F1">
            <w:pPr>
              <w:pStyle w:val="phnormal"/>
              <w:rPr>
                <w:del w:id="3493" w:author="Арслан Катеев" w:date="2018-09-17T13:23:00Z"/>
              </w:rPr>
              <w:pPrChange w:id="3494" w:author="Арслан Катеев" w:date="2018-09-17T15:27:00Z">
                <w:pPr>
                  <w:pStyle w:val="phtablecellleft"/>
                </w:pPr>
              </w:pPrChange>
            </w:pPr>
          </w:p>
        </w:tc>
        <w:tc>
          <w:tcPr>
            <w:tcW w:w="1008" w:type="dxa"/>
            <w:shd w:val="clear" w:color="auto" w:fill="auto"/>
          </w:tcPr>
          <w:p w14:paraId="6DA1C4F9" w14:textId="597B6616" w:rsidR="003C6AB4" w:rsidDel="009B5707" w:rsidRDefault="003C6AB4" w:rsidP="00CB47F1">
            <w:pPr>
              <w:pStyle w:val="phnormal"/>
              <w:rPr>
                <w:del w:id="3495" w:author="Арслан Катеев" w:date="2018-09-17T13:23:00Z"/>
              </w:rPr>
              <w:pPrChange w:id="3496" w:author="Арслан Катеев" w:date="2018-09-17T15:27:00Z">
                <w:pPr>
                  <w:pStyle w:val="phtablecellleft"/>
                </w:pPr>
              </w:pPrChange>
            </w:pPr>
          </w:p>
        </w:tc>
        <w:tc>
          <w:tcPr>
            <w:tcW w:w="770" w:type="dxa"/>
            <w:shd w:val="clear" w:color="auto" w:fill="auto"/>
          </w:tcPr>
          <w:p w14:paraId="720E7931" w14:textId="6E084BBB" w:rsidR="003C6AB4" w:rsidDel="009B5707" w:rsidRDefault="003C6AB4" w:rsidP="00CB47F1">
            <w:pPr>
              <w:pStyle w:val="phnormal"/>
              <w:rPr>
                <w:del w:id="3497" w:author="Арслан Катеев" w:date="2018-09-17T13:23:00Z"/>
              </w:rPr>
              <w:pPrChange w:id="3498" w:author="Арслан Катеев" w:date="2018-09-17T15:27:00Z">
                <w:pPr>
                  <w:pStyle w:val="phtablecellleft"/>
                </w:pPr>
              </w:pPrChange>
            </w:pPr>
          </w:p>
        </w:tc>
        <w:tc>
          <w:tcPr>
            <w:tcW w:w="1241" w:type="dxa"/>
            <w:shd w:val="clear" w:color="auto" w:fill="auto"/>
          </w:tcPr>
          <w:p w14:paraId="304C4D01" w14:textId="4F4E3ACC" w:rsidR="003C6AB4" w:rsidDel="009B5707" w:rsidRDefault="003C6AB4" w:rsidP="00CB47F1">
            <w:pPr>
              <w:pStyle w:val="phnormal"/>
              <w:rPr>
                <w:del w:id="3499" w:author="Арслан Катеев" w:date="2018-09-17T13:23:00Z"/>
              </w:rPr>
              <w:pPrChange w:id="3500" w:author="Арслан Катеев" w:date="2018-09-17T15:27:00Z">
                <w:pPr>
                  <w:pStyle w:val="phtablecellleft"/>
                </w:pPr>
              </w:pPrChange>
            </w:pPr>
          </w:p>
        </w:tc>
        <w:tc>
          <w:tcPr>
            <w:tcW w:w="1192" w:type="dxa"/>
            <w:shd w:val="clear" w:color="auto" w:fill="auto"/>
          </w:tcPr>
          <w:p w14:paraId="7A32F11B" w14:textId="07327350" w:rsidR="003C6AB4" w:rsidDel="009B5707" w:rsidRDefault="003C6AB4" w:rsidP="00CB47F1">
            <w:pPr>
              <w:pStyle w:val="phnormal"/>
              <w:rPr>
                <w:del w:id="3501" w:author="Арслан Катеев" w:date="2018-09-17T13:23:00Z"/>
              </w:rPr>
              <w:pPrChange w:id="3502" w:author="Арслан Катеев" w:date="2018-09-17T15:27:00Z">
                <w:pPr>
                  <w:pStyle w:val="phtablecellleft"/>
                </w:pPr>
              </w:pPrChange>
            </w:pPr>
          </w:p>
        </w:tc>
        <w:tc>
          <w:tcPr>
            <w:tcW w:w="876" w:type="dxa"/>
            <w:shd w:val="clear" w:color="auto" w:fill="auto"/>
          </w:tcPr>
          <w:p w14:paraId="0F589F88" w14:textId="357E7750" w:rsidR="003C6AB4" w:rsidDel="009B5707" w:rsidRDefault="003C6AB4" w:rsidP="00CB47F1">
            <w:pPr>
              <w:pStyle w:val="phnormal"/>
              <w:rPr>
                <w:del w:id="3503" w:author="Арслан Катеев" w:date="2018-09-17T13:23:00Z"/>
              </w:rPr>
              <w:pPrChange w:id="3504" w:author="Арслан Катеев" w:date="2018-09-17T15:27:00Z">
                <w:pPr>
                  <w:pStyle w:val="phtablecellleft"/>
                </w:pPr>
              </w:pPrChange>
            </w:pPr>
          </w:p>
        </w:tc>
        <w:tc>
          <w:tcPr>
            <w:tcW w:w="1479" w:type="dxa"/>
            <w:shd w:val="clear" w:color="auto" w:fill="auto"/>
          </w:tcPr>
          <w:p w14:paraId="55ECEEA9" w14:textId="4FB41B31" w:rsidR="003C6AB4" w:rsidDel="009B5707" w:rsidRDefault="003C6AB4" w:rsidP="00CB47F1">
            <w:pPr>
              <w:pStyle w:val="phnormal"/>
              <w:rPr>
                <w:del w:id="3505" w:author="Арслан Катеев" w:date="2018-09-17T13:23:00Z"/>
              </w:rPr>
              <w:pPrChange w:id="3506" w:author="Арслан Катеев" w:date="2018-09-17T15:27:00Z">
                <w:pPr>
                  <w:pStyle w:val="phtablecellleft"/>
                </w:pPr>
              </w:pPrChange>
            </w:pPr>
          </w:p>
        </w:tc>
        <w:tc>
          <w:tcPr>
            <w:tcW w:w="1087" w:type="dxa"/>
            <w:shd w:val="clear" w:color="auto" w:fill="auto"/>
          </w:tcPr>
          <w:p w14:paraId="7D8CA374" w14:textId="4B840C8E" w:rsidR="003C6AB4" w:rsidDel="009B5707" w:rsidRDefault="003C6AB4" w:rsidP="00CB47F1">
            <w:pPr>
              <w:pStyle w:val="phnormal"/>
              <w:rPr>
                <w:del w:id="3507" w:author="Арслан Катеев" w:date="2018-09-17T13:23:00Z"/>
              </w:rPr>
              <w:pPrChange w:id="3508" w:author="Арслан Катеев" w:date="2018-09-17T15:27:00Z">
                <w:pPr>
                  <w:pStyle w:val="phtablecellleft"/>
                </w:pPr>
              </w:pPrChange>
            </w:pPr>
          </w:p>
        </w:tc>
        <w:tc>
          <w:tcPr>
            <w:tcW w:w="733" w:type="dxa"/>
            <w:shd w:val="clear" w:color="auto" w:fill="auto"/>
          </w:tcPr>
          <w:p w14:paraId="1767A615" w14:textId="23E270B0" w:rsidR="003C6AB4" w:rsidDel="009B5707" w:rsidRDefault="003C6AB4" w:rsidP="00CB47F1">
            <w:pPr>
              <w:pStyle w:val="phnormal"/>
              <w:rPr>
                <w:del w:id="3509" w:author="Арслан Катеев" w:date="2018-09-17T13:23:00Z"/>
              </w:rPr>
              <w:pPrChange w:id="3510" w:author="Арслан Катеев" w:date="2018-09-17T15:27:00Z">
                <w:pPr>
                  <w:pStyle w:val="phtablecellleft"/>
                </w:pPr>
              </w:pPrChange>
            </w:pPr>
          </w:p>
        </w:tc>
      </w:tr>
      <w:tr w:rsidR="003C6AB4" w:rsidDel="009B5707" w14:paraId="2E8481D9" w14:textId="1909EF60" w:rsidTr="006E78FC">
        <w:trPr>
          <w:trHeight w:val="444"/>
          <w:del w:id="3511" w:author="Арслан Катеев" w:date="2018-09-17T13:23:00Z"/>
        </w:trPr>
        <w:tc>
          <w:tcPr>
            <w:tcW w:w="561" w:type="dxa"/>
            <w:shd w:val="clear" w:color="auto" w:fill="auto"/>
          </w:tcPr>
          <w:p w14:paraId="0DCF1C41" w14:textId="33D32F0B" w:rsidR="003C6AB4" w:rsidDel="009B5707" w:rsidRDefault="003C6AB4" w:rsidP="00CB47F1">
            <w:pPr>
              <w:pStyle w:val="phnormal"/>
              <w:rPr>
                <w:del w:id="3512" w:author="Арслан Катеев" w:date="2018-09-17T13:23:00Z"/>
              </w:rPr>
              <w:pPrChange w:id="3513" w:author="Арслан Катеев" w:date="2018-09-17T15:27:00Z">
                <w:pPr>
                  <w:pStyle w:val="phtablecellleft"/>
                </w:pPr>
              </w:pPrChange>
            </w:pPr>
          </w:p>
        </w:tc>
        <w:tc>
          <w:tcPr>
            <w:tcW w:w="1036" w:type="dxa"/>
            <w:shd w:val="clear" w:color="auto" w:fill="auto"/>
          </w:tcPr>
          <w:p w14:paraId="5D7BA6AE" w14:textId="47C09442" w:rsidR="003C6AB4" w:rsidDel="009B5707" w:rsidRDefault="003C6AB4" w:rsidP="00CB47F1">
            <w:pPr>
              <w:pStyle w:val="phnormal"/>
              <w:rPr>
                <w:del w:id="3514" w:author="Арслан Катеев" w:date="2018-09-17T13:23:00Z"/>
              </w:rPr>
              <w:pPrChange w:id="3515" w:author="Арслан Катеев" w:date="2018-09-17T15:27:00Z">
                <w:pPr>
                  <w:pStyle w:val="phtablecellleft"/>
                </w:pPr>
              </w:pPrChange>
            </w:pPr>
          </w:p>
        </w:tc>
        <w:tc>
          <w:tcPr>
            <w:tcW w:w="1008" w:type="dxa"/>
            <w:shd w:val="clear" w:color="auto" w:fill="auto"/>
          </w:tcPr>
          <w:p w14:paraId="6BB63C79" w14:textId="42048AF5" w:rsidR="003C6AB4" w:rsidDel="009B5707" w:rsidRDefault="003C6AB4" w:rsidP="00CB47F1">
            <w:pPr>
              <w:pStyle w:val="phnormal"/>
              <w:rPr>
                <w:del w:id="3516" w:author="Арслан Катеев" w:date="2018-09-17T13:23:00Z"/>
              </w:rPr>
              <w:pPrChange w:id="3517" w:author="Арслан Катеев" w:date="2018-09-17T15:27:00Z">
                <w:pPr>
                  <w:pStyle w:val="phtablecellleft"/>
                </w:pPr>
              </w:pPrChange>
            </w:pPr>
          </w:p>
        </w:tc>
        <w:tc>
          <w:tcPr>
            <w:tcW w:w="770" w:type="dxa"/>
            <w:shd w:val="clear" w:color="auto" w:fill="auto"/>
          </w:tcPr>
          <w:p w14:paraId="493AD0F0" w14:textId="4353B0D2" w:rsidR="003C6AB4" w:rsidDel="009B5707" w:rsidRDefault="003C6AB4" w:rsidP="00CB47F1">
            <w:pPr>
              <w:pStyle w:val="phnormal"/>
              <w:rPr>
                <w:del w:id="3518" w:author="Арслан Катеев" w:date="2018-09-17T13:23:00Z"/>
              </w:rPr>
              <w:pPrChange w:id="3519" w:author="Арслан Катеев" w:date="2018-09-17T15:27:00Z">
                <w:pPr>
                  <w:pStyle w:val="phtablecellleft"/>
                </w:pPr>
              </w:pPrChange>
            </w:pPr>
          </w:p>
        </w:tc>
        <w:tc>
          <w:tcPr>
            <w:tcW w:w="1241" w:type="dxa"/>
            <w:shd w:val="clear" w:color="auto" w:fill="auto"/>
          </w:tcPr>
          <w:p w14:paraId="706E5F13" w14:textId="7CB33DA1" w:rsidR="003C6AB4" w:rsidDel="009B5707" w:rsidRDefault="003C6AB4" w:rsidP="00CB47F1">
            <w:pPr>
              <w:pStyle w:val="phnormal"/>
              <w:rPr>
                <w:del w:id="3520" w:author="Арслан Катеев" w:date="2018-09-17T13:23:00Z"/>
              </w:rPr>
              <w:pPrChange w:id="3521" w:author="Арслан Катеев" w:date="2018-09-17T15:27:00Z">
                <w:pPr>
                  <w:pStyle w:val="phtablecellleft"/>
                </w:pPr>
              </w:pPrChange>
            </w:pPr>
          </w:p>
        </w:tc>
        <w:tc>
          <w:tcPr>
            <w:tcW w:w="1192" w:type="dxa"/>
            <w:shd w:val="clear" w:color="auto" w:fill="auto"/>
          </w:tcPr>
          <w:p w14:paraId="55425E94" w14:textId="0350456C" w:rsidR="003C6AB4" w:rsidDel="009B5707" w:rsidRDefault="003C6AB4" w:rsidP="00CB47F1">
            <w:pPr>
              <w:pStyle w:val="phnormal"/>
              <w:rPr>
                <w:del w:id="3522" w:author="Арслан Катеев" w:date="2018-09-17T13:23:00Z"/>
              </w:rPr>
              <w:pPrChange w:id="3523" w:author="Арслан Катеев" w:date="2018-09-17T15:27:00Z">
                <w:pPr>
                  <w:pStyle w:val="phtablecellleft"/>
                </w:pPr>
              </w:pPrChange>
            </w:pPr>
          </w:p>
        </w:tc>
        <w:tc>
          <w:tcPr>
            <w:tcW w:w="876" w:type="dxa"/>
            <w:shd w:val="clear" w:color="auto" w:fill="auto"/>
          </w:tcPr>
          <w:p w14:paraId="6E332536" w14:textId="3984047F" w:rsidR="003C6AB4" w:rsidDel="009B5707" w:rsidRDefault="003C6AB4" w:rsidP="00CB47F1">
            <w:pPr>
              <w:pStyle w:val="phnormal"/>
              <w:rPr>
                <w:del w:id="3524" w:author="Арслан Катеев" w:date="2018-09-17T13:23:00Z"/>
              </w:rPr>
              <w:pPrChange w:id="3525" w:author="Арслан Катеев" w:date="2018-09-17T15:27:00Z">
                <w:pPr>
                  <w:pStyle w:val="phtablecellleft"/>
                </w:pPr>
              </w:pPrChange>
            </w:pPr>
          </w:p>
        </w:tc>
        <w:tc>
          <w:tcPr>
            <w:tcW w:w="1479" w:type="dxa"/>
            <w:shd w:val="clear" w:color="auto" w:fill="auto"/>
          </w:tcPr>
          <w:p w14:paraId="3B277377" w14:textId="18AD41D3" w:rsidR="003C6AB4" w:rsidDel="009B5707" w:rsidRDefault="003C6AB4" w:rsidP="00CB47F1">
            <w:pPr>
              <w:pStyle w:val="phnormal"/>
              <w:rPr>
                <w:del w:id="3526" w:author="Арслан Катеев" w:date="2018-09-17T13:23:00Z"/>
              </w:rPr>
              <w:pPrChange w:id="3527" w:author="Арслан Катеев" w:date="2018-09-17T15:27:00Z">
                <w:pPr>
                  <w:pStyle w:val="phtablecellleft"/>
                </w:pPr>
              </w:pPrChange>
            </w:pPr>
          </w:p>
        </w:tc>
        <w:tc>
          <w:tcPr>
            <w:tcW w:w="1087" w:type="dxa"/>
            <w:shd w:val="clear" w:color="auto" w:fill="auto"/>
          </w:tcPr>
          <w:p w14:paraId="738576F7" w14:textId="49C30349" w:rsidR="003C6AB4" w:rsidDel="009B5707" w:rsidRDefault="003C6AB4" w:rsidP="00CB47F1">
            <w:pPr>
              <w:pStyle w:val="phnormal"/>
              <w:rPr>
                <w:del w:id="3528" w:author="Арслан Катеев" w:date="2018-09-17T13:23:00Z"/>
              </w:rPr>
              <w:pPrChange w:id="3529" w:author="Арслан Катеев" w:date="2018-09-17T15:27:00Z">
                <w:pPr>
                  <w:pStyle w:val="phtablecellleft"/>
                </w:pPr>
              </w:pPrChange>
            </w:pPr>
          </w:p>
        </w:tc>
        <w:tc>
          <w:tcPr>
            <w:tcW w:w="733" w:type="dxa"/>
            <w:shd w:val="clear" w:color="auto" w:fill="auto"/>
          </w:tcPr>
          <w:p w14:paraId="6231E0A8" w14:textId="5961D3DF" w:rsidR="003C6AB4" w:rsidDel="009B5707" w:rsidRDefault="003C6AB4" w:rsidP="00CB47F1">
            <w:pPr>
              <w:pStyle w:val="phnormal"/>
              <w:rPr>
                <w:del w:id="3530" w:author="Арслан Катеев" w:date="2018-09-17T13:23:00Z"/>
              </w:rPr>
              <w:pPrChange w:id="3531" w:author="Арслан Катеев" w:date="2018-09-17T15:27:00Z">
                <w:pPr>
                  <w:pStyle w:val="phtablecellleft"/>
                </w:pPr>
              </w:pPrChange>
            </w:pPr>
          </w:p>
        </w:tc>
      </w:tr>
    </w:tbl>
    <w:p w14:paraId="32C8154F" w14:textId="77777777" w:rsidR="00F32CC7" w:rsidRPr="0036267B" w:rsidRDefault="00F32CC7" w:rsidP="00CB47F1">
      <w:pPr>
        <w:pStyle w:val="phnormal"/>
        <w:ind w:firstLine="0"/>
        <w:rPr>
          <w:rFonts w:cs="Arial"/>
        </w:rPr>
        <w:pPrChange w:id="3532" w:author="Арслан Катеев" w:date="2018-09-17T15:28:00Z">
          <w:pPr>
            <w:pStyle w:val="phconfirmlist"/>
            <w:tabs>
              <w:tab w:val="left" w:pos="1800"/>
            </w:tabs>
          </w:pPr>
        </w:pPrChange>
      </w:pPr>
      <w:bookmarkStart w:id="3533" w:name="_GoBack"/>
      <w:bookmarkEnd w:id="3533"/>
    </w:p>
    <w:sectPr w:rsidR="00F32CC7" w:rsidRPr="0036267B" w:rsidSect="00B013EF">
      <w:headerReference w:type="default" r:id="rId12"/>
      <w:footerReference w:type="default" r:id="rId13"/>
      <w:pgSz w:w="11906" w:h="16838"/>
      <w:pgMar w:top="567" w:right="567"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7">
      <wne:acd wne:acdName="acd0"/>
    </wne:keymap>
  </wne:keymaps>
  <wne:toolbars>
    <wne:acdManifest>
      <wne:acdEntry wne:acdName="acd0"/>
    </wne:acdManifest>
  </wne:toolbars>
  <wne:acds>
    <wne:acd wne:argValue="AgBwAGgAXwBuAG8AcgBtAGEAbAA=" wne:acdName="acd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B8642" w14:textId="77777777" w:rsidR="00F72F72" w:rsidRDefault="00F72F72" w:rsidP="00771864">
      <w:r>
        <w:separator/>
      </w:r>
    </w:p>
    <w:p w14:paraId="12CA40F6" w14:textId="77777777" w:rsidR="00F72F72" w:rsidRDefault="00F72F72" w:rsidP="00771864"/>
    <w:p w14:paraId="742ACC92" w14:textId="77777777" w:rsidR="00F72F72" w:rsidRDefault="00F72F72" w:rsidP="00771864"/>
  </w:endnote>
  <w:endnote w:type="continuationSeparator" w:id="0">
    <w:p w14:paraId="231C6AC7" w14:textId="77777777" w:rsidR="00F72F72" w:rsidRDefault="00F72F72" w:rsidP="00771864">
      <w:r>
        <w:continuationSeparator/>
      </w:r>
    </w:p>
    <w:p w14:paraId="14391423" w14:textId="77777777" w:rsidR="00F72F72" w:rsidRDefault="00F72F72" w:rsidP="00771864"/>
    <w:p w14:paraId="6CC62CE6" w14:textId="77777777" w:rsidR="00F72F72" w:rsidRDefault="00F72F72" w:rsidP="007718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SchoolBook">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etersburgCTT">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Journal">
    <w:altName w:val="Times New Roman"/>
    <w:panose1 w:val="00000000000000000000"/>
    <w:charset w:val="CC"/>
    <w:family w:val="auto"/>
    <w:notTrueType/>
    <w:pitch w:val="default"/>
    <w:sig w:usb0="00000203" w:usb1="00000000" w:usb2="00000000" w:usb3="00000000" w:csb0="00000005" w:csb1="00000000"/>
  </w:font>
  <w:font w:name="TimesDL">
    <w:altName w:val="Times New Roman"/>
    <w:charset w:val="00"/>
    <w:family w:val="auto"/>
    <w:pitch w:val="variable"/>
    <w:sig w:usb0="00000003" w:usb1="00000000" w:usb2="00000000" w:usb3="00000000" w:csb0="00000001" w:csb1="00000000"/>
  </w:font>
  <w:font w:name="Helvetica">
    <w:panose1 w:val="020B0604020202020204"/>
    <w:charset w:val="CC"/>
    <w:family w:val="swiss"/>
    <w:pitch w:val="variable"/>
    <w:sig w:usb0="E0002EFF" w:usb1="C0007843" w:usb2="00000009" w:usb3="00000000" w:csb0="000001FF" w:csb1="00000000"/>
  </w:font>
  <w:font w:name="ヒラギノ角ゴ Pro W3">
    <w:altName w:val="Arial Unicode MS"/>
    <w:charset w:val="80"/>
    <w:family w:val="auto"/>
    <w:pitch w:val="variable"/>
    <w:sig w:usb0="00000000" w:usb1="00000000" w:usb2="01000407" w:usb3="00000000" w:csb0="00020000" w:csb1="00000000"/>
  </w:font>
  <w:font w:name="GOST type B">
    <w:altName w:val="Arial Narrow"/>
    <w:panose1 w:val="00000000000000000000"/>
    <w:charset w:val="00"/>
    <w:family w:val="swiss"/>
    <w:notTrueType/>
    <w:pitch w:val="variable"/>
    <w:sig w:usb0="00000003" w:usb1="00000000" w:usb2="00000000" w:usb3="00000000" w:csb0="00000001" w:csb1="00000000"/>
  </w:font>
  <w:font w:name="Courier">
    <w:panose1 w:val="02070309020205020404"/>
    <w:charset w:val="00"/>
    <w:family w:val="modern"/>
    <w:notTrueType/>
    <w:pitch w:val="fixed"/>
    <w:sig w:usb0="00000003" w:usb1="00000000" w:usb2="00000000" w:usb3="00000000" w:csb0="00000001" w:csb1="00000000"/>
  </w:font>
  <w:font w:name="DejaVu Sans">
    <w:charset w:val="CC"/>
    <w:family w:val="swiss"/>
    <w:pitch w:val="variable"/>
    <w:sig w:usb0="E7002EFF" w:usb1="D200FDFF" w:usb2="0A246029" w:usb3="00000000" w:csb0="000001FF" w:csb1="00000000"/>
  </w:font>
  <w:font w:name="OpenSymbol">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980A" w14:textId="77777777" w:rsidR="000B78A6" w:rsidRDefault="000B78A6" w:rsidP="00771864">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66B49" w14:textId="77777777" w:rsidR="00F72F72" w:rsidRDefault="00F72F72" w:rsidP="00771864">
      <w:r>
        <w:separator/>
      </w:r>
    </w:p>
    <w:p w14:paraId="4B5EB413" w14:textId="77777777" w:rsidR="00F72F72" w:rsidRDefault="00F72F72" w:rsidP="00771864"/>
    <w:p w14:paraId="0B2F0D9B" w14:textId="77777777" w:rsidR="00F72F72" w:rsidRDefault="00F72F72" w:rsidP="00771864"/>
  </w:footnote>
  <w:footnote w:type="continuationSeparator" w:id="0">
    <w:p w14:paraId="01CB3766" w14:textId="77777777" w:rsidR="00F72F72" w:rsidRDefault="00F72F72" w:rsidP="00771864">
      <w:r>
        <w:continuationSeparator/>
      </w:r>
    </w:p>
    <w:p w14:paraId="6C18E492" w14:textId="77777777" w:rsidR="00F72F72" w:rsidRDefault="00F72F72" w:rsidP="00771864"/>
    <w:p w14:paraId="1205AECE" w14:textId="77777777" w:rsidR="00F72F72" w:rsidRDefault="00F72F72" w:rsidP="0077186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Spacing w:w="0" w:type="auto"/>
      <w:tblCellMar>
        <w:left w:w="0" w:type="dxa"/>
        <w:right w:w="0" w:type="dxa"/>
      </w:tblCellMar>
      <w:tblLook w:val="01E0" w:firstRow="1" w:lastRow="1" w:firstColumn="1" w:lastColumn="1" w:noHBand="0" w:noVBand="0"/>
    </w:tblPr>
    <w:tblGrid>
      <w:gridCol w:w="5101"/>
      <w:gridCol w:w="5104"/>
    </w:tblGrid>
    <w:tr w:rsidR="000B78A6" w14:paraId="783896BA" w14:textId="77777777">
      <w:trPr>
        <w:trHeight w:val="346"/>
        <w:tblCellSpacing w:w="0" w:type="auto"/>
      </w:trPr>
      <w:tc>
        <w:tcPr>
          <w:tcW w:w="5210" w:type="dxa"/>
        </w:tcPr>
        <w:p w14:paraId="3FD4A44A" w14:textId="77777777" w:rsidR="000B78A6" w:rsidRDefault="000B78A6">
          <w:pPr>
            <w:pStyle w:val="phstampcenter"/>
            <w:jc w:val="left"/>
          </w:pPr>
        </w:p>
      </w:tc>
      <w:tc>
        <w:tcPr>
          <w:tcW w:w="5211" w:type="dxa"/>
        </w:tcPr>
        <w:p w14:paraId="5BAF8971" w14:textId="336EF777" w:rsidR="000B78A6" w:rsidRDefault="000B78A6" w:rsidP="003D5A1C">
          <w:pPr>
            <w:pStyle w:val="phstampcenter"/>
          </w:pPr>
          <w:r>
            <w:fldChar w:fldCharType="begin"/>
          </w:r>
          <w:r>
            <w:instrText xml:space="preserve"> PAGE </w:instrText>
          </w:r>
          <w:r>
            <w:fldChar w:fldCharType="separate"/>
          </w:r>
          <w:r>
            <w:rPr>
              <w:noProof/>
            </w:rPr>
            <w:t>2</w:t>
          </w:r>
          <w:r>
            <w:rPr>
              <w:noProof/>
            </w:rPr>
            <w:fldChar w:fldCharType="end"/>
          </w:r>
        </w:p>
      </w:tc>
    </w:tr>
  </w:tbl>
  <w:p w14:paraId="2DFB663E" w14:textId="77777777" w:rsidR="000B78A6" w:rsidRDefault="000B78A6">
    <w:pPr>
      <w:pStyle w:val="phstampcenter"/>
      <w:jc w:val="left"/>
    </w:pPr>
    <w:r>
      <w:rPr>
        <w:noProof/>
      </w:rPr>
      <mc:AlternateContent>
        <mc:Choice Requires="wps">
          <w:drawing>
            <wp:anchor distT="4294967294" distB="4294967294" distL="114300" distR="114300" simplePos="0" relativeHeight="251657728" behindDoc="0" locked="0" layoutInCell="1" allowOverlap="1" wp14:anchorId="6C6A4D1B" wp14:editId="451CFCD8">
              <wp:simplePos x="0" y="0"/>
              <wp:positionH relativeFrom="column">
                <wp:posOffset>0</wp:posOffset>
              </wp:positionH>
              <wp:positionV relativeFrom="paragraph">
                <wp:posOffset>-1</wp:posOffset>
              </wp:positionV>
              <wp:extent cx="6515100" cy="0"/>
              <wp:effectExtent l="0" t="0" r="19050" b="19050"/>
              <wp:wrapSquare wrapText="bothSides"/>
              <wp:docPr id="2" name="Lin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A4FC1" id="Line 498"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0" to="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lfu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">
              <w10:wrap type="square"/>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B18FC" w14:textId="5C3AA290" w:rsidR="000B78A6" w:rsidRDefault="000B78A6" w:rsidP="00771864">
    <w:pPr>
      <w:pStyle w:val="aa"/>
    </w:pPr>
    <w:r>
      <w:fldChar w:fldCharType="begin"/>
    </w:r>
    <w:r>
      <w:instrText>PAGE   \* MERGEFORMAT</w:instrText>
    </w:r>
    <w:r>
      <w:fldChar w:fldCharType="separate"/>
    </w:r>
    <w:r w:rsidR="00CB47F1">
      <w:rPr>
        <w:noProof/>
      </w:rPr>
      <w:t>23</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158"/>
    <w:multiLevelType w:val="hybridMultilevel"/>
    <w:tmpl w:val="FD16EABA"/>
    <w:lvl w:ilvl="0" w:tplc="4516CB12">
      <w:start w:val="1"/>
      <w:numFmt w:val="bullet"/>
      <w:pStyle w:val="31"/>
      <w:lvlText w:val=""/>
      <w:lvlJc w:val="left"/>
      <w:pPr>
        <w:ind w:left="2203" w:hanging="360"/>
      </w:pPr>
      <w:rPr>
        <w:rFonts w:ascii="Wingdings" w:hAnsi="Wingdings" w:hint="default"/>
      </w:rPr>
    </w:lvl>
    <w:lvl w:ilvl="1" w:tplc="04190003" w:tentative="1">
      <w:start w:val="1"/>
      <w:numFmt w:val="bullet"/>
      <w:lvlText w:val="o"/>
      <w:lvlJc w:val="left"/>
      <w:pPr>
        <w:ind w:left="2923" w:hanging="360"/>
      </w:pPr>
      <w:rPr>
        <w:rFonts w:ascii="Courier New" w:hAnsi="Courier New" w:cs="Courier New" w:hint="default"/>
      </w:rPr>
    </w:lvl>
    <w:lvl w:ilvl="2" w:tplc="04190005" w:tentative="1">
      <w:start w:val="1"/>
      <w:numFmt w:val="bullet"/>
      <w:lvlText w:val=""/>
      <w:lvlJc w:val="left"/>
      <w:pPr>
        <w:ind w:left="3643" w:hanging="360"/>
      </w:pPr>
      <w:rPr>
        <w:rFonts w:ascii="Wingdings" w:hAnsi="Wingdings" w:hint="default"/>
      </w:rPr>
    </w:lvl>
    <w:lvl w:ilvl="3" w:tplc="04190001" w:tentative="1">
      <w:start w:val="1"/>
      <w:numFmt w:val="bullet"/>
      <w:lvlText w:val=""/>
      <w:lvlJc w:val="left"/>
      <w:pPr>
        <w:ind w:left="4363" w:hanging="360"/>
      </w:pPr>
      <w:rPr>
        <w:rFonts w:ascii="Symbol" w:hAnsi="Symbol" w:hint="default"/>
      </w:rPr>
    </w:lvl>
    <w:lvl w:ilvl="4" w:tplc="04190003" w:tentative="1">
      <w:start w:val="1"/>
      <w:numFmt w:val="bullet"/>
      <w:lvlText w:val="o"/>
      <w:lvlJc w:val="left"/>
      <w:pPr>
        <w:ind w:left="5083" w:hanging="360"/>
      </w:pPr>
      <w:rPr>
        <w:rFonts w:ascii="Courier New" w:hAnsi="Courier New" w:cs="Courier New" w:hint="default"/>
      </w:rPr>
    </w:lvl>
    <w:lvl w:ilvl="5" w:tplc="04190005" w:tentative="1">
      <w:start w:val="1"/>
      <w:numFmt w:val="bullet"/>
      <w:lvlText w:val=""/>
      <w:lvlJc w:val="left"/>
      <w:pPr>
        <w:ind w:left="5803" w:hanging="360"/>
      </w:pPr>
      <w:rPr>
        <w:rFonts w:ascii="Wingdings" w:hAnsi="Wingdings" w:hint="default"/>
      </w:rPr>
    </w:lvl>
    <w:lvl w:ilvl="6" w:tplc="04190001" w:tentative="1">
      <w:start w:val="1"/>
      <w:numFmt w:val="bullet"/>
      <w:lvlText w:val=""/>
      <w:lvlJc w:val="left"/>
      <w:pPr>
        <w:ind w:left="6523" w:hanging="360"/>
      </w:pPr>
      <w:rPr>
        <w:rFonts w:ascii="Symbol" w:hAnsi="Symbol" w:hint="default"/>
      </w:rPr>
    </w:lvl>
    <w:lvl w:ilvl="7" w:tplc="04190003" w:tentative="1">
      <w:start w:val="1"/>
      <w:numFmt w:val="bullet"/>
      <w:lvlText w:val="o"/>
      <w:lvlJc w:val="left"/>
      <w:pPr>
        <w:ind w:left="7243" w:hanging="360"/>
      </w:pPr>
      <w:rPr>
        <w:rFonts w:ascii="Courier New" w:hAnsi="Courier New" w:cs="Courier New" w:hint="default"/>
      </w:rPr>
    </w:lvl>
    <w:lvl w:ilvl="8" w:tplc="04190005" w:tentative="1">
      <w:start w:val="1"/>
      <w:numFmt w:val="bullet"/>
      <w:lvlText w:val=""/>
      <w:lvlJc w:val="left"/>
      <w:pPr>
        <w:ind w:left="7963" w:hanging="360"/>
      </w:pPr>
      <w:rPr>
        <w:rFonts w:ascii="Wingdings" w:hAnsi="Wingdings" w:hint="default"/>
      </w:rPr>
    </w:lvl>
  </w:abstractNum>
  <w:abstractNum w:abstractNumId="1" w15:restartNumberingAfterBreak="0">
    <w:nsid w:val="06C44708"/>
    <w:multiLevelType w:val="hybridMultilevel"/>
    <w:tmpl w:val="A80202C0"/>
    <w:lvl w:ilvl="0" w:tplc="D390CAC0">
      <w:start w:val="1"/>
      <w:numFmt w:val="bullet"/>
      <w:pStyle w:val="4"/>
      <w:lvlText w:val=""/>
      <w:lvlJc w:val="left"/>
      <w:pPr>
        <w:ind w:left="2061" w:hanging="360"/>
      </w:pPr>
      <w:rPr>
        <w:rFonts w:ascii="Wingdings" w:hAnsi="Wingdings" w:hint="default"/>
      </w:rPr>
    </w:lvl>
    <w:lvl w:ilvl="1" w:tplc="04190003" w:tentative="1">
      <w:start w:val="1"/>
      <w:numFmt w:val="bullet"/>
      <w:lvlText w:val="o"/>
      <w:lvlJc w:val="left"/>
      <w:pPr>
        <w:ind w:left="2781" w:hanging="360"/>
      </w:pPr>
      <w:rPr>
        <w:rFonts w:ascii="Courier New" w:hAnsi="Courier New" w:cs="Courier New" w:hint="default"/>
      </w:rPr>
    </w:lvl>
    <w:lvl w:ilvl="2" w:tplc="04190005" w:tentative="1">
      <w:start w:val="1"/>
      <w:numFmt w:val="bullet"/>
      <w:lvlText w:val=""/>
      <w:lvlJc w:val="left"/>
      <w:pPr>
        <w:ind w:left="3501" w:hanging="360"/>
      </w:pPr>
      <w:rPr>
        <w:rFonts w:ascii="Wingdings" w:hAnsi="Wingdings" w:hint="default"/>
      </w:rPr>
    </w:lvl>
    <w:lvl w:ilvl="3" w:tplc="04190001" w:tentative="1">
      <w:start w:val="1"/>
      <w:numFmt w:val="bullet"/>
      <w:lvlText w:val=""/>
      <w:lvlJc w:val="left"/>
      <w:pPr>
        <w:ind w:left="4221" w:hanging="360"/>
      </w:pPr>
      <w:rPr>
        <w:rFonts w:ascii="Symbol" w:hAnsi="Symbol" w:hint="default"/>
      </w:rPr>
    </w:lvl>
    <w:lvl w:ilvl="4" w:tplc="04190003" w:tentative="1">
      <w:start w:val="1"/>
      <w:numFmt w:val="bullet"/>
      <w:lvlText w:val="o"/>
      <w:lvlJc w:val="left"/>
      <w:pPr>
        <w:ind w:left="4941" w:hanging="360"/>
      </w:pPr>
      <w:rPr>
        <w:rFonts w:ascii="Courier New" w:hAnsi="Courier New" w:cs="Courier New" w:hint="default"/>
      </w:rPr>
    </w:lvl>
    <w:lvl w:ilvl="5" w:tplc="04190005" w:tentative="1">
      <w:start w:val="1"/>
      <w:numFmt w:val="bullet"/>
      <w:lvlText w:val=""/>
      <w:lvlJc w:val="left"/>
      <w:pPr>
        <w:ind w:left="5661" w:hanging="360"/>
      </w:pPr>
      <w:rPr>
        <w:rFonts w:ascii="Wingdings" w:hAnsi="Wingdings" w:hint="default"/>
      </w:rPr>
    </w:lvl>
    <w:lvl w:ilvl="6" w:tplc="04190001" w:tentative="1">
      <w:start w:val="1"/>
      <w:numFmt w:val="bullet"/>
      <w:lvlText w:val=""/>
      <w:lvlJc w:val="left"/>
      <w:pPr>
        <w:ind w:left="6381" w:hanging="360"/>
      </w:pPr>
      <w:rPr>
        <w:rFonts w:ascii="Symbol" w:hAnsi="Symbol" w:hint="default"/>
      </w:rPr>
    </w:lvl>
    <w:lvl w:ilvl="7" w:tplc="04190003" w:tentative="1">
      <w:start w:val="1"/>
      <w:numFmt w:val="bullet"/>
      <w:lvlText w:val="o"/>
      <w:lvlJc w:val="left"/>
      <w:pPr>
        <w:ind w:left="7101" w:hanging="360"/>
      </w:pPr>
      <w:rPr>
        <w:rFonts w:ascii="Courier New" w:hAnsi="Courier New" w:cs="Courier New" w:hint="default"/>
      </w:rPr>
    </w:lvl>
    <w:lvl w:ilvl="8" w:tplc="04190005" w:tentative="1">
      <w:start w:val="1"/>
      <w:numFmt w:val="bullet"/>
      <w:lvlText w:val=""/>
      <w:lvlJc w:val="left"/>
      <w:pPr>
        <w:ind w:left="7821" w:hanging="360"/>
      </w:pPr>
      <w:rPr>
        <w:rFonts w:ascii="Wingdings" w:hAnsi="Wingdings" w:hint="default"/>
      </w:rPr>
    </w:lvl>
  </w:abstractNum>
  <w:abstractNum w:abstractNumId="2" w15:restartNumberingAfterBreak="0">
    <w:nsid w:val="094B2842"/>
    <w:multiLevelType w:val="multilevel"/>
    <w:tmpl w:val="66C2A188"/>
    <w:lvl w:ilvl="0">
      <w:start w:val="1"/>
      <w:numFmt w:val="decimal"/>
      <w:lvlText w:val="%1"/>
      <w:lvlJc w:val="left"/>
      <w:pPr>
        <w:tabs>
          <w:tab w:val="num" w:pos="1004"/>
        </w:tabs>
        <w:ind w:left="720" w:firstLine="0"/>
      </w:pPr>
      <w:rPr>
        <w:rFonts w:hint="default"/>
      </w:rPr>
    </w:lvl>
    <w:lvl w:ilvl="1">
      <w:start w:val="1"/>
      <w:numFmt w:val="decimal"/>
      <w:lvlText w:val="%1.%2"/>
      <w:lvlJc w:val="left"/>
      <w:pPr>
        <w:tabs>
          <w:tab w:val="num" w:pos="1004"/>
        </w:tabs>
        <w:ind w:left="720" w:firstLine="0"/>
      </w:pPr>
      <w:rPr>
        <w:rFonts w:hint="default"/>
      </w:rPr>
    </w:lvl>
    <w:lvl w:ilvl="2">
      <w:start w:val="1"/>
      <w:numFmt w:val="decimal"/>
      <w:pStyle w:val="6"/>
      <w:lvlText w:val="%1.%2.%3"/>
      <w:lvlJc w:val="left"/>
      <w:pPr>
        <w:tabs>
          <w:tab w:val="num" w:pos="1004"/>
        </w:tabs>
        <w:ind w:left="720" w:firstLine="0"/>
      </w:pPr>
      <w:rPr>
        <w:rFonts w:hint="default"/>
      </w:rPr>
    </w:lvl>
    <w:lvl w:ilvl="3">
      <w:start w:val="1"/>
      <w:numFmt w:val="decimal"/>
      <w:lvlText w:val="%1.%2.%3.%4"/>
      <w:lvlJc w:val="left"/>
      <w:pPr>
        <w:tabs>
          <w:tab w:val="num" w:pos="1571"/>
        </w:tabs>
        <w:ind w:left="720" w:firstLine="0"/>
      </w:pPr>
      <w:rPr>
        <w:rFonts w:hint="default"/>
      </w:rPr>
    </w:lvl>
    <w:lvl w:ilvl="4">
      <w:start w:val="1"/>
      <w:numFmt w:val="decimal"/>
      <w:lvlText w:val="%1.%2.%3.%4.%5"/>
      <w:lvlJc w:val="left"/>
      <w:pPr>
        <w:tabs>
          <w:tab w:val="num" w:pos="1571"/>
        </w:tabs>
        <w:ind w:left="0" w:firstLine="720"/>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1.%2.%3.%4.%5.%6"/>
      <w:lvlJc w:val="left"/>
      <w:pPr>
        <w:tabs>
          <w:tab w:val="num" w:pos="1571"/>
        </w:tabs>
        <w:ind w:left="0" w:firstLine="720"/>
      </w:pPr>
      <w:rPr>
        <w:rFonts w:hint="default"/>
      </w:rPr>
    </w:lvl>
    <w:lvl w:ilvl="6">
      <w:start w:val="1"/>
      <w:numFmt w:val="decimal"/>
      <w:lvlText w:val="%1.%2.%3.%4.%5.%6.%7"/>
      <w:lvlJc w:val="left"/>
      <w:pPr>
        <w:tabs>
          <w:tab w:val="num" w:pos="1001"/>
        </w:tabs>
        <w:ind w:left="1001" w:hanging="1296"/>
      </w:pPr>
      <w:rPr>
        <w:rFonts w:hint="default"/>
      </w:rPr>
    </w:lvl>
    <w:lvl w:ilvl="7">
      <w:start w:val="1"/>
      <w:numFmt w:val="decimal"/>
      <w:lvlText w:val="%1.%2.%3.%4.%5.%6.%7.%8"/>
      <w:lvlJc w:val="left"/>
      <w:pPr>
        <w:tabs>
          <w:tab w:val="num" w:pos="1145"/>
        </w:tabs>
        <w:ind w:left="1145" w:hanging="1440"/>
      </w:pPr>
      <w:rPr>
        <w:rFonts w:hint="default"/>
      </w:rPr>
    </w:lvl>
    <w:lvl w:ilvl="8">
      <w:start w:val="1"/>
      <w:numFmt w:val="decimal"/>
      <w:lvlText w:val="%1.%2.%3.%4.%5.%6.%7.%8.%9"/>
      <w:lvlJc w:val="left"/>
      <w:pPr>
        <w:tabs>
          <w:tab w:val="num" w:pos="1289"/>
        </w:tabs>
        <w:ind w:left="1289" w:hanging="1584"/>
      </w:pPr>
      <w:rPr>
        <w:rFonts w:hint="default"/>
      </w:rPr>
    </w:lvl>
  </w:abstractNum>
  <w:abstractNum w:abstractNumId="3" w15:restartNumberingAfterBreak="0">
    <w:nsid w:val="11495CF7"/>
    <w:multiLevelType w:val="hybridMultilevel"/>
    <w:tmpl w:val="D9B6DA3A"/>
    <w:lvl w:ilvl="0" w:tplc="98FA24D2">
      <w:start w:val="1"/>
      <w:numFmt w:val="bullet"/>
      <w:pStyle w:val="phlistitemized2"/>
      <w:lvlText w:val="–"/>
      <w:lvlJc w:val="left"/>
      <w:pPr>
        <w:tabs>
          <w:tab w:val="num" w:pos="1755"/>
        </w:tabs>
        <w:ind w:left="1755" w:hanging="360"/>
      </w:pPr>
      <w:rPr>
        <w:rFonts w:ascii="Arial" w:hAnsi="Arial" w:hint="default"/>
      </w:rPr>
    </w:lvl>
    <w:lvl w:ilvl="1" w:tplc="04190019" w:tentative="1">
      <w:start w:val="1"/>
      <w:numFmt w:val="lowerLetter"/>
      <w:lvlText w:val="%2."/>
      <w:lvlJc w:val="left"/>
      <w:pPr>
        <w:tabs>
          <w:tab w:val="num" w:pos="2340"/>
        </w:tabs>
        <w:ind w:left="2340" w:hanging="360"/>
      </w:p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4" w15:restartNumberingAfterBreak="0">
    <w:nsid w:val="13BA77A7"/>
    <w:multiLevelType w:val="multilevel"/>
    <w:tmpl w:val="31841B36"/>
    <w:lvl w:ilvl="0">
      <w:start w:val="1"/>
      <w:numFmt w:val="decimal"/>
      <w:pStyle w:val="phlistordered1"/>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3E155F7"/>
    <w:multiLevelType w:val="hybridMultilevel"/>
    <w:tmpl w:val="7382C6FC"/>
    <w:lvl w:ilvl="0" w:tplc="FFFFFFFF">
      <w:start w:val="1"/>
      <w:numFmt w:val="decimal"/>
      <w:pStyle w:val="a"/>
      <w:lvlText w:val="%1)"/>
      <w:lvlJc w:val="left"/>
      <w:pPr>
        <w:tabs>
          <w:tab w:val="num" w:pos="720"/>
        </w:tabs>
        <w:ind w:left="720" w:hanging="360"/>
      </w:pPr>
      <w:rPr>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16FB5A57"/>
    <w:multiLevelType w:val="hybridMultilevel"/>
    <w:tmpl w:val="472EFF86"/>
    <w:lvl w:ilvl="0" w:tplc="673CD528">
      <w:start w:val="1"/>
      <w:numFmt w:val="bullet"/>
      <w:pStyle w:val="1"/>
      <w:lvlText w:val=""/>
      <w:lvlJc w:val="left"/>
      <w:pPr>
        <w:tabs>
          <w:tab w:val="num" w:pos="1571"/>
        </w:tabs>
        <w:ind w:left="1571" w:hanging="358"/>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4C60F0"/>
    <w:multiLevelType w:val="singleLevel"/>
    <w:tmpl w:val="516E3D48"/>
    <w:lvl w:ilvl="0">
      <w:start w:val="1"/>
      <w:numFmt w:val="bullet"/>
      <w:pStyle w:val="-"/>
      <w:lvlText w:val="–"/>
      <w:lvlJc w:val="left"/>
      <w:pPr>
        <w:tabs>
          <w:tab w:val="num" w:pos="984"/>
        </w:tabs>
        <w:ind w:left="0" w:firstLine="624"/>
      </w:pPr>
      <w:rPr>
        <w:rFonts w:ascii="Times New Roman" w:hAnsi="Times New Roman" w:cs="Times New Roman" w:hint="default"/>
      </w:rPr>
    </w:lvl>
  </w:abstractNum>
  <w:abstractNum w:abstractNumId="8" w15:restartNumberingAfterBreak="0">
    <w:nsid w:val="19952A7E"/>
    <w:multiLevelType w:val="hybridMultilevel"/>
    <w:tmpl w:val="0D105982"/>
    <w:lvl w:ilvl="0" w:tplc="56D23C50">
      <w:start w:val="1"/>
      <w:numFmt w:val="russianLower"/>
      <w:pStyle w:val="phlistordereda"/>
      <w:lvlText w:val="%1)"/>
      <w:lvlJc w:val="left"/>
      <w:pPr>
        <w:ind w:left="1080" w:hanging="360"/>
      </w:pPr>
      <w:rPr>
        <w:rFonts w:hint="default"/>
      </w:rPr>
    </w:lvl>
    <w:lvl w:ilvl="1" w:tplc="04190019" w:tentative="1">
      <w:start w:val="1"/>
      <w:numFmt w:val="lowerLetter"/>
      <w:lvlText w:val="%2."/>
      <w:lvlJc w:val="left"/>
      <w:pPr>
        <w:tabs>
          <w:tab w:val="num" w:pos="2477"/>
        </w:tabs>
        <w:ind w:left="2477" w:hanging="360"/>
      </w:pPr>
    </w:lvl>
    <w:lvl w:ilvl="2" w:tplc="0419001B" w:tentative="1">
      <w:start w:val="1"/>
      <w:numFmt w:val="lowerRoman"/>
      <w:lvlText w:val="%3."/>
      <w:lvlJc w:val="right"/>
      <w:pPr>
        <w:tabs>
          <w:tab w:val="num" w:pos="3197"/>
        </w:tabs>
        <w:ind w:left="3197" w:hanging="180"/>
      </w:pPr>
    </w:lvl>
    <w:lvl w:ilvl="3" w:tplc="0419000F" w:tentative="1">
      <w:start w:val="1"/>
      <w:numFmt w:val="decimal"/>
      <w:lvlText w:val="%4."/>
      <w:lvlJc w:val="left"/>
      <w:pPr>
        <w:tabs>
          <w:tab w:val="num" w:pos="3917"/>
        </w:tabs>
        <w:ind w:left="3917" w:hanging="360"/>
      </w:pPr>
    </w:lvl>
    <w:lvl w:ilvl="4" w:tplc="04190019" w:tentative="1">
      <w:start w:val="1"/>
      <w:numFmt w:val="lowerLetter"/>
      <w:lvlText w:val="%5."/>
      <w:lvlJc w:val="left"/>
      <w:pPr>
        <w:tabs>
          <w:tab w:val="num" w:pos="4637"/>
        </w:tabs>
        <w:ind w:left="4637" w:hanging="360"/>
      </w:pPr>
    </w:lvl>
    <w:lvl w:ilvl="5" w:tplc="0419001B" w:tentative="1">
      <w:start w:val="1"/>
      <w:numFmt w:val="lowerRoman"/>
      <w:lvlText w:val="%6."/>
      <w:lvlJc w:val="right"/>
      <w:pPr>
        <w:tabs>
          <w:tab w:val="num" w:pos="5357"/>
        </w:tabs>
        <w:ind w:left="5357" w:hanging="180"/>
      </w:pPr>
    </w:lvl>
    <w:lvl w:ilvl="6" w:tplc="0419000F" w:tentative="1">
      <w:start w:val="1"/>
      <w:numFmt w:val="decimal"/>
      <w:lvlText w:val="%7."/>
      <w:lvlJc w:val="left"/>
      <w:pPr>
        <w:tabs>
          <w:tab w:val="num" w:pos="6077"/>
        </w:tabs>
        <w:ind w:left="6077" w:hanging="360"/>
      </w:pPr>
    </w:lvl>
    <w:lvl w:ilvl="7" w:tplc="04190019" w:tentative="1">
      <w:start w:val="1"/>
      <w:numFmt w:val="lowerLetter"/>
      <w:lvlText w:val="%8."/>
      <w:lvlJc w:val="left"/>
      <w:pPr>
        <w:tabs>
          <w:tab w:val="num" w:pos="6797"/>
        </w:tabs>
        <w:ind w:left="6797" w:hanging="360"/>
      </w:pPr>
    </w:lvl>
    <w:lvl w:ilvl="8" w:tplc="0419001B" w:tentative="1">
      <w:start w:val="1"/>
      <w:numFmt w:val="lowerRoman"/>
      <w:lvlText w:val="%9."/>
      <w:lvlJc w:val="right"/>
      <w:pPr>
        <w:tabs>
          <w:tab w:val="num" w:pos="7517"/>
        </w:tabs>
        <w:ind w:left="7517" w:hanging="180"/>
      </w:pPr>
    </w:lvl>
  </w:abstractNum>
  <w:abstractNum w:abstractNumId="9" w15:restartNumberingAfterBreak="0">
    <w:nsid w:val="1E0967C9"/>
    <w:multiLevelType w:val="multilevel"/>
    <w:tmpl w:val="6BF2AC06"/>
    <w:lvl w:ilvl="0">
      <w:start w:val="1"/>
      <w:numFmt w:val="decimal"/>
      <w:pStyle w:val="a0"/>
      <w:lvlText w:val="%1."/>
      <w:lvlJc w:val="left"/>
      <w:pPr>
        <w:tabs>
          <w:tab w:val="num" w:pos="567"/>
        </w:tabs>
        <w:ind w:left="567" w:hanging="567"/>
      </w:pPr>
    </w:lvl>
    <w:lvl w:ilvl="1">
      <w:start w:val="1"/>
      <w:numFmt w:val="decimal"/>
      <w:pStyle w:val="a0"/>
      <w:lvlText w:val="%1.%2"/>
      <w:lvlJc w:val="left"/>
      <w:pPr>
        <w:tabs>
          <w:tab w:val="num" w:pos="567"/>
        </w:tabs>
        <w:ind w:left="567" w:hanging="567"/>
      </w:pPr>
    </w:lvl>
    <w:lvl w:ilvl="2">
      <w:start w:val="1"/>
      <w:numFmt w:val="none"/>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E7E04D5"/>
    <w:multiLevelType w:val="singleLevel"/>
    <w:tmpl w:val="D34A6FD8"/>
    <w:lvl w:ilvl="0">
      <w:start w:val="1"/>
      <w:numFmt w:val="decimal"/>
      <w:pStyle w:val="3"/>
      <w:lvlText w:val="%1."/>
      <w:lvlJc w:val="left"/>
      <w:pPr>
        <w:tabs>
          <w:tab w:val="num" w:pos="360"/>
        </w:tabs>
        <w:ind w:left="360" w:hanging="360"/>
      </w:pPr>
    </w:lvl>
  </w:abstractNum>
  <w:abstractNum w:abstractNumId="11" w15:restartNumberingAfterBreak="0">
    <w:nsid w:val="23FF35DE"/>
    <w:multiLevelType w:val="hybridMultilevel"/>
    <w:tmpl w:val="D2E4ECD8"/>
    <w:lvl w:ilvl="0" w:tplc="6CA09326">
      <w:start w:val="1"/>
      <w:numFmt w:val="bullet"/>
      <w:pStyle w:val="30"/>
      <w:lvlText w:val=""/>
      <w:lvlJc w:val="left"/>
      <w:pPr>
        <w:ind w:left="1344" w:hanging="360"/>
      </w:pPr>
      <w:rPr>
        <w:rFonts w:ascii="Wingdings" w:hAnsi="Wingdings" w:hint="default"/>
      </w:rPr>
    </w:lvl>
    <w:lvl w:ilvl="1" w:tplc="04190019" w:tentative="1">
      <w:start w:val="1"/>
      <w:numFmt w:val="bullet"/>
      <w:lvlText w:val="o"/>
      <w:lvlJc w:val="left"/>
      <w:pPr>
        <w:ind w:left="2064" w:hanging="360"/>
      </w:pPr>
      <w:rPr>
        <w:rFonts w:ascii="Courier New" w:hAnsi="Courier New" w:cs="Courier New" w:hint="default"/>
      </w:rPr>
    </w:lvl>
    <w:lvl w:ilvl="2" w:tplc="0419001B" w:tentative="1">
      <w:start w:val="1"/>
      <w:numFmt w:val="bullet"/>
      <w:lvlText w:val=""/>
      <w:lvlJc w:val="left"/>
      <w:pPr>
        <w:ind w:left="2784" w:hanging="360"/>
      </w:pPr>
      <w:rPr>
        <w:rFonts w:ascii="Wingdings" w:hAnsi="Wingdings" w:hint="default"/>
      </w:rPr>
    </w:lvl>
    <w:lvl w:ilvl="3" w:tplc="0419000F" w:tentative="1">
      <w:start w:val="1"/>
      <w:numFmt w:val="bullet"/>
      <w:lvlText w:val=""/>
      <w:lvlJc w:val="left"/>
      <w:pPr>
        <w:ind w:left="3504" w:hanging="360"/>
      </w:pPr>
      <w:rPr>
        <w:rFonts w:ascii="Symbol" w:hAnsi="Symbol" w:hint="default"/>
      </w:rPr>
    </w:lvl>
    <w:lvl w:ilvl="4" w:tplc="04190019" w:tentative="1">
      <w:start w:val="1"/>
      <w:numFmt w:val="bullet"/>
      <w:lvlText w:val="o"/>
      <w:lvlJc w:val="left"/>
      <w:pPr>
        <w:ind w:left="4224" w:hanging="360"/>
      </w:pPr>
      <w:rPr>
        <w:rFonts w:ascii="Courier New" w:hAnsi="Courier New" w:cs="Courier New" w:hint="default"/>
      </w:rPr>
    </w:lvl>
    <w:lvl w:ilvl="5" w:tplc="0419001B" w:tentative="1">
      <w:start w:val="1"/>
      <w:numFmt w:val="bullet"/>
      <w:lvlText w:val=""/>
      <w:lvlJc w:val="left"/>
      <w:pPr>
        <w:ind w:left="4944" w:hanging="360"/>
      </w:pPr>
      <w:rPr>
        <w:rFonts w:ascii="Wingdings" w:hAnsi="Wingdings" w:hint="default"/>
      </w:rPr>
    </w:lvl>
    <w:lvl w:ilvl="6" w:tplc="0419000F" w:tentative="1">
      <w:start w:val="1"/>
      <w:numFmt w:val="bullet"/>
      <w:lvlText w:val=""/>
      <w:lvlJc w:val="left"/>
      <w:pPr>
        <w:ind w:left="5664" w:hanging="360"/>
      </w:pPr>
      <w:rPr>
        <w:rFonts w:ascii="Symbol" w:hAnsi="Symbol" w:hint="default"/>
      </w:rPr>
    </w:lvl>
    <w:lvl w:ilvl="7" w:tplc="04190019" w:tentative="1">
      <w:start w:val="1"/>
      <w:numFmt w:val="bullet"/>
      <w:lvlText w:val="o"/>
      <w:lvlJc w:val="left"/>
      <w:pPr>
        <w:ind w:left="6384" w:hanging="360"/>
      </w:pPr>
      <w:rPr>
        <w:rFonts w:ascii="Courier New" w:hAnsi="Courier New" w:cs="Courier New" w:hint="default"/>
      </w:rPr>
    </w:lvl>
    <w:lvl w:ilvl="8" w:tplc="0419001B" w:tentative="1">
      <w:start w:val="1"/>
      <w:numFmt w:val="bullet"/>
      <w:lvlText w:val=""/>
      <w:lvlJc w:val="left"/>
      <w:pPr>
        <w:ind w:left="7104" w:hanging="360"/>
      </w:pPr>
      <w:rPr>
        <w:rFonts w:ascii="Wingdings" w:hAnsi="Wingdings" w:hint="default"/>
      </w:rPr>
    </w:lvl>
  </w:abstractNum>
  <w:abstractNum w:abstractNumId="12" w15:restartNumberingAfterBreak="0">
    <w:nsid w:val="31E255D5"/>
    <w:multiLevelType w:val="hybridMultilevel"/>
    <w:tmpl w:val="160AEC9A"/>
    <w:lvl w:ilvl="0" w:tplc="37342566">
      <w:start w:val="1"/>
      <w:numFmt w:val="decimal"/>
      <w:pStyle w:val="310"/>
      <w:lvlText w:val="%1."/>
      <w:lvlJc w:val="left"/>
      <w:pPr>
        <w:tabs>
          <w:tab w:val="num" w:pos="1571"/>
        </w:tabs>
        <w:ind w:left="1571" w:hanging="360"/>
      </w:pPr>
      <w:rPr>
        <w:rFonts w:hint="default"/>
      </w:rPr>
    </w:lvl>
    <w:lvl w:ilvl="1" w:tplc="32428EEC" w:tentative="1">
      <w:start w:val="1"/>
      <w:numFmt w:val="lowerLetter"/>
      <w:lvlText w:val="%2."/>
      <w:lvlJc w:val="left"/>
      <w:pPr>
        <w:tabs>
          <w:tab w:val="num" w:pos="1440"/>
        </w:tabs>
        <w:ind w:left="1440" w:hanging="360"/>
      </w:pPr>
    </w:lvl>
    <w:lvl w:ilvl="2" w:tplc="7910EAB2" w:tentative="1">
      <w:start w:val="1"/>
      <w:numFmt w:val="lowerRoman"/>
      <w:lvlText w:val="%3."/>
      <w:lvlJc w:val="right"/>
      <w:pPr>
        <w:tabs>
          <w:tab w:val="num" w:pos="2160"/>
        </w:tabs>
        <w:ind w:left="2160" w:hanging="180"/>
      </w:pPr>
    </w:lvl>
    <w:lvl w:ilvl="3" w:tplc="6CE85F96" w:tentative="1">
      <w:start w:val="1"/>
      <w:numFmt w:val="decimal"/>
      <w:lvlText w:val="%4."/>
      <w:lvlJc w:val="left"/>
      <w:pPr>
        <w:tabs>
          <w:tab w:val="num" w:pos="2880"/>
        </w:tabs>
        <w:ind w:left="2880" w:hanging="360"/>
      </w:pPr>
    </w:lvl>
    <w:lvl w:ilvl="4" w:tplc="6C80FB60" w:tentative="1">
      <w:start w:val="1"/>
      <w:numFmt w:val="lowerLetter"/>
      <w:lvlText w:val="%5."/>
      <w:lvlJc w:val="left"/>
      <w:pPr>
        <w:tabs>
          <w:tab w:val="num" w:pos="3600"/>
        </w:tabs>
        <w:ind w:left="3600" w:hanging="360"/>
      </w:pPr>
    </w:lvl>
    <w:lvl w:ilvl="5" w:tplc="51C09C8E" w:tentative="1">
      <w:start w:val="1"/>
      <w:numFmt w:val="lowerRoman"/>
      <w:lvlText w:val="%6."/>
      <w:lvlJc w:val="right"/>
      <w:pPr>
        <w:tabs>
          <w:tab w:val="num" w:pos="4320"/>
        </w:tabs>
        <w:ind w:left="4320" w:hanging="180"/>
      </w:pPr>
    </w:lvl>
    <w:lvl w:ilvl="6" w:tplc="5B64833A" w:tentative="1">
      <w:start w:val="1"/>
      <w:numFmt w:val="decimal"/>
      <w:lvlText w:val="%7."/>
      <w:lvlJc w:val="left"/>
      <w:pPr>
        <w:tabs>
          <w:tab w:val="num" w:pos="5040"/>
        </w:tabs>
        <w:ind w:left="5040" w:hanging="360"/>
      </w:pPr>
    </w:lvl>
    <w:lvl w:ilvl="7" w:tplc="C900A26E" w:tentative="1">
      <w:start w:val="1"/>
      <w:numFmt w:val="lowerLetter"/>
      <w:lvlText w:val="%8."/>
      <w:lvlJc w:val="left"/>
      <w:pPr>
        <w:tabs>
          <w:tab w:val="num" w:pos="5760"/>
        </w:tabs>
        <w:ind w:left="5760" w:hanging="360"/>
      </w:pPr>
    </w:lvl>
    <w:lvl w:ilvl="8" w:tplc="DEEEE546" w:tentative="1">
      <w:start w:val="1"/>
      <w:numFmt w:val="lowerRoman"/>
      <w:lvlText w:val="%9."/>
      <w:lvlJc w:val="right"/>
      <w:pPr>
        <w:tabs>
          <w:tab w:val="num" w:pos="6480"/>
        </w:tabs>
        <w:ind w:left="6480" w:hanging="180"/>
      </w:pPr>
    </w:lvl>
  </w:abstractNum>
  <w:abstractNum w:abstractNumId="13" w15:restartNumberingAfterBreak="0">
    <w:nsid w:val="34C64340"/>
    <w:multiLevelType w:val="hybridMultilevel"/>
    <w:tmpl w:val="0A6642BC"/>
    <w:lvl w:ilvl="0" w:tplc="04190011">
      <w:start w:val="1"/>
      <w:numFmt w:val="bullet"/>
      <w:pStyle w:val="14"/>
      <w:lvlText w:val=""/>
      <w:lvlJc w:val="left"/>
      <w:pPr>
        <w:tabs>
          <w:tab w:val="num" w:pos="1080"/>
        </w:tabs>
        <w:ind w:left="1080" w:hanging="360"/>
      </w:pPr>
      <w:rPr>
        <w:rFonts w:ascii="Symbol" w:hAnsi="Symbol" w:hint="default"/>
      </w:rPr>
    </w:lvl>
    <w:lvl w:ilvl="1" w:tplc="04190003">
      <w:start w:val="1"/>
      <w:numFmt w:val="bullet"/>
      <w:lvlText w:val=""/>
      <w:lvlJc w:val="left"/>
      <w:pPr>
        <w:tabs>
          <w:tab w:val="num" w:pos="1800"/>
        </w:tabs>
        <w:ind w:left="1800" w:hanging="360"/>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A923497"/>
    <w:multiLevelType w:val="hybridMultilevel"/>
    <w:tmpl w:val="77F6A028"/>
    <w:lvl w:ilvl="0" w:tplc="04190011">
      <w:start w:val="1"/>
      <w:numFmt w:val="bullet"/>
      <w:pStyle w:val="ListBulleted"/>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3C9300B4"/>
    <w:multiLevelType w:val="hybridMultilevel"/>
    <w:tmpl w:val="0C22EFAC"/>
    <w:lvl w:ilvl="0" w:tplc="9D984C74">
      <w:start w:val="1"/>
      <w:numFmt w:val="bullet"/>
      <w:pStyle w:val="2"/>
      <w:lvlText w:val="o"/>
      <w:lvlJc w:val="left"/>
      <w:pPr>
        <w:ind w:left="1713" w:hanging="360"/>
      </w:pPr>
      <w:rPr>
        <w:rFonts w:ascii="Courier New" w:hAnsi="Courier New" w:cs="Courier New" w:hint="default"/>
      </w:rPr>
    </w:lvl>
    <w:lvl w:ilvl="1" w:tplc="04190019" w:tentative="1">
      <w:start w:val="1"/>
      <w:numFmt w:val="bullet"/>
      <w:lvlText w:val="o"/>
      <w:lvlJc w:val="left"/>
      <w:pPr>
        <w:ind w:left="2433" w:hanging="360"/>
      </w:pPr>
      <w:rPr>
        <w:rFonts w:ascii="Courier New" w:hAnsi="Courier New" w:cs="Courier New" w:hint="default"/>
      </w:rPr>
    </w:lvl>
    <w:lvl w:ilvl="2" w:tplc="0419001B" w:tentative="1">
      <w:start w:val="1"/>
      <w:numFmt w:val="bullet"/>
      <w:lvlText w:val=""/>
      <w:lvlJc w:val="left"/>
      <w:pPr>
        <w:ind w:left="3153" w:hanging="360"/>
      </w:pPr>
      <w:rPr>
        <w:rFonts w:ascii="Wingdings" w:hAnsi="Wingdings" w:hint="default"/>
      </w:rPr>
    </w:lvl>
    <w:lvl w:ilvl="3" w:tplc="0419000F" w:tentative="1">
      <w:start w:val="1"/>
      <w:numFmt w:val="bullet"/>
      <w:lvlText w:val=""/>
      <w:lvlJc w:val="left"/>
      <w:pPr>
        <w:ind w:left="3873" w:hanging="360"/>
      </w:pPr>
      <w:rPr>
        <w:rFonts w:ascii="Symbol" w:hAnsi="Symbol" w:hint="default"/>
      </w:rPr>
    </w:lvl>
    <w:lvl w:ilvl="4" w:tplc="04190019" w:tentative="1">
      <w:start w:val="1"/>
      <w:numFmt w:val="bullet"/>
      <w:lvlText w:val="o"/>
      <w:lvlJc w:val="left"/>
      <w:pPr>
        <w:ind w:left="4593" w:hanging="360"/>
      </w:pPr>
      <w:rPr>
        <w:rFonts w:ascii="Courier New" w:hAnsi="Courier New" w:cs="Courier New" w:hint="default"/>
      </w:rPr>
    </w:lvl>
    <w:lvl w:ilvl="5" w:tplc="0419001B" w:tentative="1">
      <w:start w:val="1"/>
      <w:numFmt w:val="bullet"/>
      <w:lvlText w:val=""/>
      <w:lvlJc w:val="left"/>
      <w:pPr>
        <w:ind w:left="5313" w:hanging="360"/>
      </w:pPr>
      <w:rPr>
        <w:rFonts w:ascii="Wingdings" w:hAnsi="Wingdings" w:hint="default"/>
      </w:rPr>
    </w:lvl>
    <w:lvl w:ilvl="6" w:tplc="0419000F" w:tentative="1">
      <w:start w:val="1"/>
      <w:numFmt w:val="bullet"/>
      <w:lvlText w:val=""/>
      <w:lvlJc w:val="left"/>
      <w:pPr>
        <w:ind w:left="6033" w:hanging="360"/>
      </w:pPr>
      <w:rPr>
        <w:rFonts w:ascii="Symbol" w:hAnsi="Symbol" w:hint="default"/>
      </w:rPr>
    </w:lvl>
    <w:lvl w:ilvl="7" w:tplc="04190019" w:tentative="1">
      <w:start w:val="1"/>
      <w:numFmt w:val="bullet"/>
      <w:lvlText w:val="o"/>
      <w:lvlJc w:val="left"/>
      <w:pPr>
        <w:ind w:left="6753" w:hanging="360"/>
      </w:pPr>
      <w:rPr>
        <w:rFonts w:ascii="Courier New" w:hAnsi="Courier New" w:cs="Courier New" w:hint="default"/>
      </w:rPr>
    </w:lvl>
    <w:lvl w:ilvl="8" w:tplc="0419001B" w:tentative="1">
      <w:start w:val="1"/>
      <w:numFmt w:val="bullet"/>
      <w:lvlText w:val=""/>
      <w:lvlJc w:val="left"/>
      <w:pPr>
        <w:ind w:left="7473" w:hanging="360"/>
      </w:pPr>
      <w:rPr>
        <w:rFonts w:ascii="Wingdings" w:hAnsi="Wingdings" w:hint="default"/>
      </w:rPr>
    </w:lvl>
  </w:abstractNum>
  <w:abstractNum w:abstractNumId="16" w15:restartNumberingAfterBreak="0">
    <w:nsid w:val="3E8A742F"/>
    <w:multiLevelType w:val="hybridMultilevel"/>
    <w:tmpl w:val="F11A1802"/>
    <w:lvl w:ilvl="0" w:tplc="946C6932">
      <w:numFmt w:val="bullet"/>
      <w:pStyle w:val="21"/>
      <w:lvlText w:val="–"/>
      <w:lvlJc w:val="left"/>
      <w:pPr>
        <w:tabs>
          <w:tab w:val="num" w:pos="1620"/>
        </w:tabs>
        <w:ind w:left="1620" w:hanging="769"/>
      </w:pPr>
      <w:rPr>
        <w:rFonts w:ascii="Times New Roman" w:eastAsia="Times New Roman" w:hAnsi="Times New Roman" w:cs="Times New Roman"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A552AB"/>
    <w:multiLevelType w:val="hybridMultilevel"/>
    <w:tmpl w:val="D49E6522"/>
    <w:lvl w:ilvl="0" w:tplc="04190001">
      <w:start w:val="1"/>
      <w:numFmt w:val="bullet"/>
      <w:pStyle w:val="10"/>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1"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4275D70"/>
    <w:multiLevelType w:val="multilevel"/>
    <w:tmpl w:val="CE4A6956"/>
    <w:styleLink w:val="121"/>
    <w:lvl w:ilvl="0">
      <w:start w:val="1"/>
      <w:numFmt w:val="bullet"/>
      <w:lvlText w:val="−"/>
      <w:lvlJc w:val="left"/>
      <w:pPr>
        <w:tabs>
          <w:tab w:val="num" w:pos="1767"/>
        </w:tabs>
        <w:ind w:left="1767" w:hanging="567"/>
      </w:pPr>
      <w:rPr>
        <w:rFonts w:ascii="Times New Roman" w:hAnsi="Times New Roman" w:cs="Times New Roman" w:hint="default"/>
        <w:sz w:val="24"/>
      </w:rPr>
    </w:lvl>
    <w:lvl w:ilvl="1">
      <w:start w:val="1"/>
      <w:numFmt w:val="bullet"/>
      <w:lvlText w:val=""/>
      <w:lvlJc w:val="left"/>
      <w:pPr>
        <w:tabs>
          <w:tab w:val="num" w:pos="1985"/>
        </w:tabs>
        <w:ind w:left="1985" w:hanging="567"/>
      </w:pPr>
      <w:rPr>
        <w:rFonts w:ascii="Symbol" w:hAnsi="Symbol" w:hint="default"/>
        <w:color w:val="auto"/>
      </w:rPr>
    </w:lvl>
    <w:lvl w:ilvl="2">
      <w:start w:val="1"/>
      <w:numFmt w:val="bullet"/>
      <w:lvlText w:val=""/>
      <w:lvlJc w:val="left"/>
      <w:pPr>
        <w:tabs>
          <w:tab w:val="num" w:pos="2552"/>
        </w:tabs>
        <w:ind w:left="2552" w:hanging="567"/>
      </w:pPr>
      <w:rPr>
        <w:rFonts w:ascii="Wingdings" w:hAnsi="Wingdings" w:hint="default"/>
      </w:rPr>
    </w:lvl>
    <w:lvl w:ilvl="3">
      <w:start w:val="1"/>
      <w:numFmt w:val="bullet"/>
      <w:lvlText w:val="o"/>
      <w:lvlJc w:val="left"/>
      <w:pPr>
        <w:tabs>
          <w:tab w:val="num" w:pos="3119"/>
        </w:tabs>
        <w:ind w:left="3119" w:hanging="567"/>
      </w:pPr>
      <w:rPr>
        <w:rFonts w:ascii="Courier New" w:hAnsi="Courier New" w:hint="default"/>
      </w:rPr>
    </w:lvl>
    <w:lvl w:ilvl="4">
      <w:start w:val="1"/>
      <w:numFmt w:val="bullet"/>
      <w:lvlText w:val=""/>
      <w:lvlJc w:val="left"/>
      <w:pPr>
        <w:tabs>
          <w:tab w:val="num" w:pos="3686"/>
        </w:tabs>
        <w:ind w:left="3686" w:hanging="567"/>
      </w:pPr>
      <w:rPr>
        <w:rFonts w:ascii="Symbol" w:hAnsi="Symbol" w:hint="default"/>
      </w:rPr>
    </w:lvl>
    <w:lvl w:ilvl="5">
      <w:start w:val="1"/>
      <w:numFmt w:val="bullet"/>
      <w:lvlText w:val=""/>
      <w:lvlJc w:val="left"/>
      <w:pPr>
        <w:tabs>
          <w:tab w:val="num" w:pos="4253"/>
        </w:tabs>
        <w:ind w:left="4253" w:hanging="567"/>
      </w:pPr>
      <w:rPr>
        <w:rFonts w:ascii="Wingdings" w:hAnsi="Wingdings" w:hint="default"/>
      </w:rPr>
    </w:lvl>
    <w:lvl w:ilvl="6">
      <w:start w:val="1"/>
      <w:numFmt w:val="bullet"/>
      <w:lvlText w:val="o"/>
      <w:lvlJc w:val="left"/>
      <w:pPr>
        <w:tabs>
          <w:tab w:val="num" w:pos="4820"/>
        </w:tabs>
        <w:ind w:left="4820" w:hanging="567"/>
      </w:pPr>
      <w:rPr>
        <w:rFonts w:ascii="Courier New" w:hAnsi="Courier New" w:hint="default"/>
      </w:rPr>
    </w:lvl>
    <w:lvl w:ilvl="7">
      <w:start w:val="1"/>
      <w:numFmt w:val="bullet"/>
      <w:lvlText w:val=""/>
      <w:lvlJc w:val="left"/>
      <w:pPr>
        <w:tabs>
          <w:tab w:val="num" w:pos="5387"/>
        </w:tabs>
        <w:ind w:left="5387" w:hanging="567"/>
      </w:pPr>
      <w:rPr>
        <w:rFonts w:ascii="Symbol" w:hAnsi="Symbol" w:hint="default"/>
      </w:rPr>
    </w:lvl>
    <w:lvl w:ilvl="8">
      <w:start w:val="1"/>
      <w:numFmt w:val="bullet"/>
      <w:lvlText w:val=""/>
      <w:lvlJc w:val="left"/>
      <w:pPr>
        <w:tabs>
          <w:tab w:val="num" w:pos="5954"/>
        </w:tabs>
        <w:ind w:left="5954" w:hanging="567"/>
      </w:pPr>
      <w:rPr>
        <w:rFonts w:ascii="Wingdings" w:hAnsi="Wingdings" w:hint="default"/>
      </w:rPr>
    </w:lvl>
  </w:abstractNum>
  <w:abstractNum w:abstractNumId="19" w15:restartNumberingAfterBreak="0">
    <w:nsid w:val="47C80C90"/>
    <w:multiLevelType w:val="hybridMultilevel"/>
    <w:tmpl w:val="75B661B0"/>
    <w:lvl w:ilvl="0" w:tplc="99B43D1A">
      <w:start w:val="1"/>
      <w:numFmt w:val="decimal"/>
      <w:pStyle w:val="11"/>
      <w:lvlText w:val="%1"/>
      <w:lvlJc w:val="left"/>
      <w:pPr>
        <w:ind w:left="720" w:hanging="360"/>
      </w:pPr>
      <w:rPr>
        <w:rFonts w:hint="default"/>
      </w:rPr>
    </w:lvl>
    <w:lvl w:ilvl="1" w:tplc="8396A01E" w:tentative="1">
      <w:start w:val="1"/>
      <w:numFmt w:val="lowerLetter"/>
      <w:lvlText w:val="%2."/>
      <w:lvlJc w:val="left"/>
      <w:pPr>
        <w:ind w:left="1440" w:hanging="360"/>
      </w:pPr>
    </w:lvl>
    <w:lvl w:ilvl="2" w:tplc="4D124422" w:tentative="1">
      <w:start w:val="1"/>
      <w:numFmt w:val="lowerRoman"/>
      <w:lvlText w:val="%3."/>
      <w:lvlJc w:val="right"/>
      <w:pPr>
        <w:ind w:left="2160" w:hanging="180"/>
      </w:pPr>
    </w:lvl>
    <w:lvl w:ilvl="3" w:tplc="1B668BD0" w:tentative="1">
      <w:start w:val="1"/>
      <w:numFmt w:val="decimal"/>
      <w:lvlText w:val="%4."/>
      <w:lvlJc w:val="left"/>
      <w:pPr>
        <w:ind w:left="2880" w:hanging="360"/>
      </w:pPr>
    </w:lvl>
    <w:lvl w:ilvl="4" w:tplc="107223CC" w:tentative="1">
      <w:start w:val="1"/>
      <w:numFmt w:val="lowerLetter"/>
      <w:lvlText w:val="%5."/>
      <w:lvlJc w:val="left"/>
      <w:pPr>
        <w:ind w:left="3600" w:hanging="360"/>
      </w:pPr>
    </w:lvl>
    <w:lvl w:ilvl="5" w:tplc="A4BC49EA" w:tentative="1">
      <w:start w:val="1"/>
      <w:numFmt w:val="lowerRoman"/>
      <w:lvlText w:val="%6."/>
      <w:lvlJc w:val="right"/>
      <w:pPr>
        <w:ind w:left="4320" w:hanging="180"/>
      </w:pPr>
    </w:lvl>
    <w:lvl w:ilvl="6" w:tplc="07D61FE4" w:tentative="1">
      <w:start w:val="1"/>
      <w:numFmt w:val="decimal"/>
      <w:lvlText w:val="%7."/>
      <w:lvlJc w:val="left"/>
      <w:pPr>
        <w:ind w:left="5040" w:hanging="360"/>
      </w:pPr>
    </w:lvl>
    <w:lvl w:ilvl="7" w:tplc="C2420A34" w:tentative="1">
      <w:start w:val="1"/>
      <w:numFmt w:val="lowerLetter"/>
      <w:lvlText w:val="%8."/>
      <w:lvlJc w:val="left"/>
      <w:pPr>
        <w:ind w:left="5760" w:hanging="360"/>
      </w:pPr>
    </w:lvl>
    <w:lvl w:ilvl="8" w:tplc="ADDC75D0" w:tentative="1">
      <w:start w:val="1"/>
      <w:numFmt w:val="lowerRoman"/>
      <w:lvlText w:val="%9."/>
      <w:lvlJc w:val="right"/>
      <w:pPr>
        <w:ind w:left="6480" w:hanging="180"/>
      </w:pPr>
    </w:lvl>
  </w:abstractNum>
  <w:abstractNum w:abstractNumId="20" w15:restartNumberingAfterBreak="0">
    <w:nsid w:val="4BFB32A9"/>
    <w:multiLevelType w:val="multilevel"/>
    <w:tmpl w:val="4706104C"/>
    <w:styleLink w:val="phadditiontitle"/>
    <w:lvl w:ilvl="0">
      <w:start w:val="1"/>
      <w:numFmt w:val="russianUpper"/>
      <w:pStyle w:val="phadditiontitle1"/>
      <w:lvlText w:val="Приложение %1"/>
      <w:lvlJc w:val="left"/>
      <w:pPr>
        <w:ind w:left="360" w:hanging="360"/>
      </w:pPr>
      <w:rPr>
        <w:rFonts w:hint="default"/>
      </w:rPr>
    </w:lvl>
    <w:lvl w:ilvl="1">
      <w:start w:val="1"/>
      <w:numFmt w:val="decimal"/>
      <w:pStyle w:val="phadditiontitle2"/>
      <w:lvlText w:val="%1.%2"/>
      <w:lvlJc w:val="left"/>
      <w:pPr>
        <w:tabs>
          <w:tab w:val="num" w:pos="720"/>
        </w:tabs>
        <w:ind w:left="720" w:firstLine="0"/>
      </w:pPr>
      <w:rPr>
        <w:rFonts w:hint="default"/>
      </w:rPr>
    </w:lvl>
    <w:lvl w:ilvl="2">
      <w:start w:val="1"/>
      <w:numFmt w:val="decimal"/>
      <w:pStyle w:val="phadditiontitle3"/>
      <w:lvlText w:val="%1.%2.%3"/>
      <w:lvlJc w:val="left"/>
      <w:pPr>
        <w:tabs>
          <w:tab w:val="num" w:pos="720"/>
        </w:tabs>
        <w:ind w:left="720" w:firstLine="0"/>
      </w:pPr>
      <w:rPr>
        <w:rFonts w:hint="default"/>
      </w:rPr>
    </w:lvl>
    <w:lvl w:ilvl="3">
      <w:start w:val="1"/>
      <w:numFmt w:val="decimal"/>
      <w:lvlText w:val="%1.%2.%3.%4"/>
      <w:lvlJc w:val="left"/>
      <w:pPr>
        <w:tabs>
          <w:tab w:val="num" w:pos="3738"/>
        </w:tabs>
        <w:ind w:left="3738" w:hanging="864"/>
      </w:pPr>
      <w:rPr>
        <w:rFonts w:hint="default"/>
      </w:rPr>
    </w:lvl>
    <w:lvl w:ilvl="4">
      <w:start w:val="1"/>
      <w:numFmt w:val="decimal"/>
      <w:lvlText w:val="%1.%2.%3.%4.%5"/>
      <w:lvlJc w:val="left"/>
      <w:pPr>
        <w:tabs>
          <w:tab w:val="num" w:pos="3882"/>
        </w:tabs>
        <w:ind w:left="3882" w:hanging="1008"/>
      </w:pPr>
      <w:rPr>
        <w:rFonts w:hint="default"/>
      </w:rPr>
    </w:lvl>
    <w:lvl w:ilvl="5">
      <w:start w:val="1"/>
      <w:numFmt w:val="decimal"/>
      <w:lvlText w:val="%1.%2.%3.%4.%5.%6"/>
      <w:lvlJc w:val="left"/>
      <w:pPr>
        <w:tabs>
          <w:tab w:val="num" w:pos="4026"/>
        </w:tabs>
        <w:ind w:left="4026" w:hanging="1152"/>
      </w:pPr>
      <w:rPr>
        <w:rFonts w:hint="default"/>
      </w:rPr>
    </w:lvl>
    <w:lvl w:ilvl="6">
      <w:start w:val="1"/>
      <w:numFmt w:val="decimal"/>
      <w:lvlText w:val="%1.%2.%3.%4.%5.%6.%7"/>
      <w:lvlJc w:val="left"/>
      <w:pPr>
        <w:tabs>
          <w:tab w:val="num" w:pos="4170"/>
        </w:tabs>
        <w:ind w:left="4170" w:hanging="1296"/>
      </w:pPr>
      <w:rPr>
        <w:rFonts w:hint="default"/>
      </w:rPr>
    </w:lvl>
    <w:lvl w:ilvl="7">
      <w:start w:val="1"/>
      <w:numFmt w:val="decimal"/>
      <w:lvlText w:val="%1.%2.%3.%4.%5.%6.%7.%8"/>
      <w:lvlJc w:val="left"/>
      <w:pPr>
        <w:tabs>
          <w:tab w:val="num" w:pos="4314"/>
        </w:tabs>
        <w:ind w:left="4314" w:hanging="1440"/>
      </w:pPr>
      <w:rPr>
        <w:rFonts w:hint="default"/>
      </w:rPr>
    </w:lvl>
    <w:lvl w:ilvl="8">
      <w:start w:val="1"/>
      <w:numFmt w:val="decimal"/>
      <w:lvlText w:val="%1.%2.%3.%4.%5.%6.%7.%8.%9"/>
      <w:lvlJc w:val="left"/>
      <w:pPr>
        <w:tabs>
          <w:tab w:val="num" w:pos="4458"/>
        </w:tabs>
        <w:ind w:left="4458" w:hanging="1584"/>
      </w:pPr>
      <w:rPr>
        <w:rFonts w:hint="default"/>
      </w:rPr>
    </w:lvl>
  </w:abstractNum>
  <w:abstractNum w:abstractNumId="21" w15:restartNumberingAfterBreak="0">
    <w:nsid w:val="590843AE"/>
    <w:multiLevelType w:val="multilevel"/>
    <w:tmpl w:val="A6E40C86"/>
    <w:lvl w:ilvl="0">
      <w:start w:val="1"/>
      <w:numFmt w:val="bullet"/>
      <w:pStyle w:val="12"/>
      <w:lvlText w:val=""/>
      <w:lvlJc w:val="left"/>
      <w:pPr>
        <w:ind w:left="709" w:firstLine="0"/>
      </w:pPr>
      <w:rPr>
        <w:rFonts w:ascii="Symbol" w:hAnsi="Symbol" w:hint="default"/>
        <w:color w:val="auto"/>
      </w:rPr>
    </w:lvl>
    <w:lvl w:ilvl="1">
      <w:start w:val="1"/>
      <w:numFmt w:val="bullet"/>
      <w:pStyle w:val="20"/>
      <w:lvlText w:val=""/>
      <w:lvlJc w:val="left"/>
      <w:pPr>
        <w:tabs>
          <w:tab w:val="num" w:pos="-4763"/>
        </w:tabs>
        <w:ind w:left="-4820" w:firstLine="0"/>
      </w:pPr>
      <w:rPr>
        <w:rFonts w:ascii="Symbol" w:hAnsi="Symbol" w:hint="default"/>
        <w:color w:val="auto"/>
      </w:rPr>
    </w:lvl>
    <w:lvl w:ilvl="2">
      <w:start w:val="1"/>
      <w:numFmt w:val="bullet"/>
      <w:pStyle w:val="32"/>
      <w:lvlText w:val=""/>
      <w:lvlJc w:val="left"/>
      <w:pPr>
        <w:ind w:left="-4593" w:firstLine="0"/>
      </w:pPr>
      <w:rPr>
        <w:rFonts w:ascii="Symbol" w:hAnsi="Symbol" w:hint="default"/>
        <w:color w:val="auto"/>
      </w:rPr>
    </w:lvl>
    <w:lvl w:ilvl="3">
      <w:start w:val="1"/>
      <w:numFmt w:val="bullet"/>
      <w:pStyle w:val="40"/>
      <w:lvlText w:val="-"/>
      <w:lvlJc w:val="left"/>
      <w:pPr>
        <w:tabs>
          <w:tab w:val="num" w:pos="-3794"/>
        </w:tabs>
        <w:ind w:left="-4310" w:firstLine="0"/>
      </w:pPr>
      <w:rPr>
        <w:rFonts w:ascii="Courier New" w:hAnsi="Courier New" w:hint="default"/>
      </w:rPr>
    </w:lvl>
    <w:lvl w:ilvl="4">
      <w:start w:val="1"/>
      <w:numFmt w:val="bullet"/>
      <w:pStyle w:val="5"/>
      <w:lvlText w:val="-"/>
      <w:lvlJc w:val="left"/>
      <w:pPr>
        <w:ind w:left="-3799" w:firstLine="0"/>
      </w:pPr>
      <w:rPr>
        <w:rFonts w:ascii="Courier New" w:hAnsi="Courier New" w:hint="default"/>
      </w:rPr>
    </w:lvl>
    <w:lvl w:ilvl="5">
      <w:start w:val="1"/>
      <w:numFmt w:val="bullet"/>
      <w:lvlText w:val=""/>
      <w:lvlJc w:val="left"/>
      <w:pPr>
        <w:ind w:left="-2354" w:hanging="360"/>
      </w:pPr>
      <w:rPr>
        <w:rFonts w:ascii="Wingdings" w:hAnsi="Wingdings" w:hint="default"/>
      </w:rPr>
    </w:lvl>
    <w:lvl w:ilvl="6">
      <w:start w:val="1"/>
      <w:numFmt w:val="bullet"/>
      <w:lvlText w:val=""/>
      <w:lvlJc w:val="left"/>
      <w:pPr>
        <w:ind w:left="-1634" w:hanging="360"/>
      </w:pPr>
      <w:rPr>
        <w:rFonts w:ascii="Symbol" w:hAnsi="Symbol" w:hint="default"/>
      </w:rPr>
    </w:lvl>
    <w:lvl w:ilvl="7">
      <w:start w:val="1"/>
      <w:numFmt w:val="bullet"/>
      <w:lvlText w:val="o"/>
      <w:lvlJc w:val="left"/>
      <w:pPr>
        <w:ind w:left="-914" w:hanging="360"/>
      </w:pPr>
      <w:rPr>
        <w:rFonts w:ascii="Courier New" w:hAnsi="Courier New" w:cs="Courier New" w:hint="default"/>
      </w:rPr>
    </w:lvl>
    <w:lvl w:ilvl="8">
      <w:start w:val="1"/>
      <w:numFmt w:val="bullet"/>
      <w:lvlText w:val=""/>
      <w:lvlJc w:val="left"/>
      <w:pPr>
        <w:ind w:left="-194" w:hanging="360"/>
      </w:pPr>
      <w:rPr>
        <w:rFonts w:ascii="Wingdings" w:hAnsi="Wingdings" w:hint="default"/>
      </w:rPr>
    </w:lvl>
  </w:abstractNum>
  <w:abstractNum w:abstractNumId="22" w15:restartNumberingAfterBreak="0">
    <w:nsid w:val="5CFE3CDD"/>
    <w:multiLevelType w:val="hybridMultilevel"/>
    <w:tmpl w:val="E5044B9E"/>
    <w:lvl w:ilvl="0" w:tplc="FFFFFFFF">
      <w:start w:val="1"/>
      <w:numFmt w:val="bullet"/>
      <w:pStyle w:val="Bullet"/>
      <w:lvlText w:val=""/>
      <w:lvlJc w:val="left"/>
      <w:pPr>
        <w:tabs>
          <w:tab w:val="num" w:pos="805"/>
        </w:tabs>
        <w:ind w:left="805" w:hanging="360"/>
      </w:pPr>
      <w:rPr>
        <w:rFonts w:ascii="Symbol" w:hAnsi="Symbol" w:hint="default"/>
      </w:rPr>
    </w:lvl>
    <w:lvl w:ilvl="1" w:tplc="FFFFFFFF">
      <w:start w:val="1"/>
      <w:numFmt w:val="bullet"/>
      <w:lvlText w:val="o"/>
      <w:lvlJc w:val="left"/>
      <w:pPr>
        <w:tabs>
          <w:tab w:val="num" w:pos="1525"/>
        </w:tabs>
        <w:ind w:left="1525" w:hanging="360"/>
      </w:pPr>
      <w:rPr>
        <w:rFonts w:ascii="Courier New" w:hAnsi="Courier New" w:hint="default"/>
      </w:rPr>
    </w:lvl>
    <w:lvl w:ilvl="2" w:tplc="FFFFFFFF">
      <w:start w:val="1"/>
      <w:numFmt w:val="bullet"/>
      <w:lvlText w:val=""/>
      <w:lvlJc w:val="left"/>
      <w:pPr>
        <w:tabs>
          <w:tab w:val="num" w:pos="2245"/>
        </w:tabs>
        <w:ind w:left="2245" w:hanging="360"/>
      </w:pPr>
      <w:rPr>
        <w:rFonts w:ascii="Wingdings" w:hAnsi="Wingdings" w:hint="default"/>
      </w:rPr>
    </w:lvl>
    <w:lvl w:ilvl="3" w:tplc="FFFFFFFF" w:tentative="1">
      <w:start w:val="1"/>
      <w:numFmt w:val="bullet"/>
      <w:lvlText w:val=""/>
      <w:lvlJc w:val="left"/>
      <w:pPr>
        <w:tabs>
          <w:tab w:val="num" w:pos="2965"/>
        </w:tabs>
        <w:ind w:left="2965" w:hanging="360"/>
      </w:pPr>
      <w:rPr>
        <w:rFonts w:ascii="Symbol" w:hAnsi="Symbol" w:hint="default"/>
      </w:rPr>
    </w:lvl>
    <w:lvl w:ilvl="4" w:tplc="FFFFFFFF" w:tentative="1">
      <w:start w:val="1"/>
      <w:numFmt w:val="bullet"/>
      <w:lvlText w:val="o"/>
      <w:lvlJc w:val="left"/>
      <w:pPr>
        <w:tabs>
          <w:tab w:val="num" w:pos="3685"/>
        </w:tabs>
        <w:ind w:left="3685" w:hanging="360"/>
      </w:pPr>
      <w:rPr>
        <w:rFonts w:ascii="Courier New" w:hAnsi="Courier New" w:hint="default"/>
      </w:rPr>
    </w:lvl>
    <w:lvl w:ilvl="5" w:tplc="FFFFFFFF" w:tentative="1">
      <w:start w:val="1"/>
      <w:numFmt w:val="bullet"/>
      <w:lvlText w:val=""/>
      <w:lvlJc w:val="left"/>
      <w:pPr>
        <w:tabs>
          <w:tab w:val="num" w:pos="4405"/>
        </w:tabs>
        <w:ind w:left="4405" w:hanging="360"/>
      </w:pPr>
      <w:rPr>
        <w:rFonts w:ascii="Wingdings" w:hAnsi="Wingdings" w:hint="default"/>
      </w:rPr>
    </w:lvl>
    <w:lvl w:ilvl="6" w:tplc="FFFFFFFF" w:tentative="1">
      <w:start w:val="1"/>
      <w:numFmt w:val="bullet"/>
      <w:lvlText w:val=""/>
      <w:lvlJc w:val="left"/>
      <w:pPr>
        <w:tabs>
          <w:tab w:val="num" w:pos="5125"/>
        </w:tabs>
        <w:ind w:left="5125" w:hanging="360"/>
      </w:pPr>
      <w:rPr>
        <w:rFonts w:ascii="Symbol" w:hAnsi="Symbol" w:hint="default"/>
      </w:rPr>
    </w:lvl>
    <w:lvl w:ilvl="7" w:tplc="FFFFFFFF" w:tentative="1">
      <w:start w:val="1"/>
      <w:numFmt w:val="bullet"/>
      <w:lvlText w:val="o"/>
      <w:lvlJc w:val="left"/>
      <w:pPr>
        <w:tabs>
          <w:tab w:val="num" w:pos="5845"/>
        </w:tabs>
        <w:ind w:left="5845" w:hanging="360"/>
      </w:pPr>
      <w:rPr>
        <w:rFonts w:ascii="Courier New" w:hAnsi="Courier New" w:hint="default"/>
      </w:rPr>
    </w:lvl>
    <w:lvl w:ilvl="8" w:tplc="FFFFFFFF" w:tentative="1">
      <w:start w:val="1"/>
      <w:numFmt w:val="bullet"/>
      <w:lvlText w:val=""/>
      <w:lvlJc w:val="left"/>
      <w:pPr>
        <w:tabs>
          <w:tab w:val="num" w:pos="6565"/>
        </w:tabs>
        <w:ind w:left="6565" w:hanging="360"/>
      </w:pPr>
      <w:rPr>
        <w:rFonts w:ascii="Wingdings" w:hAnsi="Wingdings" w:hint="default"/>
      </w:rPr>
    </w:lvl>
  </w:abstractNum>
  <w:abstractNum w:abstractNumId="23" w15:restartNumberingAfterBreak="0">
    <w:nsid w:val="5D961D86"/>
    <w:multiLevelType w:val="hybridMultilevel"/>
    <w:tmpl w:val="0F70B86C"/>
    <w:lvl w:ilvl="0" w:tplc="0419000F">
      <w:start w:val="1"/>
      <w:numFmt w:val="decimal"/>
      <w:pStyle w:val="a1"/>
      <w:lvlText w:val="%1)"/>
      <w:lvlJc w:val="left"/>
      <w:pPr>
        <w:tabs>
          <w:tab w:val="num" w:pos="1514"/>
        </w:tabs>
        <w:ind w:left="1514" w:hanging="360"/>
      </w:pPr>
      <w:rPr>
        <w:rFonts w:hint="default"/>
      </w:rPr>
    </w:lvl>
    <w:lvl w:ilvl="1" w:tplc="04190019">
      <w:start w:val="1"/>
      <w:numFmt w:val="decimal"/>
      <w:lvlText w:val="%2)"/>
      <w:lvlJc w:val="left"/>
      <w:pPr>
        <w:tabs>
          <w:tab w:val="num" w:pos="1455"/>
        </w:tabs>
        <w:ind w:left="1455" w:hanging="375"/>
      </w:pPr>
      <w:rPr>
        <w:rFonts w:hint="default"/>
      </w:rPr>
    </w:lvl>
    <w:lvl w:ilvl="2" w:tplc="0419001B">
      <w:start w:val="5"/>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0C70092"/>
    <w:multiLevelType w:val="singleLevel"/>
    <w:tmpl w:val="FA8A041E"/>
    <w:lvl w:ilvl="0">
      <w:start w:val="1"/>
      <w:numFmt w:val="decimal"/>
      <w:pStyle w:val="13"/>
      <w:lvlText w:val="%1)"/>
      <w:lvlJc w:val="left"/>
      <w:pPr>
        <w:tabs>
          <w:tab w:val="num" w:pos="987"/>
        </w:tabs>
        <w:ind w:left="0" w:firstLine="624"/>
      </w:pPr>
      <w:rPr>
        <w:rFonts w:hint="default"/>
      </w:rPr>
    </w:lvl>
  </w:abstractNum>
  <w:abstractNum w:abstractNumId="25" w15:restartNumberingAfterBreak="0">
    <w:nsid w:val="60EF0642"/>
    <w:multiLevelType w:val="hybridMultilevel"/>
    <w:tmpl w:val="EDD0F43C"/>
    <w:lvl w:ilvl="0" w:tplc="FFFFFFFF">
      <w:start w:val="1"/>
      <w:numFmt w:val="decimal"/>
      <w:pStyle w:val="a2"/>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D23279"/>
    <w:multiLevelType w:val="hybridMultilevel"/>
    <w:tmpl w:val="60A4F6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3EC2B42"/>
    <w:multiLevelType w:val="hybridMultilevel"/>
    <w:tmpl w:val="E8303FC0"/>
    <w:lvl w:ilvl="0" w:tplc="F33AAB68">
      <w:start w:val="1"/>
      <w:numFmt w:val="decimal"/>
      <w:pStyle w:val="phbibliography"/>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C1C30C4"/>
    <w:multiLevelType w:val="hybridMultilevel"/>
    <w:tmpl w:val="FC644894"/>
    <w:lvl w:ilvl="0" w:tplc="B42A2CD0">
      <w:start w:val="1"/>
      <w:numFmt w:val="decimal"/>
      <w:pStyle w:val="33"/>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9" w15:restartNumberingAfterBreak="0">
    <w:nsid w:val="6CEB49B0"/>
    <w:multiLevelType w:val="hybridMultilevel"/>
    <w:tmpl w:val="4CDE569C"/>
    <w:lvl w:ilvl="0" w:tplc="F33AAB68">
      <w:start w:val="1"/>
      <w:numFmt w:val="decimal"/>
      <w:pStyle w:val="15"/>
      <w:lvlText w:val="%1"/>
      <w:lvlJc w:val="left"/>
      <w:pPr>
        <w:tabs>
          <w:tab w:val="num" w:pos="814"/>
        </w:tabs>
        <w:ind w:left="0" w:firstLine="454"/>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06E6D79"/>
    <w:multiLevelType w:val="multilevel"/>
    <w:tmpl w:val="0419001D"/>
    <w:styleLink w:val="4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1" w15:restartNumberingAfterBreak="0">
    <w:nsid w:val="70FB265E"/>
    <w:multiLevelType w:val="hybridMultilevel"/>
    <w:tmpl w:val="9C5C09F8"/>
    <w:lvl w:ilvl="0" w:tplc="04190011">
      <w:start w:val="1"/>
      <w:numFmt w:val="bullet"/>
      <w:pStyle w:val="a3"/>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1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1DD0176"/>
    <w:multiLevelType w:val="hybridMultilevel"/>
    <w:tmpl w:val="E78214C2"/>
    <w:lvl w:ilvl="0" w:tplc="CA90A696">
      <w:start w:val="1"/>
      <w:numFmt w:val="bullet"/>
      <w:pStyle w:val="16"/>
      <w:lvlText w:val=""/>
      <w:lvlJc w:val="left"/>
      <w:pPr>
        <w:ind w:left="984" w:hanging="360"/>
      </w:pPr>
      <w:rPr>
        <w:rFonts w:ascii="Symbol" w:hAnsi="Symbol" w:hint="default"/>
      </w:rPr>
    </w:lvl>
    <w:lvl w:ilvl="1" w:tplc="5170CC66" w:tentative="1">
      <w:start w:val="1"/>
      <w:numFmt w:val="bullet"/>
      <w:lvlText w:val="o"/>
      <w:lvlJc w:val="left"/>
      <w:pPr>
        <w:tabs>
          <w:tab w:val="num" w:pos="1440"/>
        </w:tabs>
        <w:ind w:left="1440" w:hanging="360"/>
      </w:pPr>
      <w:rPr>
        <w:rFonts w:ascii="Courier New" w:hAnsi="Courier New" w:cs="Courier New" w:hint="default"/>
      </w:rPr>
    </w:lvl>
    <w:lvl w:ilvl="2" w:tplc="20466D3E" w:tentative="1">
      <w:start w:val="1"/>
      <w:numFmt w:val="bullet"/>
      <w:lvlText w:val=""/>
      <w:lvlJc w:val="left"/>
      <w:pPr>
        <w:tabs>
          <w:tab w:val="num" w:pos="2160"/>
        </w:tabs>
        <w:ind w:left="2160" w:hanging="360"/>
      </w:pPr>
      <w:rPr>
        <w:rFonts w:ascii="Wingdings" w:hAnsi="Wingdings" w:hint="default"/>
      </w:rPr>
    </w:lvl>
    <w:lvl w:ilvl="3" w:tplc="7D5E14A4" w:tentative="1">
      <w:start w:val="1"/>
      <w:numFmt w:val="bullet"/>
      <w:lvlText w:val=""/>
      <w:lvlJc w:val="left"/>
      <w:pPr>
        <w:tabs>
          <w:tab w:val="num" w:pos="2880"/>
        </w:tabs>
        <w:ind w:left="2880" w:hanging="360"/>
      </w:pPr>
      <w:rPr>
        <w:rFonts w:ascii="Symbol" w:hAnsi="Symbol" w:hint="default"/>
      </w:rPr>
    </w:lvl>
    <w:lvl w:ilvl="4" w:tplc="556437A0" w:tentative="1">
      <w:start w:val="1"/>
      <w:numFmt w:val="bullet"/>
      <w:lvlText w:val="o"/>
      <w:lvlJc w:val="left"/>
      <w:pPr>
        <w:tabs>
          <w:tab w:val="num" w:pos="3600"/>
        </w:tabs>
        <w:ind w:left="3600" w:hanging="360"/>
      </w:pPr>
      <w:rPr>
        <w:rFonts w:ascii="Courier New" w:hAnsi="Courier New" w:cs="Courier New" w:hint="default"/>
      </w:rPr>
    </w:lvl>
    <w:lvl w:ilvl="5" w:tplc="6F50DFE8" w:tentative="1">
      <w:start w:val="1"/>
      <w:numFmt w:val="bullet"/>
      <w:lvlText w:val=""/>
      <w:lvlJc w:val="left"/>
      <w:pPr>
        <w:tabs>
          <w:tab w:val="num" w:pos="4320"/>
        </w:tabs>
        <w:ind w:left="4320" w:hanging="360"/>
      </w:pPr>
      <w:rPr>
        <w:rFonts w:ascii="Wingdings" w:hAnsi="Wingdings" w:hint="default"/>
      </w:rPr>
    </w:lvl>
    <w:lvl w:ilvl="6" w:tplc="60B6BBBC" w:tentative="1">
      <w:start w:val="1"/>
      <w:numFmt w:val="bullet"/>
      <w:lvlText w:val=""/>
      <w:lvlJc w:val="left"/>
      <w:pPr>
        <w:tabs>
          <w:tab w:val="num" w:pos="5040"/>
        </w:tabs>
        <w:ind w:left="5040" w:hanging="360"/>
      </w:pPr>
      <w:rPr>
        <w:rFonts w:ascii="Symbol" w:hAnsi="Symbol" w:hint="default"/>
      </w:rPr>
    </w:lvl>
    <w:lvl w:ilvl="7" w:tplc="D0BC7714" w:tentative="1">
      <w:start w:val="1"/>
      <w:numFmt w:val="bullet"/>
      <w:lvlText w:val="o"/>
      <w:lvlJc w:val="left"/>
      <w:pPr>
        <w:tabs>
          <w:tab w:val="num" w:pos="5760"/>
        </w:tabs>
        <w:ind w:left="5760" w:hanging="360"/>
      </w:pPr>
      <w:rPr>
        <w:rFonts w:ascii="Courier New" w:hAnsi="Courier New" w:cs="Courier New" w:hint="default"/>
      </w:rPr>
    </w:lvl>
    <w:lvl w:ilvl="8" w:tplc="D0AC08B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012FC2"/>
    <w:multiLevelType w:val="multilevel"/>
    <w:tmpl w:val="F9584776"/>
    <w:lvl w:ilvl="0">
      <w:start w:val="1"/>
      <w:numFmt w:val="decimal"/>
      <w:pStyle w:val="17"/>
      <w:lvlText w:val="%1"/>
      <w:lvlJc w:val="left"/>
      <w:pPr>
        <w:tabs>
          <w:tab w:val="num" w:pos="1004"/>
        </w:tabs>
        <w:ind w:left="720" w:firstLine="0"/>
      </w:pPr>
      <w:rPr>
        <w:rFonts w:hint="default"/>
      </w:rPr>
    </w:lvl>
    <w:lvl w:ilvl="1">
      <w:start w:val="1"/>
      <w:numFmt w:val="decimal"/>
      <w:pStyle w:val="22"/>
      <w:lvlText w:val="%1.%2"/>
      <w:lvlJc w:val="left"/>
      <w:pPr>
        <w:tabs>
          <w:tab w:val="num" w:pos="1004"/>
        </w:tabs>
        <w:ind w:left="720" w:firstLine="0"/>
      </w:pPr>
      <w:rPr>
        <w:rFonts w:hint="default"/>
      </w:rPr>
    </w:lvl>
    <w:lvl w:ilvl="2">
      <w:start w:val="1"/>
      <w:numFmt w:val="decimal"/>
      <w:pStyle w:val="34"/>
      <w:lvlText w:val="%1.%2.%3"/>
      <w:lvlJc w:val="left"/>
      <w:pPr>
        <w:tabs>
          <w:tab w:val="num" w:pos="1004"/>
        </w:tabs>
        <w:ind w:left="720" w:firstLine="0"/>
      </w:pPr>
      <w:rPr>
        <w:rFonts w:hint="default"/>
      </w:rPr>
    </w:lvl>
    <w:lvl w:ilvl="3">
      <w:start w:val="1"/>
      <w:numFmt w:val="decimal"/>
      <w:pStyle w:val="42"/>
      <w:lvlText w:val="%1.%2.%3.%4"/>
      <w:lvlJc w:val="left"/>
      <w:pPr>
        <w:tabs>
          <w:tab w:val="num" w:pos="1571"/>
        </w:tabs>
        <w:ind w:left="720" w:firstLine="0"/>
      </w:pPr>
      <w:rPr>
        <w:rFonts w:hint="default"/>
      </w:rPr>
    </w:lvl>
    <w:lvl w:ilvl="4">
      <w:start w:val="1"/>
      <w:numFmt w:val="decimal"/>
      <w:pStyle w:val="50"/>
      <w:lvlText w:val="%1.%2.%3.%4.%5"/>
      <w:lvlJc w:val="left"/>
      <w:pPr>
        <w:tabs>
          <w:tab w:val="num" w:pos="1571"/>
        </w:tabs>
        <w:ind w:left="0" w:firstLine="720"/>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pStyle w:val="60"/>
      <w:lvlText w:val="%1.%2.%3.%4.%5.%6"/>
      <w:lvlJc w:val="left"/>
      <w:pPr>
        <w:tabs>
          <w:tab w:val="num" w:pos="1571"/>
        </w:tabs>
        <w:ind w:left="0" w:firstLine="72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001"/>
        </w:tabs>
        <w:ind w:left="1001" w:hanging="1296"/>
      </w:pPr>
      <w:rPr>
        <w:rFonts w:hint="default"/>
      </w:rPr>
    </w:lvl>
    <w:lvl w:ilvl="7">
      <w:start w:val="1"/>
      <w:numFmt w:val="decimal"/>
      <w:lvlText w:val="%1.%2.%3.%4.%5.%6.%7.%8"/>
      <w:lvlJc w:val="left"/>
      <w:pPr>
        <w:tabs>
          <w:tab w:val="num" w:pos="1145"/>
        </w:tabs>
        <w:ind w:left="1145" w:hanging="1440"/>
      </w:pPr>
      <w:rPr>
        <w:rFonts w:hint="default"/>
      </w:rPr>
    </w:lvl>
    <w:lvl w:ilvl="8">
      <w:start w:val="1"/>
      <w:numFmt w:val="decimal"/>
      <w:lvlText w:val="%1.%2.%3.%4.%5.%6.%7.%8.%9"/>
      <w:lvlJc w:val="left"/>
      <w:pPr>
        <w:tabs>
          <w:tab w:val="num" w:pos="1289"/>
        </w:tabs>
        <w:ind w:left="1289" w:hanging="1584"/>
      </w:pPr>
      <w:rPr>
        <w:rFonts w:hint="default"/>
      </w:rPr>
    </w:lvl>
  </w:abstractNum>
  <w:abstractNum w:abstractNumId="34" w15:restartNumberingAfterBreak="0">
    <w:nsid w:val="73985345"/>
    <w:multiLevelType w:val="hybridMultilevel"/>
    <w:tmpl w:val="82707E62"/>
    <w:lvl w:ilvl="0" w:tplc="AD8C8AA2">
      <w:start w:val="1"/>
      <w:numFmt w:val="decimal"/>
      <w:pStyle w:val="110"/>
      <w:lvlText w:val="1.%1)"/>
      <w:lvlJc w:val="left"/>
      <w:pPr>
        <w:ind w:left="1344" w:hanging="360"/>
      </w:pPr>
      <w:rPr>
        <w:rFonts w:hint="default"/>
      </w:rPr>
    </w:lvl>
    <w:lvl w:ilvl="1" w:tplc="04190019" w:tentative="1">
      <w:start w:val="1"/>
      <w:numFmt w:val="lowerLetter"/>
      <w:lvlText w:val="%2."/>
      <w:lvlJc w:val="left"/>
      <w:pPr>
        <w:ind w:left="2064" w:hanging="360"/>
      </w:pPr>
    </w:lvl>
    <w:lvl w:ilvl="2" w:tplc="0419001B" w:tentative="1">
      <w:start w:val="1"/>
      <w:numFmt w:val="lowerRoman"/>
      <w:lvlText w:val="%3."/>
      <w:lvlJc w:val="right"/>
      <w:pPr>
        <w:ind w:left="2784" w:hanging="180"/>
      </w:pPr>
    </w:lvl>
    <w:lvl w:ilvl="3" w:tplc="0419000F" w:tentative="1">
      <w:start w:val="1"/>
      <w:numFmt w:val="decimal"/>
      <w:lvlText w:val="%4."/>
      <w:lvlJc w:val="left"/>
      <w:pPr>
        <w:ind w:left="3504" w:hanging="360"/>
      </w:pPr>
    </w:lvl>
    <w:lvl w:ilvl="4" w:tplc="04190019" w:tentative="1">
      <w:start w:val="1"/>
      <w:numFmt w:val="lowerLetter"/>
      <w:lvlText w:val="%5."/>
      <w:lvlJc w:val="left"/>
      <w:pPr>
        <w:ind w:left="4224" w:hanging="360"/>
      </w:pPr>
    </w:lvl>
    <w:lvl w:ilvl="5" w:tplc="0419001B" w:tentative="1">
      <w:start w:val="1"/>
      <w:numFmt w:val="lowerRoman"/>
      <w:lvlText w:val="%6."/>
      <w:lvlJc w:val="right"/>
      <w:pPr>
        <w:ind w:left="4944" w:hanging="180"/>
      </w:pPr>
    </w:lvl>
    <w:lvl w:ilvl="6" w:tplc="0419000F" w:tentative="1">
      <w:start w:val="1"/>
      <w:numFmt w:val="decimal"/>
      <w:lvlText w:val="%7."/>
      <w:lvlJc w:val="left"/>
      <w:pPr>
        <w:ind w:left="5664" w:hanging="360"/>
      </w:pPr>
    </w:lvl>
    <w:lvl w:ilvl="7" w:tplc="04190019" w:tentative="1">
      <w:start w:val="1"/>
      <w:numFmt w:val="lowerLetter"/>
      <w:lvlText w:val="%8."/>
      <w:lvlJc w:val="left"/>
      <w:pPr>
        <w:ind w:left="6384" w:hanging="360"/>
      </w:pPr>
    </w:lvl>
    <w:lvl w:ilvl="8" w:tplc="0419001B" w:tentative="1">
      <w:start w:val="1"/>
      <w:numFmt w:val="lowerRoman"/>
      <w:lvlText w:val="%9."/>
      <w:lvlJc w:val="right"/>
      <w:pPr>
        <w:ind w:left="7104" w:hanging="180"/>
      </w:pPr>
    </w:lvl>
  </w:abstractNum>
  <w:abstractNum w:abstractNumId="35" w15:restartNumberingAfterBreak="0">
    <w:nsid w:val="741B7194"/>
    <w:multiLevelType w:val="multilevel"/>
    <w:tmpl w:val="0B5C0434"/>
    <w:lvl w:ilvl="0">
      <w:start w:val="1"/>
      <w:numFmt w:val="upperRoman"/>
      <w:lvlText w:val="ЧАСТЬ %1."/>
      <w:lvlJc w:val="left"/>
      <w:pPr>
        <w:tabs>
          <w:tab w:val="num" w:pos="2160"/>
        </w:tabs>
        <w:ind w:left="720" w:hanging="720"/>
      </w:pPr>
      <w:rPr>
        <w:rFonts w:hint="default"/>
        <w:sz w:val="40"/>
        <w:szCs w:val="40"/>
      </w:rPr>
    </w:lvl>
    <w:lvl w:ilvl="1">
      <w:start w:val="1"/>
      <w:numFmt w:val="decimal"/>
      <w:pStyle w:val="a4"/>
      <w:lvlText w:val="РАЗДЕЛ %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75161AFA"/>
    <w:multiLevelType w:val="hybridMultilevel"/>
    <w:tmpl w:val="9112CD6C"/>
    <w:lvl w:ilvl="0" w:tplc="52BA2D62">
      <w:start w:val="1"/>
      <w:numFmt w:val="bullet"/>
      <w:pStyle w:val="phlistitemized1"/>
      <w:lvlText w:val=""/>
      <w:lvlJc w:val="left"/>
      <w:pPr>
        <w:tabs>
          <w:tab w:val="num" w:pos="1077"/>
        </w:tabs>
        <w:ind w:left="1077" w:hanging="357"/>
      </w:pPr>
      <w:rPr>
        <w:rFonts w:ascii="Symbol" w:hAnsi="Symbol" w:hint="default"/>
        <w:color w:val="auto"/>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E776642"/>
    <w:multiLevelType w:val="hybridMultilevel"/>
    <w:tmpl w:val="084C9B54"/>
    <w:lvl w:ilvl="0" w:tplc="0419000F">
      <w:start w:val="1"/>
      <w:numFmt w:val="decimal"/>
      <w:pStyle w:val="23"/>
      <w:lvlText w:val="%1)"/>
      <w:lvlJc w:val="left"/>
      <w:pPr>
        <w:tabs>
          <w:tab w:val="num" w:pos="1020"/>
        </w:tabs>
        <w:ind w:left="1020" w:hanging="340"/>
      </w:pPr>
      <w:rPr>
        <w:rFonts w:ascii="Century Gothic" w:hAnsi="Century Gothic" w:hint="default"/>
        <w:sz w:val="20"/>
        <w:szCs w:val="2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36"/>
  </w:num>
  <w:num w:numId="3">
    <w:abstractNumId w:val="3"/>
  </w:num>
  <w:num w:numId="4">
    <w:abstractNumId w:val="4"/>
  </w:num>
  <w:num w:numId="5">
    <w:abstractNumId w:val="7"/>
  </w:num>
  <w:num w:numId="6">
    <w:abstractNumId w:val="15"/>
  </w:num>
  <w:num w:numId="7">
    <w:abstractNumId w:val="16"/>
  </w:num>
  <w:num w:numId="8">
    <w:abstractNumId w:val="12"/>
  </w:num>
  <w:num w:numId="9">
    <w:abstractNumId w:val="6"/>
  </w:num>
  <w:num w:numId="10">
    <w:abstractNumId w:val="29"/>
  </w:num>
  <w:num w:numId="11">
    <w:abstractNumId w:val="24"/>
    <w:lvlOverride w:ilvl="0">
      <w:startOverride w:val="1"/>
    </w:lvlOverride>
  </w:num>
  <w:num w:numId="12">
    <w:abstractNumId w:val="32"/>
  </w:num>
  <w:num w:numId="13">
    <w:abstractNumId w:val="11"/>
  </w:num>
  <w:num w:numId="14">
    <w:abstractNumId w:val="1"/>
  </w:num>
  <w:num w:numId="15">
    <w:abstractNumId w:val="37"/>
  </w:num>
  <w:num w:numId="16">
    <w:abstractNumId w:val="25"/>
  </w:num>
  <w:num w:numId="17">
    <w:abstractNumId w:val="31"/>
  </w:num>
  <w:num w:numId="18">
    <w:abstractNumId w:val="0"/>
  </w:num>
  <w:num w:numId="19">
    <w:abstractNumId w:val="17"/>
  </w:num>
  <w:num w:numId="20">
    <w:abstractNumId w:val="9"/>
  </w:num>
  <w:num w:numId="21">
    <w:abstractNumId w:val="35"/>
  </w:num>
  <w:num w:numId="22">
    <w:abstractNumId w:val="10"/>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3"/>
  </w:num>
  <w:num w:numId="26">
    <w:abstractNumId w:val="22"/>
  </w:num>
  <w:num w:numId="27">
    <w:abstractNumId w:val="13"/>
  </w:num>
  <w:num w:numId="28">
    <w:abstractNumId w:val="30"/>
  </w:num>
  <w:num w:numId="29">
    <w:abstractNumId w:val="14"/>
  </w:num>
  <w:num w:numId="30">
    <w:abstractNumId w:val="19"/>
  </w:num>
  <w:num w:numId="31">
    <w:abstractNumId w:val="18"/>
  </w:num>
  <w:num w:numId="32">
    <w:abstractNumId w:val="20"/>
  </w:num>
  <w:num w:numId="33">
    <w:abstractNumId w:val="28"/>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8"/>
    <w:lvlOverride w:ilvl="0">
      <w:startOverride w:val="1"/>
    </w:lvlOverride>
  </w:num>
  <w:num w:numId="37">
    <w:abstractNumId w:val="8"/>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34"/>
  </w:num>
  <w:num w:numId="42">
    <w:abstractNumId w:val="8"/>
    <w:lvlOverride w:ilvl="0">
      <w:startOverride w:val="1"/>
    </w:lvlOverride>
  </w:num>
  <w:num w:numId="43">
    <w:abstractNumId w:val="33"/>
  </w:num>
  <w:num w:numId="44">
    <w:abstractNumId w:val="8"/>
    <w:lvlOverride w:ilvl="0">
      <w:startOverride w:val="1"/>
    </w:lvlOverride>
  </w:num>
  <w:num w:numId="45">
    <w:abstractNumId w:val="36"/>
  </w:num>
  <w:num w:numId="46">
    <w:abstractNumId w:val="26"/>
  </w:num>
  <w:numIdMacAtCleanup w:val="4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слан Катеев">
    <w15:presenceInfo w15:providerId="AD" w15:userId="S-1-5-21-3652839683-4012360392-3519112096-38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1" w:dllVersion="512" w:checkStyle="1"/>
  <w:attachedTemplate r:id="rId1"/>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26"/>
    <w:rsid w:val="00000438"/>
    <w:rsid w:val="00002D6D"/>
    <w:rsid w:val="0000340B"/>
    <w:rsid w:val="00003E36"/>
    <w:rsid w:val="00004960"/>
    <w:rsid w:val="00005765"/>
    <w:rsid w:val="000058E3"/>
    <w:rsid w:val="00006DD0"/>
    <w:rsid w:val="00007782"/>
    <w:rsid w:val="00010D6F"/>
    <w:rsid w:val="00010E4F"/>
    <w:rsid w:val="00013A38"/>
    <w:rsid w:val="00015A26"/>
    <w:rsid w:val="000164FD"/>
    <w:rsid w:val="000166FE"/>
    <w:rsid w:val="00017C92"/>
    <w:rsid w:val="00017CC3"/>
    <w:rsid w:val="00017D59"/>
    <w:rsid w:val="0002201C"/>
    <w:rsid w:val="00024AAF"/>
    <w:rsid w:val="0002793F"/>
    <w:rsid w:val="000279CF"/>
    <w:rsid w:val="00030D54"/>
    <w:rsid w:val="0003153B"/>
    <w:rsid w:val="000326B7"/>
    <w:rsid w:val="000329DE"/>
    <w:rsid w:val="00036738"/>
    <w:rsid w:val="00036E14"/>
    <w:rsid w:val="000370E9"/>
    <w:rsid w:val="000377D8"/>
    <w:rsid w:val="00040827"/>
    <w:rsid w:val="000425F5"/>
    <w:rsid w:val="00043152"/>
    <w:rsid w:val="00044688"/>
    <w:rsid w:val="00044BFD"/>
    <w:rsid w:val="000456A8"/>
    <w:rsid w:val="00051333"/>
    <w:rsid w:val="00051ED1"/>
    <w:rsid w:val="00054260"/>
    <w:rsid w:val="00054BD4"/>
    <w:rsid w:val="00055325"/>
    <w:rsid w:val="0005636F"/>
    <w:rsid w:val="0005641C"/>
    <w:rsid w:val="00057ED8"/>
    <w:rsid w:val="0006160F"/>
    <w:rsid w:val="0006435F"/>
    <w:rsid w:val="000651FA"/>
    <w:rsid w:val="00066179"/>
    <w:rsid w:val="00067315"/>
    <w:rsid w:val="0006732B"/>
    <w:rsid w:val="000679C3"/>
    <w:rsid w:val="00067BBD"/>
    <w:rsid w:val="0007170B"/>
    <w:rsid w:val="00072687"/>
    <w:rsid w:val="00072951"/>
    <w:rsid w:val="00073B75"/>
    <w:rsid w:val="000741C2"/>
    <w:rsid w:val="0007486C"/>
    <w:rsid w:val="00075AFC"/>
    <w:rsid w:val="00076F3F"/>
    <w:rsid w:val="00080136"/>
    <w:rsid w:val="00080146"/>
    <w:rsid w:val="0008047B"/>
    <w:rsid w:val="000810FD"/>
    <w:rsid w:val="0008268B"/>
    <w:rsid w:val="000831B3"/>
    <w:rsid w:val="000837B7"/>
    <w:rsid w:val="000842DF"/>
    <w:rsid w:val="00085CE4"/>
    <w:rsid w:val="00086208"/>
    <w:rsid w:val="00087035"/>
    <w:rsid w:val="00087929"/>
    <w:rsid w:val="00091411"/>
    <w:rsid w:val="000917E6"/>
    <w:rsid w:val="000942AD"/>
    <w:rsid w:val="0009479B"/>
    <w:rsid w:val="000951E7"/>
    <w:rsid w:val="000959B8"/>
    <w:rsid w:val="000A3240"/>
    <w:rsid w:val="000A49A5"/>
    <w:rsid w:val="000A62F0"/>
    <w:rsid w:val="000A663A"/>
    <w:rsid w:val="000A669C"/>
    <w:rsid w:val="000A681C"/>
    <w:rsid w:val="000A734D"/>
    <w:rsid w:val="000B0881"/>
    <w:rsid w:val="000B0A9C"/>
    <w:rsid w:val="000B1EAE"/>
    <w:rsid w:val="000B37D1"/>
    <w:rsid w:val="000B5DF1"/>
    <w:rsid w:val="000B675F"/>
    <w:rsid w:val="000B72C8"/>
    <w:rsid w:val="000B78A6"/>
    <w:rsid w:val="000C0314"/>
    <w:rsid w:val="000C0DE0"/>
    <w:rsid w:val="000C1618"/>
    <w:rsid w:val="000C4639"/>
    <w:rsid w:val="000C6F1E"/>
    <w:rsid w:val="000D0422"/>
    <w:rsid w:val="000D11F8"/>
    <w:rsid w:val="000D1B90"/>
    <w:rsid w:val="000D37C3"/>
    <w:rsid w:val="000D50F3"/>
    <w:rsid w:val="000D5778"/>
    <w:rsid w:val="000D7D5F"/>
    <w:rsid w:val="000E0956"/>
    <w:rsid w:val="000E0DFF"/>
    <w:rsid w:val="000E0EC1"/>
    <w:rsid w:val="000E1085"/>
    <w:rsid w:val="000E1239"/>
    <w:rsid w:val="000E140C"/>
    <w:rsid w:val="000E339E"/>
    <w:rsid w:val="000E5C3E"/>
    <w:rsid w:val="000E5DA5"/>
    <w:rsid w:val="000E77C6"/>
    <w:rsid w:val="000E7EDF"/>
    <w:rsid w:val="000F21C7"/>
    <w:rsid w:val="000F30EF"/>
    <w:rsid w:val="000F3314"/>
    <w:rsid w:val="000F36BA"/>
    <w:rsid w:val="000F3C07"/>
    <w:rsid w:val="000F4637"/>
    <w:rsid w:val="000F4E56"/>
    <w:rsid w:val="000F60B5"/>
    <w:rsid w:val="000F6C7F"/>
    <w:rsid w:val="000F72D9"/>
    <w:rsid w:val="000F7656"/>
    <w:rsid w:val="000F7BFA"/>
    <w:rsid w:val="00100081"/>
    <w:rsid w:val="0010030C"/>
    <w:rsid w:val="00100F19"/>
    <w:rsid w:val="001014DD"/>
    <w:rsid w:val="00105C18"/>
    <w:rsid w:val="0010703D"/>
    <w:rsid w:val="00107DB7"/>
    <w:rsid w:val="001106AB"/>
    <w:rsid w:val="00110FCB"/>
    <w:rsid w:val="001118D3"/>
    <w:rsid w:val="0011218B"/>
    <w:rsid w:val="00113ACC"/>
    <w:rsid w:val="001163E8"/>
    <w:rsid w:val="0012093B"/>
    <w:rsid w:val="0012314B"/>
    <w:rsid w:val="001245FD"/>
    <w:rsid w:val="001269C3"/>
    <w:rsid w:val="001275B1"/>
    <w:rsid w:val="00131465"/>
    <w:rsid w:val="001367E2"/>
    <w:rsid w:val="0013752C"/>
    <w:rsid w:val="0013790B"/>
    <w:rsid w:val="00140830"/>
    <w:rsid w:val="00140C9D"/>
    <w:rsid w:val="001471D9"/>
    <w:rsid w:val="0015110C"/>
    <w:rsid w:val="00153AFE"/>
    <w:rsid w:val="00153F94"/>
    <w:rsid w:val="001543D3"/>
    <w:rsid w:val="0015448C"/>
    <w:rsid w:val="00155756"/>
    <w:rsid w:val="00157DF5"/>
    <w:rsid w:val="00157F15"/>
    <w:rsid w:val="00160232"/>
    <w:rsid w:val="001614EF"/>
    <w:rsid w:val="00163206"/>
    <w:rsid w:val="00165CFC"/>
    <w:rsid w:val="00166A4D"/>
    <w:rsid w:val="00167BA2"/>
    <w:rsid w:val="00167FA5"/>
    <w:rsid w:val="00170D08"/>
    <w:rsid w:val="0017229F"/>
    <w:rsid w:val="001734E4"/>
    <w:rsid w:val="00173D4D"/>
    <w:rsid w:val="001749ED"/>
    <w:rsid w:val="00181137"/>
    <w:rsid w:val="001822EC"/>
    <w:rsid w:val="00182E1F"/>
    <w:rsid w:val="00184CE6"/>
    <w:rsid w:val="001850E2"/>
    <w:rsid w:val="00185C54"/>
    <w:rsid w:val="00186C5C"/>
    <w:rsid w:val="00187E55"/>
    <w:rsid w:val="00190164"/>
    <w:rsid w:val="001919DA"/>
    <w:rsid w:val="001924E0"/>
    <w:rsid w:val="00192BB4"/>
    <w:rsid w:val="0019334A"/>
    <w:rsid w:val="00193605"/>
    <w:rsid w:val="00193AD4"/>
    <w:rsid w:val="00193D20"/>
    <w:rsid w:val="001940A0"/>
    <w:rsid w:val="0019555B"/>
    <w:rsid w:val="00196BBD"/>
    <w:rsid w:val="00196DA1"/>
    <w:rsid w:val="001A23EB"/>
    <w:rsid w:val="001A48A7"/>
    <w:rsid w:val="001A4CDB"/>
    <w:rsid w:val="001B12BB"/>
    <w:rsid w:val="001B1B55"/>
    <w:rsid w:val="001B23FC"/>
    <w:rsid w:val="001B433F"/>
    <w:rsid w:val="001B5455"/>
    <w:rsid w:val="001B6643"/>
    <w:rsid w:val="001B7249"/>
    <w:rsid w:val="001B76E0"/>
    <w:rsid w:val="001C0DF8"/>
    <w:rsid w:val="001C2248"/>
    <w:rsid w:val="001C2CFA"/>
    <w:rsid w:val="001C4E65"/>
    <w:rsid w:val="001D05DD"/>
    <w:rsid w:val="001D09A2"/>
    <w:rsid w:val="001D1A56"/>
    <w:rsid w:val="001D1B12"/>
    <w:rsid w:val="001E0001"/>
    <w:rsid w:val="001E062D"/>
    <w:rsid w:val="001E0851"/>
    <w:rsid w:val="001E0C1B"/>
    <w:rsid w:val="001E3110"/>
    <w:rsid w:val="001E3169"/>
    <w:rsid w:val="001E3C39"/>
    <w:rsid w:val="001E74C4"/>
    <w:rsid w:val="001F08A6"/>
    <w:rsid w:val="001F2371"/>
    <w:rsid w:val="001F28BE"/>
    <w:rsid w:val="001F2B2C"/>
    <w:rsid w:val="001F319D"/>
    <w:rsid w:val="001F4278"/>
    <w:rsid w:val="001F57A2"/>
    <w:rsid w:val="001F7E56"/>
    <w:rsid w:val="00205DEF"/>
    <w:rsid w:val="002079A9"/>
    <w:rsid w:val="00210536"/>
    <w:rsid w:val="00211F38"/>
    <w:rsid w:val="0021212C"/>
    <w:rsid w:val="00215E05"/>
    <w:rsid w:val="00216D8A"/>
    <w:rsid w:val="002177F6"/>
    <w:rsid w:val="00217CAE"/>
    <w:rsid w:val="002203B3"/>
    <w:rsid w:val="0022469B"/>
    <w:rsid w:val="002303CB"/>
    <w:rsid w:val="002306FD"/>
    <w:rsid w:val="00231507"/>
    <w:rsid w:val="00231A64"/>
    <w:rsid w:val="002330C9"/>
    <w:rsid w:val="00233943"/>
    <w:rsid w:val="00235BCA"/>
    <w:rsid w:val="002362AB"/>
    <w:rsid w:val="00240217"/>
    <w:rsid w:val="002402BC"/>
    <w:rsid w:val="00240579"/>
    <w:rsid w:val="002435E8"/>
    <w:rsid w:val="00243D26"/>
    <w:rsid w:val="002450AE"/>
    <w:rsid w:val="002459C4"/>
    <w:rsid w:val="002464D6"/>
    <w:rsid w:val="002476AA"/>
    <w:rsid w:val="002477B3"/>
    <w:rsid w:val="00252EB4"/>
    <w:rsid w:val="0025318F"/>
    <w:rsid w:val="00253D78"/>
    <w:rsid w:val="00254A27"/>
    <w:rsid w:val="00254BDD"/>
    <w:rsid w:val="00256501"/>
    <w:rsid w:val="00256DD2"/>
    <w:rsid w:val="00260917"/>
    <w:rsid w:val="00260C73"/>
    <w:rsid w:val="00260F24"/>
    <w:rsid w:val="00261D9B"/>
    <w:rsid w:val="00262BCC"/>
    <w:rsid w:val="002641A8"/>
    <w:rsid w:val="002641DE"/>
    <w:rsid w:val="00265A49"/>
    <w:rsid w:val="0026667D"/>
    <w:rsid w:val="002675FD"/>
    <w:rsid w:val="002677D5"/>
    <w:rsid w:val="002677DD"/>
    <w:rsid w:val="0026785A"/>
    <w:rsid w:val="00270CCB"/>
    <w:rsid w:val="00271CFA"/>
    <w:rsid w:val="00273C89"/>
    <w:rsid w:val="00273F60"/>
    <w:rsid w:val="00273F82"/>
    <w:rsid w:val="002743B2"/>
    <w:rsid w:val="002748A5"/>
    <w:rsid w:val="00274C78"/>
    <w:rsid w:val="00275099"/>
    <w:rsid w:val="00276DA7"/>
    <w:rsid w:val="00277446"/>
    <w:rsid w:val="0028079D"/>
    <w:rsid w:val="00281B2D"/>
    <w:rsid w:val="002824C5"/>
    <w:rsid w:val="002829DB"/>
    <w:rsid w:val="002875ED"/>
    <w:rsid w:val="00294191"/>
    <w:rsid w:val="002A03D6"/>
    <w:rsid w:val="002A0B53"/>
    <w:rsid w:val="002A0DA3"/>
    <w:rsid w:val="002A3E63"/>
    <w:rsid w:val="002A401C"/>
    <w:rsid w:val="002A4E6A"/>
    <w:rsid w:val="002A555C"/>
    <w:rsid w:val="002A6ABE"/>
    <w:rsid w:val="002A6D97"/>
    <w:rsid w:val="002B07AC"/>
    <w:rsid w:val="002B0DA0"/>
    <w:rsid w:val="002B0E3A"/>
    <w:rsid w:val="002B16B7"/>
    <w:rsid w:val="002B2840"/>
    <w:rsid w:val="002B294A"/>
    <w:rsid w:val="002B44AD"/>
    <w:rsid w:val="002B5BF2"/>
    <w:rsid w:val="002B5F21"/>
    <w:rsid w:val="002B5F76"/>
    <w:rsid w:val="002B7DCD"/>
    <w:rsid w:val="002C106E"/>
    <w:rsid w:val="002C1538"/>
    <w:rsid w:val="002C1A3B"/>
    <w:rsid w:val="002C2470"/>
    <w:rsid w:val="002C40AA"/>
    <w:rsid w:val="002C535E"/>
    <w:rsid w:val="002C632E"/>
    <w:rsid w:val="002C769F"/>
    <w:rsid w:val="002D1257"/>
    <w:rsid w:val="002D1E57"/>
    <w:rsid w:val="002D3AE8"/>
    <w:rsid w:val="002D423E"/>
    <w:rsid w:val="002D472E"/>
    <w:rsid w:val="002D5EAC"/>
    <w:rsid w:val="002D647A"/>
    <w:rsid w:val="002D68CD"/>
    <w:rsid w:val="002D69BF"/>
    <w:rsid w:val="002D7D36"/>
    <w:rsid w:val="002E0F68"/>
    <w:rsid w:val="002E1488"/>
    <w:rsid w:val="002E2F45"/>
    <w:rsid w:val="002E4B84"/>
    <w:rsid w:val="002F089D"/>
    <w:rsid w:val="002F0FF8"/>
    <w:rsid w:val="002F15A6"/>
    <w:rsid w:val="002F15CB"/>
    <w:rsid w:val="002F1BE7"/>
    <w:rsid w:val="002F3418"/>
    <w:rsid w:val="002F409D"/>
    <w:rsid w:val="002F4C95"/>
    <w:rsid w:val="002F65DD"/>
    <w:rsid w:val="00300529"/>
    <w:rsid w:val="00301FFF"/>
    <w:rsid w:val="00302666"/>
    <w:rsid w:val="00302846"/>
    <w:rsid w:val="00302A10"/>
    <w:rsid w:val="00305805"/>
    <w:rsid w:val="00305CC8"/>
    <w:rsid w:val="003071E9"/>
    <w:rsid w:val="00307E27"/>
    <w:rsid w:val="00310E40"/>
    <w:rsid w:val="0031107E"/>
    <w:rsid w:val="00311BB3"/>
    <w:rsid w:val="00312151"/>
    <w:rsid w:val="003136B4"/>
    <w:rsid w:val="00314CA0"/>
    <w:rsid w:val="00316982"/>
    <w:rsid w:val="00316F7B"/>
    <w:rsid w:val="00317187"/>
    <w:rsid w:val="00317539"/>
    <w:rsid w:val="003175AC"/>
    <w:rsid w:val="003206B0"/>
    <w:rsid w:val="00320AE6"/>
    <w:rsid w:val="003234D9"/>
    <w:rsid w:val="00323EA2"/>
    <w:rsid w:val="003254D2"/>
    <w:rsid w:val="00326AA8"/>
    <w:rsid w:val="00326DD0"/>
    <w:rsid w:val="003279E5"/>
    <w:rsid w:val="003308FE"/>
    <w:rsid w:val="00330A83"/>
    <w:rsid w:val="00331EF7"/>
    <w:rsid w:val="00334FC7"/>
    <w:rsid w:val="00335129"/>
    <w:rsid w:val="003377F8"/>
    <w:rsid w:val="003413D5"/>
    <w:rsid w:val="00341AE4"/>
    <w:rsid w:val="00341C9D"/>
    <w:rsid w:val="00342859"/>
    <w:rsid w:val="00342EB9"/>
    <w:rsid w:val="00343DCB"/>
    <w:rsid w:val="00344196"/>
    <w:rsid w:val="00345984"/>
    <w:rsid w:val="00345B1F"/>
    <w:rsid w:val="00345C9C"/>
    <w:rsid w:val="0034664B"/>
    <w:rsid w:val="00350546"/>
    <w:rsid w:val="00350857"/>
    <w:rsid w:val="00350E84"/>
    <w:rsid w:val="0035130A"/>
    <w:rsid w:val="00352DEC"/>
    <w:rsid w:val="0035362A"/>
    <w:rsid w:val="00353B29"/>
    <w:rsid w:val="0035461C"/>
    <w:rsid w:val="00355A06"/>
    <w:rsid w:val="003561DD"/>
    <w:rsid w:val="00356745"/>
    <w:rsid w:val="0035795A"/>
    <w:rsid w:val="00357E00"/>
    <w:rsid w:val="0036267B"/>
    <w:rsid w:val="00362CFA"/>
    <w:rsid w:val="00362DCA"/>
    <w:rsid w:val="00363DE0"/>
    <w:rsid w:val="00365E1B"/>
    <w:rsid w:val="00367F9B"/>
    <w:rsid w:val="0037160B"/>
    <w:rsid w:val="003717B4"/>
    <w:rsid w:val="00371945"/>
    <w:rsid w:val="00371B47"/>
    <w:rsid w:val="003721A9"/>
    <w:rsid w:val="00374474"/>
    <w:rsid w:val="003745AC"/>
    <w:rsid w:val="0037577C"/>
    <w:rsid w:val="0037613B"/>
    <w:rsid w:val="003801B7"/>
    <w:rsid w:val="0038040C"/>
    <w:rsid w:val="00382C20"/>
    <w:rsid w:val="00383903"/>
    <w:rsid w:val="00384151"/>
    <w:rsid w:val="003847F0"/>
    <w:rsid w:val="003863E2"/>
    <w:rsid w:val="00386485"/>
    <w:rsid w:val="003873D1"/>
    <w:rsid w:val="0038786E"/>
    <w:rsid w:val="00391B05"/>
    <w:rsid w:val="00392163"/>
    <w:rsid w:val="003932ED"/>
    <w:rsid w:val="003935FA"/>
    <w:rsid w:val="00396792"/>
    <w:rsid w:val="00397753"/>
    <w:rsid w:val="003A15B4"/>
    <w:rsid w:val="003A2E2D"/>
    <w:rsid w:val="003A3594"/>
    <w:rsid w:val="003A67E9"/>
    <w:rsid w:val="003A6D61"/>
    <w:rsid w:val="003A72BA"/>
    <w:rsid w:val="003A72E3"/>
    <w:rsid w:val="003B041E"/>
    <w:rsid w:val="003B1200"/>
    <w:rsid w:val="003B1640"/>
    <w:rsid w:val="003B2499"/>
    <w:rsid w:val="003B2963"/>
    <w:rsid w:val="003B2EC4"/>
    <w:rsid w:val="003B3954"/>
    <w:rsid w:val="003B686F"/>
    <w:rsid w:val="003B739B"/>
    <w:rsid w:val="003B7830"/>
    <w:rsid w:val="003B7D2A"/>
    <w:rsid w:val="003C127B"/>
    <w:rsid w:val="003C3EFC"/>
    <w:rsid w:val="003C5BD8"/>
    <w:rsid w:val="003C6AB4"/>
    <w:rsid w:val="003C7131"/>
    <w:rsid w:val="003C7C74"/>
    <w:rsid w:val="003D00E2"/>
    <w:rsid w:val="003D01D4"/>
    <w:rsid w:val="003D0AEB"/>
    <w:rsid w:val="003D21B9"/>
    <w:rsid w:val="003D225E"/>
    <w:rsid w:val="003D2DC3"/>
    <w:rsid w:val="003D4616"/>
    <w:rsid w:val="003D4B40"/>
    <w:rsid w:val="003D5A1C"/>
    <w:rsid w:val="003D7A96"/>
    <w:rsid w:val="003E00BA"/>
    <w:rsid w:val="003E037B"/>
    <w:rsid w:val="003E057F"/>
    <w:rsid w:val="003E0C4D"/>
    <w:rsid w:val="003E0F19"/>
    <w:rsid w:val="003E2133"/>
    <w:rsid w:val="003E415D"/>
    <w:rsid w:val="003E6247"/>
    <w:rsid w:val="003E677B"/>
    <w:rsid w:val="003E6825"/>
    <w:rsid w:val="003F05FE"/>
    <w:rsid w:val="003F3F78"/>
    <w:rsid w:val="003F5DAC"/>
    <w:rsid w:val="003F659C"/>
    <w:rsid w:val="003F66CC"/>
    <w:rsid w:val="003F6AC6"/>
    <w:rsid w:val="003F6E7F"/>
    <w:rsid w:val="003F724C"/>
    <w:rsid w:val="003F7D13"/>
    <w:rsid w:val="00400FC0"/>
    <w:rsid w:val="00401FCD"/>
    <w:rsid w:val="00402DB2"/>
    <w:rsid w:val="00403AAF"/>
    <w:rsid w:val="00403CEC"/>
    <w:rsid w:val="004043E0"/>
    <w:rsid w:val="00405296"/>
    <w:rsid w:val="00405D61"/>
    <w:rsid w:val="0040654A"/>
    <w:rsid w:val="00406AAC"/>
    <w:rsid w:val="00407C4B"/>
    <w:rsid w:val="00410BBE"/>
    <w:rsid w:val="004130F4"/>
    <w:rsid w:val="004134CA"/>
    <w:rsid w:val="0041363F"/>
    <w:rsid w:val="00413A0B"/>
    <w:rsid w:val="0041495E"/>
    <w:rsid w:val="00416890"/>
    <w:rsid w:val="00417664"/>
    <w:rsid w:val="004205EE"/>
    <w:rsid w:val="004209E2"/>
    <w:rsid w:val="00421061"/>
    <w:rsid w:val="00422220"/>
    <w:rsid w:val="004236E3"/>
    <w:rsid w:val="00423B03"/>
    <w:rsid w:val="00423CDC"/>
    <w:rsid w:val="00425B95"/>
    <w:rsid w:val="004264A2"/>
    <w:rsid w:val="004268D9"/>
    <w:rsid w:val="00426F12"/>
    <w:rsid w:val="00427944"/>
    <w:rsid w:val="004327D1"/>
    <w:rsid w:val="00432D91"/>
    <w:rsid w:val="004343A6"/>
    <w:rsid w:val="00434FCE"/>
    <w:rsid w:val="004366B0"/>
    <w:rsid w:val="00437000"/>
    <w:rsid w:val="00437A87"/>
    <w:rsid w:val="00441A3E"/>
    <w:rsid w:val="00441E70"/>
    <w:rsid w:val="004431F8"/>
    <w:rsid w:val="00444854"/>
    <w:rsid w:val="004453C5"/>
    <w:rsid w:val="00445D22"/>
    <w:rsid w:val="0044655A"/>
    <w:rsid w:val="00446B29"/>
    <w:rsid w:val="00447739"/>
    <w:rsid w:val="00450D92"/>
    <w:rsid w:val="004545A7"/>
    <w:rsid w:val="00454CDE"/>
    <w:rsid w:val="004553CD"/>
    <w:rsid w:val="00456433"/>
    <w:rsid w:val="004568E9"/>
    <w:rsid w:val="00460043"/>
    <w:rsid w:val="00461538"/>
    <w:rsid w:val="004624E0"/>
    <w:rsid w:val="00462BA6"/>
    <w:rsid w:val="00463727"/>
    <w:rsid w:val="00464D42"/>
    <w:rsid w:val="00464F60"/>
    <w:rsid w:val="00465E32"/>
    <w:rsid w:val="00467CBC"/>
    <w:rsid w:val="00470856"/>
    <w:rsid w:val="00470B7E"/>
    <w:rsid w:val="00472504"/>
    <w:rsid w:val="00473ABC"/>
    <w:rsid w:val="00473F0F"/>
    <w:rsid w:val="00474B7B"/>
    <w:rsid w:val="004750D2"/>
    <w:rsid w:val="00476E96"/>
    <w:rsid w:val="004770EC"/>
    <w:rsid w:val="00477CC1"/>
    <w:rsid w:val="00477EA7"/>
    <w:rsid w:val="00477F3F"/>
    <w:rsid w:val="004801FB"/>
    <w:rsid w:val="00487075"/>
    <w:rsid w:val="004931E2"/>
    <w:rsid w:val="0049392C"/>
    <w:rsid w:val="004943BE"/>
    <w:rsid w:val="00495912"/>
    <w:rsid w:val="00496612"/>
    <w:rsid w:val="004A0696"/>
    <w:rsid w:val="004A185B"/>
    <w:rsid w:val="004A19E6"/>
    <w:rsid w:val="004A1F21"/>
    <w:rsid w:val="004A1FD2"/>
    <w:rsid w:val="004A36F1"/>
    <w:rsid w:val="004A419E"/>
    <w:rsid w:val="004A435A"/>
    <w:rsid w:val="004A4A6A"/>
    <w:rsid w:val="004A7B7D"/>
    <w:rsid w:val="004A7C9B"/>
    <w:rsid w:val="004B1267"/>
    <w:rsid w:val="004B1F7C"/>
    <w:rsid w:val="004B312D"/>
    <w:rsid w:val="004B5179"/>
    <w:rsid w:val="004B51AE"/>
    <w:rsid w:val="004B6BB1"/>
    <w:rsid w:val="004C0236"/>
    <w:rsid w:val="004C0573"/>
    <w:rsid w:val="004C1AB1"/>
    <w:rsid w:val="004C211D"/>
    <w:rsid w:val="004C25C4"/>
    <w:rsid w:val="004C389F"/>
    <w:rsid w:val="004C622E"/>
    <w:rsid w:val="004C7644"/>
    <w:rsid w:val="004D0452"/>
    <w:rsid w:val="004D0893"/>
    <w:rsid w:val="004D1170"/>
    <w:rsid w:val="004D11AD"/>
    <w:rsid w:val="004D167A"/>
    <w:rsid w:val="004D23BF"/>
    <w:rsid w:val="004D3023"/>
    <w:rsid w:val="004D44E0"/>
    <w:rsid w:val="004D4DF5"/>
    <w:rsid w:val="004D5AA2"/>
    <w:rsid w:val="004D64D6"/>
    <w:rsid w:val="004D6B63"/>
    <w:rsid w:val="004D7F89"/>
    <w:rsid w:val="004E0A14"/>
    <w:rsid w:val="004E0D16"/>
    <w:rsid w:val="004E1959"/>
    <w:rsid w:val="004E2DC6"/>
    <w:rsid w:val="004E3DF6"/>
    <w:rsid w:val="004E4B1E"/>
    <w:rsid w:val="004E4B22"/>
    <w:rsid w:val="004E4EB0"/>
    <w:rsid w:val="004E57E2"/>
    <w:rsid w:val="004E5B3B"/>
    <w:rsid w:val="004E5CE2"/>
    <w:rsid w:val="004E7123"/>
    <w:rsid w:val="004E732E"/>
    <w:rsid w:val="004F0247"/>
    <w:rsid w:val="004F034E"/>
    <w:rsid w:val="004F088B"/>
    <w:rsid w:val="004F195A"/>
    <w:rsid w:val="004F20EA"/>
    <w:rsid w:val="004F4928"/>
    <w:rsid w:val="005015E1"/>
    <w:rsid w:val="00502D55"/>
    <w:rsid w:val="00507FAF"/>
    <w:rsid w:val="00511693"/>
    <w:rsid w:val="00511701"/>
    <w:rsid w:val="005120C5"/>
    <w:rsid w:val="0051242F"/>
    <w:rsid w:val="00513943"/>
    <w:rsid w:val="00513ACC"/>
    <w:rsid w:val="00513C0B"/>
    <w:rsid w:val="00517068"/>
    <w:rsid w:val="005204AA"/>
    <w:rsid w:val="005214E6"/>
    <w:rsid w:val="00521791"/>
    <w:rsid w:val="005218D9"/>
    <w:rsid w:val="00522084"/>
    <w:rsid w:val="0052300E"/>
    <w:rsid w:val="005230FE"/>
    <w:rsid w:val="005235BB"/>
    <w:rsid w:val="0052393F"/>
    <w:rsid w:val="00523AEB"/>
    <w:rsid w:val="00524488"/>
    <w:rsid w:val="00524BA3"/>
    <w:rsid w:val="005253D9"/>
    <w:rsid w:val="00525B2D"/>
    <w:rsid w:val="00526FB7"/>
    <w:rsid w:val="0052760A"/>
    <w:rsid w:val="00527E65"/>
    <w:rsid w:val="00530601"/>
    <w:rsid w:val="00530B03"/>
    <w:rsid w:val="00531BBC"/>
    <w:rsid w:val="00532425"/>
    <w:rsid w:val="00532C5A"/>
    <w:rsid w:val="005334AB"/>
    <w:rsid w:val="00534C7A"/>
    <w:rsid w:val="0053524F"/>
    <w:rsid w:val="00535B88"/>
    <w:rsid w:val="00537C8B"/>
    <w:rsid w:val="00537F7F"/>
    <w:rsid w:val="00540C44"/>
    <w:rsid w:val="0054108E"/>
    <w:rsid w:val="00543635"/>
    <w:rsid w:val="005437E7"/>
    <w:rsid w:val="005443C3"/>
    <w:rsid w:val="00544892"/>
    <w:rsid w:val="005466B8"/>
    <w:rsid w:val="00546E4E"/>
    <w:rsid w:val="005476DC"/>
    <w:rsid w:val="005508E7"/>
    <w:rsid w:val="005517C7"/>
    <w:rsid w:val="005519B5"/>
    <w:rsid w:val="0055229E"/>
    <w:rsid w:val="00552745"/>
    <w:rsid w:val="00552ADF"/>
    <w:rsid w:val="005546D2"/>
    <w:rsid w:val="00555D28"/>
    <w:rsid w:val="00555E09"/>
    <w:rsid w:val="00556EFF"/>
    <w:rsid w:val="005573BF"/>
    <w:rsid w:val="005573D1"/>
    <w:rsid w:val="00557E20"/>
    <w:rsid w:val="00557F5D"/>
    <w:rsid w:val="005605F9"/>
    <w:rsid w:val="005622D3"/>
    <w:rsid w:val="005628A8"/>
    <w:rsid w:val="00562AD4"/>
    <w:rsid w:val="00563D91"/>
    <w:rsid w:val="00563F25"/>
    <w:rsid w:val="00571628"/>
    <w:rsid w:val="00572818"/>
    <w:rsid w:val="00573970"/>
    <w:rsid w:val="00574CA2"/>
    <w:rsid w:val="00575FBC"/>
    <w:rsid w:val="00576D05"/>
    <w:rsid w:val="00576E61"/>
    <w:rsid w:val="00577B89"/>
    <w:rsid w:val="00577BBD"/>
    <w:rsid w:val="00581C4B"/>
    <w:rsid w:val="00581EEB"/>
    <w:rsid w:val="00585424"/>
    <w:rsid w:val="00585A91"/>
    <w:rsid w:val="00586374"/>
    <w:rsid w:val="00587E89"/>
    <w:rsid w:val="005913D3"/>
    <w:rsid w:val="00592E8B"/>
    <w:rsid w:val="005935FB"/>
    <w:rsid w:val="005A0926"/>
    <w:rsid w:val="005A0B8F"/>
    <w:rsid w:val="005A206E"/>
    <w:rsid w:val="005A3C65"/>
    <w:rsid w:val="005A3D7A"/>
    <w:rsid w:val="005A3F29"/>
    <w:rsid w:val="005A40B7"/>
    <w:rsid w:val="005A4CED"/>
    <w:rsid w:val="005A5612"/>
    <w:rsid w:val="005A6056"/>
    <w:rsid w:val="005B0539"/>
    <w:rsid w:val="005B08B4"/>
    <w:rsid w:val="005B0A4B"/>
    <w:rsid w:val="005B1815"/>
    <w:rsid w:val="005B23CD"/>
    <w:rsid w:val="005B36BD"/>
    <w:rsid w:val="005B3BEE"/>
    <w:rsid w:val="005B5A12"/>
    <w:rsid w:val="005B5BDD"/>
    <w:rsid w:val="005B700F"/>
    <w:rsid w:val="005B726C"/>
    <w:rsid w:val="005B786C"/>
    <w:rsid w:val="005B7C16"/>
    <w:rsid w:val="005C0AEF"/>
    <w:rsid w:val="005C0B26"/>
    <w:rsid w:val="005C256E"/>
    <w:rsid w:val="005C3B5C"/>
    <w:rsid w:val="005C3FA2"/>
    <w:rsid w:val="005C5D42"/>
    <w:rsid w:val="005C671A"/>
    <w:rsid w:val="005C67C5"/>
    <w:rsid w:val="005C7B74"/>
    <w:rsid w:val="005D0680"/>
    <w:rsid w:val="005D186D"/>
    <w:rsid w:val="005D1F24"/>
    <w:rsid w:val="005D3E94"/>
    <w:rsid w:val="005D44B7"/>
    <w:rsid w:val="005D548E"/>
    <w:rsid w:val="005D5B23"/>
    <w:rsid w:val="005D5BDE"/>
    <w:rsid w:val="005D64B9"/>
    <w:rsid w:val="005D65DF"/>
    <w:rsid w:val="005D7B70"/>
    <w:rsid w:val="005D7BE9"/>
    <w:rsid w:val="005D7F9C"/>
    <w:rsid w:val="005E0E44"/>
    <w:rsid w:val="005E187C"/>
    <w:rsid w:val="005E1F2E"/>
    <w:rsid w:val="005E232F"/>
    <w:rsid w:val="005E29D3"/>
    <w:rsid w:val="005E3E1B"/>
    <w:rsid w:val="005E4885"/>
    <w:rsid w:val="005E550B"/>
    <w:rsid w:val="005E5D3B"/>
    <w:rsid w:val="005F0431"/>
    <w:rsid w:val="005F0BE8"/>
    <w:rsid w:val="005F0D3E"/>
    <w:rsid w:val="005F0DC4"/>
    <w:rsid w:val="005F164B"/>
    <w:rsid w:val="005F2091"/>
    <w:rsid w:val="005F51A3"/>
    <w:rsid w:val="005F65E1"/>
    <w:rsid w:val="005F734F"/>
    <w:rsid w:val="005F7606"/>
    <w:rsid w:val="005F7858"/>
    <w:rsid w:val="005F7D46"/>
    <w:rsid w:val="006009E9"/>
    <w:rsid w:val="0060109C"/>
    <w:rsid w:val="00601CAB"/>
    <w:rsid w:val="00601CE4"/>
    <w:rsid w:val="00603C19"/>
    <w:rsid w:val="006059A2"/>
    <w:rsid w:val="00606FDC"/>
    <w:rsid w:val="006075DA"/>
    <w:rsid w:val="00607A6D"/>
    <w:rsid w:val="00612389"/>
    <w:rsid w:val="006126D1"/>
    <w:rsid w:val="00613086"/>
    <w:rsid w:val="00614669"/>
    <w:rsid w:val="00614CDA"/>
    <w:rsid w:val="00615C82"/>
    <w:rsid w:val="00616C9C"/>
    <w:rsid w:val="00616FE4"/>
    <w:rsid w:val="00617357"/>
    <w:rsid w:val="0061743D"/>
    <w:rsid w:val="00620A17"/>
    <w:rsid w:val="00622024"/>
    <w:rsid w:val="00622A8A"/>
    <w:rsid w:val="00623DDC"/>
    <w:rsid w:val="006259F1"/>
    <w:rsid w:val="00625E8B"/>
    <w:rsid w:val="00626DD9"/>
    <w:rsid w:val="00627923"/>
    <w:rsid w:val="00630829"/>
    <w:rsid w:val="00631797"/>
    <w:rsid w:val="006349CE"/>
    <w:rsid w:val="00635AC9"/>
    <w:rsid w:val="006361E9"/>
    <w:rsid w:val="006371C3"/>
    <w:rsid w:val="006379C1"/>
    <w:rsid w:val="00637ABA"/>
    <w:rsid w:val="00637EBB"/>
    <w:rsid w:val="00640583"/>
    <w:rsid w:val="0064093A"/>
    <w:rsid w:val="006417EA"/>
    <w:rsid w:val="00643CA6"/>
    <w:rsid w:val="006450FA"/>
    <w:rsid w:val="00645562"/>
    <w:rsid w:val="0064572F"/>
    <w:rsid w:val="00645731"/>
    <w:rsid w:val="00645F3F"/>
    <w:rsid w:val="00646652"/>
    <w:rsid w:val="00653276"/>
    <w:rsid w:val="00655E96"/>
    <w:rsid w:val="00655EBA"/>
    <w:rsid w:val="00656178"/>
    <w:rsid w:val="00656181"/>
    <w:rsid w:val="00657242"/>
    <w:rsid w:val="00657A8E"/>
    <w:rsid w:val="00657C34"/>
    <w:rsid w:val="006606CD"/>
    <w:rsid w:val="00662421"/>
    <w:rsid w:val="00663046"/>
    <w:rsid w:val="00664C9C"/>
    <w:rsid w:val="00665A80"/>
    <w:rsid w:val="00667672"/>
    <w:rsid w:val="00667AAF"/>
    <w:rsid w:val="00667E74"/>
    <w:rsid w:val="00671785"/>
    <w:rsid w:val="006724C3"/>
    <w:rsid w:val="00672DD3"/>
    <w:rsid w:val="006732FA"/>
    <w:rsid w:val="006735B8"/>
    <w:rsid w:val="00674217"/>
    <w:rsid w:val="006743E4"/>
    <w:rsid w:val="0067443B"/>
    <w:rsid w:val="0067507B"/>
    <w:rsid w:val="00675184"/>
    <w:rsid w:val="00675BA2"/>
    <w:rsid w:val="00676A22"/>
    <w:rsid w:val="00683F07"/>
    <w:rsid w:val="00686211"/>
    <w:rsid w:val="00690A02"/>
    <w:rsid w:val="0069196F"/>
    <w:rsid w:val="00692A7F"/>
    <w:rsid w:val="006930CD"/>
    <w:rsid w:val="00694E55"/>
    <w:rsid w:val="00695FC8"/>
    <w:rsid w:val="0069676C"/>
    <w:rsid w:val="00696A27"/>
    <w:rsid w:val="00697205"/>
    <w:rsid w:val="00697248"/>
    <w:rsid w:val="006A2F49"/>
    <w:rsid w:val="006A347D"/>
    <w:rsid w:val="006A3BBF"/>
    <w:rsid w:val="006A4C92"/>
    <w:rsid w:val="006A6989"/>
    <w:rsid w:val="006A6F39"/>
    <w:rsid w:val="006B0C64"/>
    <w:rsid w:val="006B33B4"/>
    <w:rsid w:val="006B351E"/>
    <w:rsid w:val="006B3CFB"/>
    <w:rsid w:val="006B53D6"/>
    <w:rsid w:val="006C069D"/>
    <w:rsid w:val="006C0B0F"/>
    <w:rsid w:val="006C0BEA"/>
    <w:rsid w:val="006C32DB"/>
    <w:rsid w:val="006C45C6"/>
    <w:rsid w:val="006C4BEC"/>
    <w:rsid w:val="006C50A6"/>
    <w:rsid w:val="006C5624"/>
    <w:rsid w:val="006C5C58"/>
    <w:rsid w:val="006C65FF"/>
    <w:rsid w:val="006D04CE"/>
    <w:rsid w:val="006D088F"/>
    <w:rsid w:val="006D0F42"/>
    <w:rsid w:val="006D12F4"/>
    <w:rsid w:val="006D1700"/>
    <w:rsid w:val="006D1B9D"/>
    <w:rsid w:val="006D36D6"/>
    <w:rsid w:val="006D405E"/>
    <w:rsid w:val="006D53A6"/>
    <w:rsid w:val="006D6A12"/>
    <w:rsid w:val="006E0F49"/>
    <w:rsid w:val="006E1F64"/>
    <w:rsid w:val="006E408F"/>
    <w:rsid w:val="006E4EE3"/>
    <w:rsid w:val="006E5726"/>
    <w:rsid w:val="006E595D"/>
    <w:rsid w:val="006E62A5"/>
    <w:rsid w:val="006E78FC"/>
    <w:rsid w:val="006F0F4C"/>
    <w:rsid w:val="006F1F7A"/>
    <w:rsid w:val="006F242C"/>
    <w:rsid w:val="006F2BAD"/>
    <w:rsid w:val="006F3C27"/>
    <w:rsid w:val="006F483A"/>
    <w:rsid w:val="006F7446"/>
    <w:rsid w:val="006F7532"/>
    <w:rsid w:val="00701D48"/>
    <w:rsid w:val="007021E9"/>
    <w:rsid w:val="0070247E"/>
    <w:rsid w:val="00702F3F"/>
    <w:rsid w:val="00704196"/>
    <w:rsid w:val="0070511B"/>
    <w:rsid w:val="007061C2"/>
    <w:rsid w:val="00706882"/>
    <w:rsid w:val="007100F9"/>
    <w:rsid w:val="00710356"/>
    <w:rsid w:val="0071060A"/>
    <w:rsid w:val="0071299F"/>
    <w:rsid w:val="00712B78"/>
    <w:rsid w:val="00712D18"/>
    <w:rsid w:val="007133E0"/>
    <w:rsid w:val="00713674"/>
    <w:rsid w:val="0071545A"/>
    <w:rsid w:val="007163F2"/>
    <w:rsid w:val="007166D1"/>
    <w:rsid w:val="007178B6"/>
    <w:rsid w:val="00717AA6"/>
    <w:rsid w:val="00717B4F"/>
    <w:rsid w:val="00717F22"/>
    <w:rsid w:val="007213CF"/>
    <w:rsid w:val="007216EC"/>
    <w:rsid w:val="00721F11"/>
    <w:rsid w:val="007241C3"/>
    <w:rsid w:val="007256E9"/>
    <w:rsid w:val="00725AD1"/>
    <w:rsid w:val="007269CB"/>
    <w:rsid w:val="00726E83"/>
    <w:rsid w:val="00730684"/>
    <w:rsid w:val="00730F29"/>
    <w:rsid w:val="00732510"/>
    <w:rsid w:val="00735456"/>
    <w:rsid w:val="0073548E"/>
    <w:rsid w:val="007356AE"/>
    <w:rsid w:val="00741BD8"/>
    <w:rsid w:val="00743F5B"/>
    <w:rsid w:val="00745381"/>
    <w:rsid w:val="007461F6"/>
    <w:rsid w:val="00746271"/>
    <w:rsid w:val="007471D3"/>
    <w:rsid w:val="0074727F"/>
    <w:rsid w:val="007526AA"/>
    <w:rsid w:val="00752C76"/>
    <w:rsid w:val="007539F8"/>
    <w:rsid w:val="00755285"/>
    <w:rsid w:val="00755437"/>
    <w:rsid w:val="00756942"/>
    <w:rsid w:val="00757224"/>
    <w:rsid w:val="0076019C"/>
    <w:rsid w:val="00760595"/>
    <w:rsid w:val="00761409"/>
    <w:rsid w:val="007630EA"/>
    <w:rsid w:val="00766455"/>
    <w:rsid w:val="007669C2"/>
    <w:rsid w:val="00767BD2"/>
    <w:rsid w:val="0077055B"/>
    <w:rsid w:val="007705CF"/>
    <w:rsid w:val="00770A93"/>
    <w:rsid w:val="00771864"/>
    <w:rsid w:val="0077578E"/>
    <w:rsid w:val="00777A61"/>
    <w:rsid w:val="0078013D"/>
    <w:rsid w:val="00780E80"/>
    <w:rsid w:val="00781051"/>
    <w:rsid w:val="00781D29"/>
    <w:rsid w:val="007830A3"/>
    <w:rsid w:val="00784057"/>
    <w:rsid w:val="00786C70"/>
    <w:rsid w:val="00786F29"/>
    <w:rsid w:val="00787297"/>
    <w:rsid w:val="007900EA"/>
    <w:rsid w:val="007901BE"/>
    <w:rsid w:val="00790279"/>
    <w:rsid w:val="00790F4F"/>
    <w:rsid w:val="0079285B"/>
    <w:rsid w:val="00792CBC"/>
    <w:rsid w:val="00792DF9"/>
    <w:rsid w:val="00793931"/>
    <w:rsid w:val="00794F6F"/>
    <w:rsid w:val="007968DD"/>
    <w:rsid w:val="007A14A5"/>
    <w:rsid w:val="007A200E"/>
    <w:rsid w:val="007A25B1"/>
    <w:rsid w:val="007A3074"/>
    <w:rsid w:val="007A39B9"/>
    <w:rsid w:val="007A52D5"/>
    <w:rsid w:val="007A5E39"/>
    <w:rsid w:val="007A61FC"/>
    <w:rsid w:val="007A6C91"/>
    <w:rsid w:val="007A755F"/>
    <w:rsid w:val="007A75F7"/>
    <w:rsid w:val="007B14A2"/>
    <w:rsid w:val="007B3B27"/>
    <w:rsid w:val="007B4BC4"/>
    <w:rsid w:val="007B56A1"/>
    <w:rsid w:val="007B6327"/>
    <w:rsid w:val="007B6B98"/>
    <w:rsid w:val="007B7B31"/>
    <w:rsid w:val="007C0544"/>
    <w:rsid w:val="007C0DD2"/>
    <w:rsid w:val="007C4517"/>
    <w:rsid w:val="007C47F8"/>
    <w:rsid w:val="007C4C0E"/>
    <w:rsid w:val="007C6B96"/>
    <w:rsid w:val="007C732B"/>
    <w:rsid w:val="007D0926"/>
    <w:rsid w:val="007D20F8"/>
    <w:rsid w:val="007D2ACF"/>
    <w:rsid w:val="007D2C86"/>
    <w:rsid w:val="007D412E"/>
    <w:rsid w:val="007D7EBD"/>
    <w:rsid w:val="007E01BF"/>
    <w:rsid w:val="007E0281"/>
    <w:rsid w:val="007E2AC0"/>
    <w:rsid w:val="007E3171"/>
    <w:rsid w:val="007E34D4"/>
    <w:rsid w:val="007E383B"/>
    <w:rsid w:val="007E75FB"/>
    <w:rsid w:val="007F038D"/>
    <w:rsid w:val="007F0A65"/>
    <w:rsid w:val="007F30E6"/>
    <w:rsid w:val="007F30FE"/>
    <w:rsid w:val="007F414A"/>
    <w:rsid w:val="007F446B"/>
    <w:rsid w:val="007F46E6"/>
    <w:rsid w:val="007F4DB9"/>
    <w:rsid w:val="007F772F"/>
    <w:rsid w:val="008021A7"/>
    <w:rsid w:val="00802B83"/>
    <w:rsid w:val="00802C2B"/>
    <w:rsid w:val="00803F6F"/>
    <w:rsid w:val="0080406E"/>
    <w:rsid w:val="008053C9"/>
    <w:rsid w:val="00805632"/>
    <w:rsid w:val="00805E85"/>
    <w:rsid w:val="008063E8"/>
    <w:rsid w:val="0081310A"/>
    <w:rsid w:val="008143EE"/>
    <w:rsid w:val="00815716"/>
    <w:rsid w:val="00820808"/>
    <w:rsid w:val="00821A42"/>
    <w:rsid w:val="00821C09"/>
    <w:rsid w:val="00822CF9"/>
    <w:rsid w:val="00823CEE"/>
    <w:rsid w:val="0082411C"/>
    <w:rsid w:val="0082443F"/>
    <w:rsid w:val="00824818"/>
    <w:rsid w:val="00830885"/>
    <w:rsid w:val="0083127A"/>
    <w:rsid w:val="00831ADE"/>
    <w:rsid w:val="008324DA"/>
    <w:rsid w:val="00832DED"/>
    <w:rsid w:val="00834117"/>
    <w:rsid w:val="0083433A"/>
    <w:rsid w:val="00835FF9"/>
    <w:rsid w:val="008362FE"/>
    <w:rsid w:val="008363E0"/>
    <w:rsid w:val="008364DC"/>
    <w:rsid w:val="0084004A"/>
    <w:rsid w:val="00840233"/>
    <w:rsid w:val="00840B4C"/>
    <w:rsid w:val="008412F0"/>
    <w:rsid w:val="00841828"/>
    <w:rsid w:val="00841D64"/>
    <w:rsid w:val="0084251B"/>
    <w:rsid w:val="00843557"/>
    <w:rsid w:val="008462E7"/>
    <w:rsid w:val="00846939"/>
    <w:rsid w:val="008469EE"/>
    <w:rsid w:val="00851CA6"/>
    <w:rsid w:val="008522E1"/>
    <w:rsid w:val="00853368"/>
    <w:rsid w:val="00857BF3"/>
    <w:rsid w:val="00860710"/>
    <w:rsid w:val="00861829"/>
    <w:rsid w:val="0086359F"/>
    <w:rsid w:val="008635CA"/>
    <w:rsid w:val="00864C5E"/>
    <w:rsid w:val="0086724F"/>
    <w:rsid w:val="00867978"/>
    <w:rsid w:val="00867AAA"/>
    <w:rsid w:val="00870C5F"/>
    <w:rsid w:val="008713F1"/>
    <w:rsid w:val="00872740"/>
    <w:rsid w:val="00872F7D"/>
    <w:rsid w:val="008746FB"/>
    <w:rsid w:val="008748C6"/>
    <w:rsid w:val="0087607C"/>
    <w:rsid w:val="0087656F"/>
    <w:rsid w:val="00876988"/>
    <w:rsid w:val="00877F87"/>
    <w:rsid w:val="00877FF4"/>
    <w:rsid w:val="008812C0"/>
    <w:rsid w:val="00881840"/>
    <w:rsid w:val="00881B85"/>
    <w:rsid w:val="0088398E"/>
    <w:rsid w:val="008850DA"/>
    <w:rsid w:val="00887484"/>
    <w:rsid w:val="00890554"/>
    <w:rsid w:val="00890579"/>
    <w:rsid w:val="00890E5E"/>
    <w:rsid w:val="00891A24"/>
    <w:rsid w:val="0089249E"/>
    <w:rsid w:val="00892FF0"/>
    <w:rsid w:val="008930D5"/>
    <w:rsid w:val="008943B3"/>
    <w:rsid w:val="008943F9"/>
    <w:rsid w:val="0089458A"/>
    <w:rsid w:val="00895439"/>
    <w:rsid w:val="00895A04"/>
    <w:rsid w:val="00897261"/>
    <w:rsid w:val="008A0BB9"/>
    <w:rsid w:val="008A1B33"/>
    <w:rsid w:val="008A249C"/>
    <w:rsid w:val="008A2753"/>
    <w:rsid w:val="008A29DB"/>
    <w:rsid w:val="008A3897"/>
    <w:rsid w:val="008A3CD1"/>
    <w:rsid w:val="008A69B1"/>
    <w:rsid w:val="008B2FC3"/>
    <w:rsid w:val="008B3CB1"/>
    <w:rsid w:val="008B4ACA"/>
    <w:rsid w:val="008B55CA"/>
    <w:rsid w:val="008B69F6"/>
    <w:rsid w:val="008B6AD3"/>
    <w:rsid w:val="008B7F4D"/>
    <w:rsid w:val="008C03BF"/>
    <w:rsid w:val="008C0D57"/>
    <w:rsid w:val="008C2541"/>
    <w:rsid w:val="008C2C5E"/>
    <w:rsid w:val="008C2FAF"/>
    <w:rsid w:val="008C316B"/>
    <w:rsid w:val="008C40B4"/>
    <w:rsid w:val="008C5130"/>
    <w:rsid w:val="008C5396"/>
    <w:rsid w:val="008C6D46"/>
    <w:rsid w:val="008C71DA"/>
    <w:rsid w:val="008C77EB"/>
    <w:rsid w:val="008C7B96"/>
    <w:rsid w:val="008D0401"/>
    <w:rsid w:val="008D153F"/>
    <w:rsid w:val="008D1689"/>
    <w:rsid w:val="008D4970"/>
    <w:rsid w:val="008D7376"/>
    <w:rsid w:val="008E08B8"/>
    <w:rsid w:val="008E0A5B"/>
    <w:rsid w:val="008E3D94"/>
    <w:rsid w:val="008E4FB2"/>
    <w:rsid w:val="008E531D"/>
    <w:rsid w:val="008E5534"/>
    <w:rsid w:val="008E5606"/>
    <w:rsid w:val="008E5C4E"/>
    <w:rsid w:val="008E66E1"/>
    <w:rsid w:val="008E7FE9"/>
    <w:rsid w:val="008F09D9"/>
    <w:rsid w:val="008F0FD5"/>
    <w:rsid w:val="008F1F61"/>
    <w:rsid w:val="008F2478"/>
    <w:rsid w:val="008F5E23"/>
    <w:rsid w:val="008F6EBF"/>
    <w:rsid w:val="00900498"/>
    <w:rsid w:val="00902FCF"/>
    <w:rsid w:val="00904690"/>
    <w:rsid w:val="0090495A"/>
    <w:rsid w:val="0090529B"/>
    <w:rsid w:val="009110ED"/>
    <w:rsid w:val="0091197D"/>
    <w:rsid w:val="0091368A"/>
    <w:rsid w:val="009139CE"/>
    <w:rsid w:val="009152C5"/>
    <w:rsid w:val="00915847"/>
    <w:rsid w:val="009207CD"/>
    <w:rsid w:val="00920935"/>
    <w:rsid w:val="009218FE"/>
    <w:rsid w:val="00924941"/>
    <w:rsid w:val="0092548D"/>
    <w:rsid w:val="00926280"/>
    <w:rsid w:val="009264F0"/>
    <w:rsid w:val="009276B8"/>
    <w:rsid w:val="009306E7"/>
    <w:rsid w:val="009310F6"/>
    <w:rsid w:val="00931C5B"/>
    <w:rsid w:val="00932495"/>
    <w:rsid w:val="00932812"/>
    <w:rsid w:val="009330C5"/>
    <w:rsid w:val="00934FFF"/>
    <w:rsid w:val="009357E7"/>
    <w:rsid w:val="00936337"/>
    <w:rsid w:val="009369D0"/>
    <w:rsid w:val="0093750B"/>
    <w:rsid w:val="00940298"/>
    <w:rsid w:val="0094076E"/>
    <w:rsid w:val="00940D4C"/>
    <w:rsid w:val="00940E20"/>
    <w:rsid w:val="00940F9D"/>
    <w:rsid w:val="00941BC5"/>
    <w:rsid w:val="0094252C"/>
    <w:rsid w:val="00943402"/>
    <w:rsid w:val="009435CC"/>
    <w:rsid w:val="009444F5"/>
    <w:rsid w:val="00944B38"/>
    <w:rsid w:val="00947256"/>
    <w:rsid w:val="0095033F"/>
    <w:rsid w:val="009510A9"/>
    <w:rsid w:val="00951AE3"/>
    <w:rsid w:val="00954852"/>
    <w:rsid w:val="009553DC"/>
    <w:rsid w:val="009565DC"/>
    <w:rsid w:val="00960ADD"/>
    <w:rsid w:val="00960B81"/>
    <w:rsid w:val="00961939"/>
    <w:rsid w:val="009628E5"/>
    <w:rsid w:val="00962A15"/>
    <w:rsid w:val="00963957"/>
    <w:rsid w:val="00964DCD"/>
    <w:rsid w:val="009652A8"/>
    <w:rsid w:val="009664AE"/>
    <w:rsid w:val="009664B6"/>
    <w:rsid w:val="00966C13"/>
    <w:rsid w:val="009674F5"/>
    <w:rsid w:val="0096794D"/>
    <w:rsid w:val="00967BBE"/>
    <w:rsid w:val="00970134"/>
    <w:rsid w:val="00970360"/>
    <w:rsid w:val="0097074A"/>
    <w:rsid w:val="009723F4"/>
    <w:rsid w:val="0097360F"/>
    <w:rsid w:val="00973B0D"/>
    <w:rsid w:val="00974A6D"/>
    <w:rsid w:val="00976BFE"/>
    <w:rsid w:val="0098000D"/>
    <w:rsid w:val="00980637"/>
    <w:rsid w:val="00981960"/>
    <w:rsid w:val="009849D2"/>
    <w:rsid w:val="0098504F"/>
    <w:rsid w:val="00985EDD"/>
    <w:rsid w:val="00986E28"/>
    <w:rsid w:val="00987A18"/>
    <w:rsid w:val="00990749"/>
    <w:rsid w:val="00990C3F"/>
    <w:rsid w:val="009911E5"/>
    <w:rsid w:val="00991E61"/>
    <w:rsid w:val="009922F4"/>
    <w:rsid w:val="00992EEC"/>
    <w:rsid w:val="00993D5F"/>
    <w:rsid w:val="00993D8F"/>
    <w:rsid w:val="0099599D"/>
    <w:rsid w:val="00997805"/>
    <w:rsid w:val="009A0F72"/>
    <w:rsid w:val="009A1BD4"/>
    <w:rsid w:val="009A2227"/>
    <w:rsid w:val="009A2CA9"/>
    <w:rsid w:val="009A4FE1"/>
    <w:rsid w:val="009A5F41"/>
    <w:rsid w:val="009A6B86"/>
    <w:rsid w:val="009B021D"/>
    <w:rsid w:val="009B1459"/>
    <w:rsid w:val="009B4045"/>
    <w:rsid w:val="009B4875"/>
    <w:rsid w:val="009B4F1C"/>
    <w:rsid w:val="009B540E"/>
    <w:rsid w:val="009B5707"/>
    <w:rsid w:val="009B6A37"/>
    <w:rsid w:val="009B76A0"/>
    <w:rsid w:val="009B7EB9"/>
    <w:rsid w:val="009C0060"/>
    <w:rsid w:val="009C073A"/>
    <w:rsid w:val="009C1C47"/>
    <w:rsid w:val="009C2232"/>
    <w:rsid w:val="009C2A5A"/>
    <w:rsid w:val="009C34D6"/>
    <w:rsid w:val="009C3DED"/>
    <w:rsid w:val="009C45A1"/>
    <w:rsid w:val="009C484C"/>
    <w:rsid w:val="009C5120"/>
    <w:rsid w:val="009C53DE"/>
    <w:rsid w:val="009C54AD"/>
    <w:rsid w:val="009C5B5D"/>
    <w:rsid w:val="009C5DF6"/>
    <w:rsid w:val="009C6A9E"/>
    <w:rsid w:val="009C7CED"/>
    <w:rsid w:val="009D0428"/>
    <w:rsid w:val="009D1712"/>
    <w:rsid w:val="009D3264"/>
    <w:rsid w:val="009D3271"/>
    <w:rsid w:val="009D3329"/>
    <w:rsid w:val="009D47FD"/>
    <w:rsid w:val="009D4918"/>
    <w:rsid w:val="009D4B07"/>
    <w:rsid w:val="009D5151"/>
    <w:rsid w:val="009D5615"/>
    <w:rsid w:val="009D6CDB"/>
    <w:rsid w:val="009E0B65"/>
    <w:rsid w:val="009E1006"/>
    <w:rsid w:val="009E3699"/>
    <w:rsid w:val="009E37CE"/>
    <w:rsid w:val="009E4246"/>
    <w:rsid w:val="009E49D7"/>
    <w:rsid w:val="009E597A"/>
    <w:rsid w:val="009E5C50"/>
    <w:rsid w:val="009E730F"/>
    <w:rsid w:val="009E7B97"/>
    <w:rsid w:val="009F015A"/>
    <w:rsid w:val="009F08FB"/>
    <w:rsid w:val="009F0A51"/>
    <w:rsid w:val="009F166A"/>
    <w:rsid w:val="009F257C"/>
    <w:rsid w:val="009F309E"/>
    <w:rsid w:val="009F4DE1"/>
    <w:rsid w:val="009F7252"/>
    <w:rsid w:val="00A02661"/>
    <w:rsid w:val="00A0277F"/>
    <w:rsid w:val="00A028C5"/>
    <w:rsid w:val="00A05E82"/>
    <w:rsid w:val="00A05F44"/>
    <w:rsid w:val="00A1249A"/>
    <w:rsid w:val="00A13A9A"/>
    <w:rsid w:val="00A15392"/>
    <w:rsid w:val="00A15EB8"/>
    <w:rsid w:val="00A17FB6"/>
    <w:rsid w:val="00A21AE7"/>
    <w:rsid w:val="00A221EC"/>
    <w:rsid w:val="00A2333B"/>
    <w:rsid w:val="00A239F9"/>
    <w:rsid w:val="00A24640"/>
    <w:rsid w:val="00A25812"/>
    <w:rsid w:val="00A2785E"/>
    <w:rsid w:val="00A30E79"/>
    <w:rsid w:val="00A313F9"/>
    <w:rsid w:val="00A32295"/>
    <w:rsid w:val="00A33BB4"/>
    <w:rsid w:val="00A3475F"/>
    <w:rsid w:val="00A3554F"/>
    <w:rsid w:val="00A408A0"/>
    <w:rsid w:val="00A42026"/>
    <w:rsid w:val="00A42209"/>
    <w:rsid w:val="00A42E0D"/>
    <w:rsid w:val="00A4469A"/>
    <w:rsid w:val="00A4525D"/>
    <w:rsid w:val="00A46BCF"/>
    <w:rsid w:val="00A503D2"/>
    <w:rsid w:val="00A5057B"/>
    <w:rsid w:val="00A50C82"/>
    <w:rsid w:val="00A5100F"/>
    <w:rsid w:val="00A51F0B"/>
    <w:rsid w:val="00A53245"/>
    <w:rsid w:val="00A54DB6"/>
    <w:rsid w:val="00A56A76"/>
    <w:rsid w:val="00A6111A"/>
    <w:rsid w:val="00A61D39"/>
    <w:rsid w:val="00A6773B"/>
    <w:rsid w:val="00A70B5C"/>
    <w:rsid w:val="00A70BE4"/>
    <w:rsid w:val="00A72A78"/>
    <w:rsid w:val="00A75229"/>
    <w:rsid w:val="00A76B28"/>
    <w:rsid w:val="00A77E04"/>
    <w:rsid w:val="00A8547B"/>
    <w:rsid w:val="00A85797"/>
    <w:rsid w:val="00A85AAA"/>
    <w:rsid w:val="00A8622F"/>
    <w:rsid w:val="00A8684D"/>
    <w:rsid w:val="00A907D5"/>
    <w:rsid w:val="00A9099F"/>
    <w:rsid w:val="00A91254"/>
    <w:rsid w:val="00A92BF8"/>
    <w:rsid w:val="00A93B2C"/>
    <w:rsid w:val="00A93FA7"/>
    <w:rsid w:val="00A93FAC"/>
    <w:rsid w:val="00A95025"/>
    <w:rsid w:val="00A959B0"/>
    <w:rsid w:val="00A96202"/>
    <w:rsid w:val="00A964CB"/>
    <w:rsid w:val="00AA096E"/>
    <w:rsid w:val="00AA0A87"/>
    <w:rsid w:val="00AA35DD"/>
    <w:rsid w:val="00AA3D82"/>
    <w:rsid w:val="00AA436E"/>
    <w:rsid w:val="00AA5860"/>
    <w:rsid w:val="00AA5FB2"/>
    <w:rsid w:val="00AA6893"/>
    <w:rsid w:val="00AA78DF"/>
    <w:rsid w:val="00AA7BF1"/>
    <w:rsid w:val="00AB06F0"/>
    <w:rsid w:val="00AB15B9"/>
    <w:rsid w:val="00AB2FB9"/>
    <w:rsid w:val="00AB5423"/>
    <w:rsid w:val="00AB6D9C"/>
    <w:rsid w:val="00AB7DC2"/>
    <w:rsid w:val="00AC1262"/>
    <w:rsid w:val="00AC1526"/>
    <w:rsid w:val="00AC183B"/>
    <w:rsid w:val="00AC1DFE"/>
    <w:rsid w:val="00AC1F37"/>
    <w:rsid w:val="00AC223C"/>
    <w:rsid w:val="00AC553F"/>
    <w:rsid w:val="00AC5E93"/>
    <w:rsid w:val="00AC7C5C"/>
    <w:rsid w:val="00AC7E22"/>
    <w:rsid w:val="00AD23F0"/>
    <w:rsid w:val="00AD2F67"/>
    <w:rsid w:val="00AD2FF1"/>
    <w:rsid w:val="00AD3E92"/>
    <w:rsid w:val="00AD41BF"/>
    <w:rsid w:val="00AD584F"/>
    <w:rsid w:val="00AD5B60"/>
    <w:rsid w:val="00AD7B51"/>
    <w:rsid w:val="00AE0293"/>
    <w:rsid w:val="00AE02A2"/>
    <w:rsid w:val="00AE50C5"/>
    <w:rsid w:val="00AE5524"/>
    <w:rsid w:val="00AF0446"/>
    <w:rsid w:val="00AF08C5"/>
    <w:rsid w:val="00AF1ED5"/>
    <w:rsid w:val="00AF221C"/>
    <w:rsid w:val="00AF2286"/>
    <w:rsid w:val="00AF2B13"/>
    <w:rsid w:val="00AF4161"/>
    <w:rsid w:val="00AF45CB"/>
    <w:rsid w:val="00AF5466"/>
    <w:rsid w:val="00AF61E9"/>
    <w:rsid w:val="00AF638F"/>
    <w:rsid w:val="00AF6CD6"/>
    <w:rsid w:val="00AF6FCF"/>
    <w:rsid w:val="00AF7575"/>
    <w:rsid w:val="00B002D0"/>
    <w:rsid w:val="00B013EF"/>
    <w:rsid w:val="00B0292E"/>
    <w:rsid w:val="00B02B02"/>
    <w:rsid w:val="00B03455"/>
    <w:rsid w:val="00B03694"/>
    <w:rsid w:val="00B03EA9"/>
    <w:rsid w:val="00B04607"/>
    <w:rsid w:val="00B04F6A"/>
    <w:rsid w:val="00B074FE"/>
    <w:rsid w:val="00B075F3"/>
    <w:rsid w:val="00B07C0E"/>
    <w:rsid w:val="00B10CDE"/>
    <w:rsid w:val="00B10D27"/>
    <w:rsid w:val="00B11613"/>
    <w:rsid w:val="00B200B6"/>
    <w:rsid w:val="00B201B6"/>
    <w:rsid w:val="00B20304"/>
    <w:rsid w:val="00B20600"/>
    <w:rsid w:val="00B20EC9"/>
    <w:rsid w:val="00B2109B"/>
    <w:rsid w:val="00B211ED"/>
    <w:rsid w:val="00B21DC2"/>
    <w:rsid w:val="00B21F4C"/>
    <w:rsid w:val="00B221B1"/>
    <w:rsid w:val="00B2223D"/>
    <w:rsid w:val="00B22A3A"/>
    <w:rsid w:val="00B2359D"/>
    <w:rsid w:val="00B24BE0"/>
    <w:rsid w:val="00B27CA8"/>
    <w:rsid w:val="00B31FA5"/>
    <w:rsid w:val="00B33B71"/>
    <w:rsid w:val="00B3463E"/>
    <w:rsid w:val="00B34866"/>
    <w:rsid w:val="00B3488D"/>
    <w:rsid w:val="00B34B31"/>
    <w:rsid w:val="00B352F7"/>
    <w:rsid w:val="00B3686F"/>
    <w:rsid w:val="00B37CB0"/>
    <w:rsid w:val="00B4251A"/>
    <w:rsid w:val="00B4298E"/>
    <w:rsid w:val="00B44526"/>
    <w:rsid w:val="00B45C6D"/>
    <w:rsid w:val="00B46D44"/>
    <w:rsid w:val="00B472B2"/>
    <w:rsid w:val="00B50BFC"/>
    <w:rsid w:val="00B50DD4"/>
    <w:rsid w:val="00B50FE6"/>
    <w:rsid w:val="00B51042"/>
    <w:rsid w:val="00B5208A"/>
    <w:rsid w:val="00B526AD"/>
    <w:rsid w:val="00B52E10"/>
    <w:rsid w:val="00B5308E"/>
    <w:rsid w:val="00B537C9"/>
    <w:rsid w:val="00B54805"/>
    <w:rsid w:val="00B54ADC"/>
    <w:rsid w:val="00B56958"/>
    <w:rsid w:val="00B57E71"/>
    <w:rsid w:val="00B6098B"/>
    <w:rsid w:val="00B609FE"/>
    <w:rsid w:val="00B61A52"/>
    <w:rsid w:val="00B62A08"/>
    <w:rsid w:val="00B62C1D"/>
    <w:rsid w:val="00B62F20"/>
    <w:rsid w:val="00B643F7"/>
    <w:rsid w:val="00B647C4"/>
    <w:rsid w:val="00B64D20"/>
    <w:rsid w:val="00B65575"/>
    <w:rsid w:val="00B65721"/>
    <w:rsid w:val="00B661F4"/>
    <w:rsid w:val="00B66F50"/>
    <w:rsid w:val="00B676AA"/>
    <w:rsid w:val="00B678E1"/>
    <w:rsid w:val="00B70D2B"/>
    <w:rsid w:val="00B7141F"/>
    <w:rsid w:val="00B71B9F"/>
    <w:rsid w:val="00B71C12"/>
    <w:rsid w:val="00B71F65"/>
    <w:rsid w:val="00B73118"/>
    <w:rsid w:val="00B76E57"/>
    <w:rsid w:val="00B77307"/>
    <w:rsid w:val="00B77A68"/>
    <w:rsid w:val="00B812B4"/>
    <w:rsid w:val="00B82154"/>
    <w:rsid w:val="00B8456D"/>
    <w:rsid w:val="00B86664"/>
    <w:rsid w:val="00B86872"/>
    <w:rsid w:val="00B87B1A"/>
    <w:rsid w:val="00B907D2"/>
    <w:rsid w:val="00B9100D"/>
    <w:rsid w:val="00B94A7B"/>
    <w:rsid w:val="00B97C8A"/>
    <w:rsid w:val="00BA2627"/>
    <w:rsid w:val="00BA3512"/>
    <w:rsid w:val="00BA3811"/>
    <w:rsid w:val="00BA4EE7"/>
    <w:rsid w:val="00BA75B2"/>
    <w:rsid w:val="00BA769D"/>
    <w:rsid w:val="00BA7D23"/>
    <w:rsid w:val="00BB14D0"/>
    <w:rsid w:val="00BB2819"/>
    <w:rsid w:val="00BB42F4"/>
    <w:rsid w:val="00BB4FF8"/>
    <w:rsid w:val="00BB55F3"/>
    <w:rsid w:val="00BB5DB1"/>
    <w:rsid w:val="00BB6129"/>
    <w:rsid w:val="00BB6BE0"/>
    <w:rsid w:val="00BB6BF7"/>
    <w:rsid w:val="00BB78F3"/>
    <w:rsid w:val="00BC056E"/>
    <w:rsid w:val="00BC10DE"/>
    <w:rsid w:val="00BC11EE"/>
    <w:rsid w:val="00BC1783"/>
    <w:rsid w:val="00BC2DEE"/>
    <w:rsid w:val="00BC3665"/>
    <w:rsid w:val="00BC3B21"/>
    <w:rsid w:val="00BD0997"/>
    <w:rsid w:val="00BD141D"/>
    <w:rsid w:val="00BD24AA"/>
    <w:rsid w:val="00BD2CCB"/>
    <w:rsid w:val="00BD4609"/>
    <w:rsid w:val="00BD48C4"/>
    <w:rsid w:val="00BD4E69"/>
    <w:rsid w:val="00BD6084"/>
    <w:rsid w:val="00BD6922"/>
    <w:rsid w:val="00BD7604"/>
    <w:rsid w:val="00BD7BEB"/>
    <w:rsid w:val="00BE0443"/>
    <w:rsid w:val="00BE152B"/>
    <w:rsid w:val="00BE18E3"/>
    <w:rsid w:val="00BE468A"/>
    <w:rsid w:val="00BE7631"/>
    <w:rsid w:val="00BF00C9"/>
    <w:rsid w:val="00BF0725"/>
    <w:rsid w:val="00BF13CD"/>
    <w:rsid w:val="00BF15A8"/>
    <w:rsid w:val="00BF193D"/>
    <w:rsid w:val="00C0077A"/>
    <w:rsid w:val="00C03281"/>
    <w:rsid w:val="00C03C04"/>
    <w:rsid w:val="00C040DE"/>
    <w:rsid w:val="00C06D57"/>
    <w:rsid w:val="00C07612"/>
    <w:rsid w:val="00C1195B"/>
    <w:rsid w:val="00C128B2"/>
    <w:rsid w:val="00C12F23"/>
    <w:rsid w:val="00C15388"/>
    <w:rsid w:val="00C16EA8"/>
    <w:rsid w:val="00C209DB"/>
    <w:rsid w:val="00C2215E"/>
    <w:rsid w:val="00C22642"/>
    <w:rsid w:val="00C2354D"/>
    <w:rsid w:val="00C23621"/>
    <w:rsid w:val="00C2427F"/>
    <w:rsid w:val="00C24DC4"/>
    <w:rsid w:val="00C25273"/>
    <w:rsid w:val="00C267FC"/>
    <w:rsid w:val="00C27B91"/>
    <w:rsid w:val="00C30316"/>
    <w:rsid w:val="00C3091B"/>
    <w:rsid w:val="00C30FCF"/>
    <w:rsid w:val="00C312DF"/>
    <w:rsid w:val="00C32009"/>
    <w:rsid w:val="00C3276A"/>
    <w:rsid w:val="00C34F64"/>
    <w:rsid w:val="00C35D46"/>
    <w:rsid w:val="00C35E68"/>
    <w:rsid w:val="00C360ED"/>
    <w:rsid w:val="00C36BA6"/>
    <w:rsid w:val="00C3710E"/>
    <w:rsid w:val="00C37FD3"/>
    <w:rsid w:val="00C406A3"/>
    <w:rsid w:val="00C4088C"/>
    <w:rsid w:val="00C41EFD"/>
    <w:rsid w:val="00C43357"/>
    <w:rsid w:val="00C43F2B"/>
    <w:rsid w:val="00C444EF"/>
    <w:rsid w:val="00C4543A"/>
    <w:rsid w:val="00C46A59"/>
    <w:rsid w:val="00C51401"/>
    <w:rsid w:val="00C5226E"/>
    <w:rsid w:val="00C55636"/>
    <w:rsid w:val="00C55ACE"/>
    <w:rsid w:val="00C55B28"/>
    <w:rsid w:val="00C60570"/>
    <w:rsid w:val="00C605D5"/>
    <w:rsid w:val="00C64EA6"/>
    <w:rsid w:val="00C659BD"/>
    <w:rsid w:val="00C65B9A"/>
    <w:rsid w:val="00C66D97"/>
    <w:rsid w:val="00C67A01"/>
    <w:rsid w:val="00C67BDB"/>
    <w:rsid w:val="00C67DDA"/>
    <w:rsid w:val="00C707AC"/>
    <w:rsid w:val="00C7162D"/>
    <w:rsid w:val="00C718D9"/>
    <w:rsid w:val="00C72C30"/>
    <w:rsid w:val="00C76CE2"/>
    <w:rsid w:val="00C77116"/>
    <w:rsid w:val="00C772B9"/>
    <w:rsid w:val="00C81394"/>
    <w:rsid w:val="00C82281"/>
    <w:rsid w:val="00C8753C"/>
    <w:rsid w:val="00C900A3"/>
    <w:rsid w:val="00C91334"/>
    <w:rsid w:val="00C9142E"/>
    <w:rsid w:val="00C91E1A"/>
    <w:rsid w:val="00C925FB"/>
    <w:rsid w:val="00C931C3"/>
    <w:rsid w:val="00C96084"/>
    <w:rsid w:val="00C96958"/>
    <w:rsid w:val="00CA01D7"/>
    <w:rsid w:val="00CA0842"/>
    <w:rsid w:val="00CA0966"/>
    <w:rsid w:val="00CA09A2"/>
    <w:rsid w:val="00CA1BE0"/>
    <w:rsid w:val="00CA2805"/>
    <w:rsid w:val="00CA38B4"/>
    <w:rsid w:val="00CA6827"/>
    <w:rsid w:val="00CA6F80"/>
    <w:rsid w:val="00CB20AE"/>
    <w:rsid w:val="00CB349E"/>
    <w:rsid w:val="00CB36FF"/>
    <w:rsid w:val="00CB42C2"/>
    <w:rsid w:val="00CB47F1"/>
    <w:rsid w:val="00CB4BFC"/>
    <w:rsid w:val="00CB676F"/>
    <w:rsid w:val="00CB6B46"/>
    <w:rsid w:val="00CB6BB7"/>
    <w:rsid w:val="00CB7453"/>
    <w:rsid w:val="00CB75D2"/>
    <w:rsid w:val="00CB7B60"/>
    <w:rsid w:val="00CC039A"/>
    <w:rsid w:val="00CC1949"/>
    <w:rsid w:val="00CC3C50"/>
    <w:rsid w:val="00CC3E75"/>
    <w:rsid w:val="00CC557D"/>
    <w:rsid w:val="00CD23F9"/>
    <w:rsid w:val="00CD262C"/>
    <w:rsid w:val="00CD26BD"/>
    <w:rsid w:val="00CD74BA"/>
    <w:rsid w:val="00CE15A6"/>
    <w:rsid w:val="00CE17DA"/>
    <w:rsid w:val="00CE19E7"/>
    <w:rsid w:val="00CE1A7B"/>
    <w:rsid w:val="00CE2D24"/>
    <w:rsid w:val="00CE3285"/>
    <w:rsid w:val="00CE5D3F"/>
    <w:rsid w:val="00CE5F16"/>
    <w:rsid w:val="00CF00CB"/>
    <w:rsid w:val="00CF0B4E"/>
    <w:rsid w:val="00CF1BB0"/>
    <w:rsid w:val="00CF273E"/>
    <w:rsid w:val="00CF49DE"/>
    <w:rsid w:val="00D008B6"/>
    <w:rsid w:val="00D00A57"/>
    <w:rsid w:val="00D00BE6"/>
    <w:rsid w:val="00D00D6F"/>
    <w:rsid w:val="00D01844"/>
    <w:rsid w:val="00D03AA4"/>
    <w:rsid w:val="00D03B86"/>
    <w:rsid w:val="00D05569"/>
    <w:rsid w:val="00D06AB7"/>
    <w:rsid w:val="00D06F84"/>
    <w:rsid w:val="00D072A6"/>
    <w:rsid w:val="00D07BD0"/>
    <w:rsid w:val="00D11238"/>
    <w:rsid w:val="00D11304"/>
    <w:rsid w:val="00D11AA8"/>
    <w:rsid w:val="00D132BA"/>
    <w:rsid w:val="00D153CC"/>
    <w:rsid w:val="00D203BA"/>
    <w:rsid w:val="00D20836"/>
    <w:rsid w:val="00D21586"/>
    <w:rsid w:val="00D21CFA"/>
    <w:rsid w:val="00D22199"/>
    <w:rsid w:val="00D239A0"/>
    <w:rsid w:val="00D23E34"/>
    <w:rsid w:val="00D242D8"/>
    <w:rsid w:val="00D244D6"/>
    <w:rsid w:val="00D265F3"/>
    <w:rsid w:val="00D26F31"/>
    <w:rsid w:val="00D27F5D"/>
    <w:rsid w:val="00D30460"/>
    <w:rsid w:val="00D30796"/>
    <w:rsid w:val="00D30DC3"/>
    <w:rsid w:val="00D314BD"/>
    <w:rsid w:val="00D33E37"/>
    <w:rsid w:val="00D34C03"/>
    <w:rsid w:val="00D34E33"/>
    <w:rsid w:val="00D3715D"/>
    <w:rsid w:val="00D37904"/>
    <w:rsid w:val="00D379D9"/>
    <w:rsid w:val="00D37A6E"/>
    <w:rsid w:val="00D4186A"/>
    <w:rsid w:val="00D420E5"/>
    <w:rsid w:val="00D42F56"/>
    <w:rsid w:val="00D4382A"/>
    <w:rsid w:val="00D443CC"/>
    <w:rsid w:val="00D44B41"/>
    <w:rsid w:val="00D45D1B"/>
    <w:rsid w:val="00D46D97"/>
    <w:rsid w:val="00D47057"/>
    <w:rsid w:val="00D51242"/>
    <w:rsid w:val="00D51884"/>
    <w:rsid w:val="00D536EF"/>
    <w:rsid w:val="00D542B3"/>
    <w:rsid w:val="00D55D8C"/>
    <w:rsid w:val="00D5687C"/>
    <w:rsid w:val="00D574CA"/>
    <w:rsid w:val="00D57BF4"/>
    <w:rsid w:val="00D601CD"/>
    <w:rsid w:val="00D60CA9"/>
    <w:rsid w:val="00D61CC2"/>
    <w:rsid w:val="00D64281"/>
    <w:rsid w:val="00D64CD1"/>
    <w:rsid w:val="00D66163"/>
    <w:rsid w:val="00D66D9C"/>
    <w:rsid w:val="00D671A6"/>
    <w:rsid w:val="00D67A0F"/>
    <w:rsid w:val="00D67DC9"/>
    <w:rsid w:val="00D70413"/>
    <w:rsid w:val="00D727DF"/>
    <w:rsid w:val="00D733B0"/>
    <w:rsid w:val="00D74649"/>
    <w:rsid w:val="00D75370"/>
    <w:rsid w:val="00D75820"/>
    <w:rsid w:val="00D758FE"/>
    <w:rsid w:val="00D75D39"/>
    <w:rsid w:val="00D8008F"/>
    <w:rsid w:val="00D8304C"/>
    <w:rsid w:val="00D84786"/>
    <w:rsid w:val="00D86642"/>
    <w:rsid w:val="00D87D6C"/>
    <w:rsid w:val="00D90707"/>
    <w:rsid w:val="00D93186"/>
    <w:rsid w:val="00D93A3A"/>
    <w:rsid w:val="00D93DE9"/>
    <w:rsid w:val="00D94945"/>
    <w:rsid w:val="00D95776"/>
    <w:rsid w:val="00DA3773"/>
    <w:rsid w:val="00DA44AD"/>
    <w:rsid w:val="00DA4D80"/>
    <w:rsid w:val="00DA5591"/>
    <w:rsid w:val="00DA5915"/>
    <w:rsid w:val="00DA5A96"/>
    <w:rsid w:val="00DA63B9"/>
    <w:rsid w:val="00DB1738"/>
    <w:rsid w:val="00DB1B4A"/>
    <w:rsid w:val="00DB1F7B"/>
    <w:rsid w:val="00DB215C"/>
    <w:rsid w:val="00DB2D5A"/>
    <w:rsid w:val="00DB3184"/>
    <w:rsid w:val="00DB4AA1"/>
    <w:rsid w:val="00DB62B4"/>
    <w:rsid w:val="00DB668A"/>
    <w:rsid w:val="00DC05A9"/>
    <w:rsid w:val="00DC0A2F"/>
    <w:rsid w:val="00DC1289"/>
    <w:rsid w:val="00DC1844"/>
    <w:rsid w:val="00DC2383"/>
    <w:rsid w:val="00DC23CD"/>
    <w:rsid w:val="00DC4B19"/>
    <w:rsid w:val="00DC4BAE"/>
    <w:rsid w:val="00DC74E3"/>
    <w:rsid w:val="00DC77DA"/>
    <w:rsid w:val="00DC7FA6"/>
    <w:rsid w:val="00DD0A6F"/>
    <w:rsid w:val="00DD0D0E"/>
    <w:rsid w:val="00DD21BD"/>
    <w:rsid w:val="00DD252A"/>
    <w:rsid w:val="00DD2D87"/>
    <w:rsid w:val="00DD3E92"/>
    <w:rsid w:val="00DD4190"/>
    <w:rsid w:val="00DD5D9C"/>
    <w:rsid w:val="00DD6781"/>
    <w:rsid w:val="00DD6D04"/>
    <w:rsid w:val="00DE15FA"/>
    <w:rsid w:val="00DE1D82"/>
    <w:rsid w:val="00DE2C00"/>
    <w:rsid w:val="00DE41D2"/>
    <w:rsid w:val="00DE4F21"/>
    <w:rsid w:val="00DE5547"/>
    <w:rsid w:val="00DE56F6"/>
    <w:rsid w:val="00DE6408"/>
    <w:rsid w:val="00DE6F6E"/>
    <w:rsid w:val="00DF1190"/>
    <w:rsid w:val="00DF12E3"/>
    <w:rsid w:val="00DF24E6"/>
    <w:rsid w:val="00DF2B9C"/>
    <w:rsid w:val="00DF5B47"/>
    <w:rsid w:val="00DF6A2C"/>
    <w:rsid w:val="00DF6A45"/>
    <w:rsid w:val="00E00A83"/>
    <w:rsid w:val="00E01246"/>
    <w:rsid w:val="00E01863"/>
    <w:rsid w:val="00E019E1"/>
    <w:rsid w:val="00E023F2"/>
    <w:rsid w:val="00E02CF6"/>
    <w:rsid w:val="00E03599"/>
    <w:rsid w:val="00E03B26"/>
    <w:rsid w:val="00E05E04"/>
    <w:rsid w:val="00E068A0"/>
    <w:rsid w:val="00E072AB"/>
    <w:rsid w:val="00E12B6F"/>
    <w:rsid w:val="00E143D2"/>
    <w:rsid w:val="00E14474"/>
    <w:rsid w:val="00E177D4"/>
    <w:rsid w:val="00E24DBD"/>
    <w:rsid w:val="00E26A4A"/>
    <w:rsid w:val="00E26ABD"/>
    <w:rsid w:val="00E27585"/>
    <w:rsid w:val="00E27E84"/>
    <w:rsid w:val="00E3020A"/>
    <w:rsid w:val="00E30503"/>
    <w:rsid w:val="00E306E6"/>
    <w:rsid w:val="00E308EF"/>
    <w:rsid w:val="00E30E06"/>
    <w:rsid w:val="00E31EE7"/>
    <w:rsid w:val="00E322EA"/>
    <w:rsid w:val="00E32521"/>
    <w:rsid w:val="00E33ABB"/>
    <w:rsid w:val="00E34AA1"/>
    <w:rsid w:val="00E35B91"/>
    <w:rsid w:val="00E3611D"/>
    <w:rsid w:val="00E36242"/>
    <w:rsid w:val="00E36E18"/>
    <w:rsid w:val="00E409DA"/>
    <w:rsid w:val="00E4217C"/>
    <w:rsid w:val="00E43169"/>
    <w:rsid w:val="00E43B23"/>
    <w:rsid w:val="00E448EE"/>
    <w:rsid w:val="00E44A1D"/>
    <w:rsid w:val="00E45102"/>
    <w:rsid w:val="00E45436"/>
    <w:rsid w:val="00E46628"/>
    <w:rsid w:val="00E5159A"/>
    <w:rsid w:val="00E515C4"/>
    <w:rsid w:val="00E51D19"/>
    <w:rsid w:val="00E53CAE"/>
    <w:rsid w:val="00E56A0D"/>
    <w:rsid w:val="00E60F09"/>
    <w:rsid w:val="00E63344"/>
    <w:rsid w:val="00E63BC0"/>
    <w:rsid w:val="00E65755"/>
    <w:rsid w:val="00E65D6E"/>
    <w:rsid w:val="00E666E1"/>
    <w:rsid w:val="00E677EB"/>
    <w:rsid w:val="00E678BF"/>
    <w:rsid w:val="00E67E4A"/>
    <w:rsid w:val="00E74E1D"/>
    <w:rsid w:val="00E77B6C"/>
    <w:rsid w:val="00E77FDA"/>
    <w:rsid w:val="00E8020C"/>
    <w:rsid w:val="00E80D7A"/>
    <w:rsid w:val="00E81608"/>
    <w:rsid w:val="00E818C9"/>
    <w:rsid w:val="00E824C9"/>
    <w:rsid w:val="00E82E04"/>
    <w:rsid w:val="00E84718"/>
    <w:rsid w:val="00E84F2D"/>
    <w:rsid w:val="00E85166"/>
    <w:rsid w:val="00E86613"/>
    <w:rsid w:val="00E870A0"/>
    <w:rsid w:val="00E87B73"/>
    <w:rsid w:val="00E9028E"/>
    <w:rsid w:val="00E907B6"/>
    <w:rsid w:val="00E90A22"/>
    <w:rsid w:val="00E91990"/>
    <w:rsid w:val="00E92260"/>
    <w:rsid w:val="00E9605A"/>
    <w:rsid w:val="00E96A73"/>
    <w:rsid w:val="00E97409"/>
    <w:rsid w:val="00EA067D"/>
    <w:rsid w:val="00EA29AC"/>
    <w:rsid w:val="00EA37B2"/>
    <w:rsid w:val="00EA39F5"/>
    <w:rsid w:val="00EA54E0"/>
    <w:rsid w:val="00EA74D6"/>
    <w:rsid w:val="00EA77EC"/>
    <w:rsid w:val="00EB00E7"/>
    <w:rsid w:val="00EB0A68"/>
    <w:rsid w:val="00EB1414"/>
    <w:rsid w:val="00EB216B"/>
    <w:rsid w:val="00EB2243"/>
    <w:rsid w:val="00EB2354"/>
    <w:rsid w:val="00EB5BEC"/>
    <w:rsid w:val="00EB7935"/>
    <w:rsid w:val="00EC20D5"/>
    <w:rsid w:val="00EC31A9"/>
    <w:rsid w:val="00EC4580"/>
    <w:rsid w:val="00EC5BBC"/>
    <w:rsid w:val="00EC6451"/>
    <w:rsid w:val="00EC72AA"/>
    <w:rsid w:val="00ED3557"/>
    <w:rsid w:val="00ED3E05"/>
    <w:rsid w:val="00ED621D"/>
    <w:rsid w:val="00EE0B51"/>
    <w:rsid w:val="00EE101F"/>
    <w:rsid w:val="00EE15D8"/>
    <w:rsid w:val="00EE23D7"/>
    <w:rsid w:val="00EE2981"/>
    <w:rsid w:val="00EE376E"/>
    <w:rsid w:val="00EE3D2B"/>
    <w:rsid w:val="00EE45D1"/>
    <w:rsid w:val="00EE54F3"/>
    <w:rsid w:val="00EE5F7F"/>
    <w:rsid w:val="00EE7578"/>
    <w:rsid w:val="00EF093A"/>
    <w:rsid w:val="00EF276F"/>
    <w:rsid w:val="00EF287F"/>
    <w:rsid w:val="00EF506E"/>
    <w:rsid w:val="00EF61C8"/>
    <w:rsid w:val="00EF65EA"/>
    <w:rsid w:val="00EF6807"/>
    <w:rsid w:val="00EF6E7A"/>
    <w:rsid w:val="00F0110A"/>
    <w:rsid w:val="00F034C0"/>
    <w:rsid w:val="00F056C3"/>
    <w:rsid w:val="00F05897"/>
    <w:rsid w:val="00F068D7"/>
    <w:rsid w:val="00F106C2"/>
    <w:rsid w:val="00F115AB"/>
    <w:rsid w:val="00F11A22"/>
    <w:rsid w:val="00F11F70"/>
    <w:rsid w:val="00F1536F"/>
    <w:rsid w:val="00F158A2"/>
    <w:rsid w:val="00F20004"/>
    <w:rsid w:val="00F201C6"/>
    <w:rsid w:val="00F215A7"/>
    <w:rsid w:val="00F21E1F"/>
    <w:rsid w:val="00F222E2"/>
    <w:rsid w:val="00F22CC5"/>
    <w:rsid w:val="00F22DCA"/>
    <w:rsid w:val="00F22E20"/>
    <w:rsid w:val="00F235C4"/>
    <w:rsid w:val="00F241D6"/>
    <w:rsid w:val="00F24876"/>
    <w:rsid w:val="00F25B1E"/>
    <w:rsid w:val="00F25ED2"/>
    <w:rsid w:val="00F2773C"/>
    <w:rsid w:val="00F27DA2"/>
    <w:rsid w:val="00F3003E"/>
    <w:rsid w:val="00F3257E"/>
    <w:rsid w:val="00F32CC7"/>
    <w:rsid w:val="00F32DE2"/>
    <w:rsid w:val="00F3345A"/>
    <w:rsid w:val="00F33872"/>
    <w:rsid w:val="00F33D87"/>
    <w:rsid w:val="00F33E90"/>
    <w:rsid w:val="00F3529F"/>
    <w:rsid w:val="00F35EB8"/>
    <w:rsid w:val="00F37579"/>
    <w:rsid w:val="00F3766C"/>
    <w:rsid w:val="00F40E63"/>
    <w:rsid w:val="00F44E0E"/>
    <w:rsid w:val="00F45E80"/>
    <w:rsid w:val="00F46A55"/>
    <w:rsid w:val="00F46FEA"/>
    <w:rsid w:val="00F47345"/>
    <w:rsid w:val="00F500B8"/>
    <w:rsid w:val="00F51BC0"/>
    <w:rsid w:val="00F526FD"/>
    <w:rsid w:val="00F53076"/>
    <w:rsid w:val="00F5471E"/>
    <w:rsid w:val="00F54998"/>
    <w:rsid w:val="00F54D47"/>
    <w:rsid w:val="00F60E98"/>
    <w:rsid w:val="00F62621"/>
    <w:rsid w:val="00F6288E"/>
    <w:rsid w:val="00F637B6"/>
    <w:rsid w:val="00F63D3A"/>
    <w:rsid w:val="00F63EBC"/>
    <w:rsid w:val="00F64DC2"/>
    <w:rsid w:val="00F65A10"/>
    <w:rsid w:val="00F65E8A"/>
    <w:rsid w:val="00F65F19"/>
    <w:rsid w:val="00F6601B"/>
    <w:rsid w:val="00F663B7"/>
    <w:rsid w:val="00F671E0"/>
    <w:rsid w:val="00F67225"/>
    <w:rsid w:val="00F67F3C"/>
    <w:rsid w:val="00F70FB1"/>
    <w:rsid w:val="00F71581"/>
    <w:rsid w:val="00F72F72"/>
    <w:rsid w:val="00F734E6"/>
    <w:rsid w:val="00F738DC"/>
    <w:rsid w:val="00F73967"/>
    <w:rsid w:val="00F73D1C"/>
    <w:rsid w:val="00F74411"/>
    <w:rsid w:val="00F7571C"/>
    <w:rsid w:val="00F759C1"/>
    <w:rsid w:val="00F75C86"/>
    <w:rsid w:val="00F76428"/>
    <w:rsid w:val="00F76ABD"/>
    <w:rsid w:val="00F77EF4"/>
    <w:rsid w:val="00F814D0"/>
    <w:rsid w:val="00F81E75"/>
    <w:rsid w:val="00F82462"/>
    <w:rsid w:val="00F82B23"/>
    <w:rsid w:val="00F834EE"/>
    <w:rsid w:val="00F8413F"/>
    <w:rsid w:val="00F84AD1"/>
    <w:rsid w:val="00F85DC8"/>
    <w:rsid w:val="00F903EB"/>
    <w:rsid w:val="00F90CDA"/>
    <w:rsid w:val="00F90F55"/>
    <w:rsid w:val="00F915A4"/>
    <w:rsid w:val="00F91D26"/>
    <w:rsid w:val="00F91DAD"/>
    <w:rsid w:val="00F92A1C"/>
    <w:rsid w:val="00F94C12"/>
    <w:rsid w:val="00F97422"/>
    <w:rsid w:val="00F97C62"/>
    <w:rsid w:val="00FA219A"/>
    <w:rsid w:val="00FA23AA"/>
    <w:rsid w:val="00FA2743"/>
    <w:rsid w:val="00FA28B9"/>
    <w:rsid w:val="00FA604F"/>
    <w:rsid w:val="00FA6686"/>
    <w:rsid w:val="00FA6796"/>
    <w:rsid w:val="00FA7089"/>
    <w:rsid w:val="00FB2209"/>
    <w:rsid w:val="00FB23D5"/>
    <w:rsid w:val="00FB28E9"/>
    <w:rsid w:val="00FB2A29"/>
    <w:rsid w:val="00FB4DC0"/>
    <w:rsid w:val="00FB59BA"/>
    <w:rsid w:val="00FB64E8"/>
    <w:rsid w:val="00FB710D"/>
    <w:rsid w:val="00FB742C"/>
    <w:rsid w:val="00FC071E"/>
    <w:rsid w:val="00FC07FF"/>
    <w:rsid w:val="00FC15DE"/>
    <w:rsid w:val="00FC18F5"/>
    <w:rsid w:val="00FC4406"/>
    <w:rsid w:val="00FC46D5"/>
    <w:rsid w:val="00FC4D99"/>
    <w:rsid w:val="00FC5225"/>
    <w:rsid w:val="00FC5D30"/>
    <w:rsid w:val="00FC65D7"/>
    <w:rsid w:val="00FC72EC"/>
    <w:rsid w:val="00FD1AA9"/>
    <w:rsid w:val="00FD1DF5"/>
    <w:rsid w:val="00FD6731"/>
    <w:rsid w:val="00FD6C40"/>
    <w:rsid w:val="00FE2286"/>
    <w:rsid w:val="00FE25A3"/>
    <w:rsid w:val="00FE55F2"/>
    <w:rsid w:val="00FE5831"/>
    <w:rsid w:val="00FE7F17"/>
    <w:rsid w:val="00FF0847"/>
    <w:rsid w:val="00FF2329"/>
    <w:rsid w:val="00FF3135"/>
    <w:rsid w:val="00FF42CB"/>
    <w:rsid w:val="00FF5656"/>
    <w:rsid w:val="00FF77A0"/>
    <w:rsid w:val="00FF7852"/>
    <w:rsid w:val="00FF7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985CE3"/>
  <w15:docId w15:val="{DD89D06F-E7BA-46E9-AF69-6D35DEC2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pPr>
        <w:spacing w:before="20" w:after="120"/>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autoRedefine/>
    <w:qFormat/>
    <w:rsid w:val="0081310A"/>
    <w:pPr>
      <w:spacing w:line="360" w:lineRule="auto"/>
      <w:jc w:val="both"/>
    </w:pPr>
    <w:rPr>
      <w:rFonts w:ascii="Arial" w:hAnsi="Arial"/>
      <w:sz w:val="24"/>
    </w:rPr>
  </w:style>
  <w:style w:type="paragraph" w:styleId="17">
    <w:name w:val="heading 1"/>
    <w:aliases w:val="H1,H11,H12,H111,H13,H112,H14,H15,H16,H17,H18,H19,H113,H121,H1111,H131,H1121,H141,H151,H161,H171,H181,...,ASAPHeading 1,Заголовок 1 Знак1,Заголовок 1 Знак Знак,ТП Заголовок 1,Заголов,1,h1,app heading...,app heading 1,ITT t1,II+,I,H122,H132"/>
    <w:basedOn w:val="phbase"/>
    <w:next w:val="phnormal"/>
    <w:link w:val="18"/>
    <w:qFormat/>
    <w:rsid w:val="00F25ED2"/>
    <w:pPr>
      <w:keepNext/>
      <w:keepLines/>
      <w:pageBreakBefore/>
      <w:numPr>
        <w:numId w:val="43"/>
      </w:numPr>
      <w:tabs>
        <w:tab w:val="clear" w:pos="1004"/>
        <w:tab w:val="num" w:pos="1418"/>
      </w:tabs>
      <w:spacing w:before="360" w:after="360"/>
      <w:ind w:left="851" w:right="170"/>
      <w:outlineLvl w:val="0"/>
    </w:pPr>
    <w:rPr>
      <w:rFonts w:cs="Arial"/>
      <w:b/>
      <w:sz w:val="28"/>
      <w:szCs w:val="28"/>
    </w:rPr>
  </w:style>
  <w:style w:type="paragraph" w:styleId="22">
    <w:name w:val="heading 2"/>
    <w:aliases w:val="ç2,H2,h2,Char,Numbered text 3,H21,h21,Numbered text 31,H22,h22,Numbered text 32,H211,h211,Numbered text 311,H23,h23,Numbered text 33,H212,h212,Numbered text 312,H24,h24,Numbered text 34,H25,h25,Numbered text 35,H26,h26,Numbered text 36,H27,h"/>
    <w:basedOn w:val="phbase"/>
    <w:next w:val="phnormal"/>
    <w:link w:val="24"/>
    <w:qFormat/>
    <w:rsid w:val="00F25ED2"/>
    <w:pPr>
      <w:keepNext/>
      <w:keepLines/>
      <w:numPr>
        <w:ilvl w:val="1"/>
        <w:numId w:val="43"/>
      </w:numPr>
      <w:tabs>
        <w:tab w:val="clear" w:pos="1004"/>
        <w:tab w:val="left" w:pos="1701"/>
      </w:tabs>
      <w:spacing w:before="360" w:after="360"/>
      <w:ind w:left="851" w:right="170"/>
      <w:outlineLvl w:val="1"/>
    </w:pPr>
    <w:rPr>
      <w:rFonts w:cs="Arial"/>
      <w:b/>
    </w:rPr>
  </w:style>
  <w:style w:type="paragraph" w:styleId="34">
    <w:name w:val="heading 3"/>
    <w:aliases w:val="H3,ç3,h3,H31,h31,H32,h32,H311,h311,H33,h33,H312,h312,H34,h34,H35,h35,H36,h36,H37,h37,H38,h38,H39,h39,H313,h313,H321,h321,H3111,h3111,H331,h331,H3121,h3121,H341,h341,H351,h351,H361,h361,H371,h371,H381,h381,H3 текст регламента,&quot;Сапфир&quot;,3,h310"/>
    <w:basedOn w:val="phbase"/>
    <w:next w:val="phnormal"/>
    <w:link w:val="35"/>
    <w:qFormat/>
    <w:rsid w:val="00F25ED2"/>
    <w:pPr>
      <w:keepNext/>
      <w:keepLines/>
      <w:numPr>
        <w:ilvl w:val="2"/>
        <w:numId w:val="43"/>
      </w:numPr>
      <w:tabs>
        <w:tab w:val="clear" w:pos="1004"/>
        <w:tab w:val="num" w:pos="1843"/>
      </w:tabs>
      <w:spacing w:before="240" w:after="240"/>
      <w:ind w:left="851" w:right="170"/>
      <w:outlineLvl w:val="2"/>
    </w:pPr>
    <w:rPr>
      <w:rFonts w:cs="Arial"/>
      <w:b/>
      <w:bCs/>
    </w:rPr>
  </w:style>
  <w:style w:type="paragraph" w:styleId="42">
    <w:name w:val="heading 4"/>
    <w:aliases w:val="(подпункт),c4,H4,Параграф,Заголовок 4 (Приложение),H41,ТП Заголовок 4,Çàãîëîâîê 4,Level 2 - a,4,I4,l4,heading4,I41,41,l41,heading41,(Shift Ctrl 4),Titre 41,t4.T4,4heading,h4,a.,4 dash,d,4 dash1,d1,31,h41,a.1,4 dash2,d2,32,h42,a.2,4 dash3,d3"/>
    <w:basedOn w:val="phbase"/>
    <w:next w:val="phnormal"/>
    <w:link w:val="43"/>
    <w:qFormat/>
    <w:rsid w:val="0081310A"/>
    <w:pPr>
      <w:keepNext/>
      <w:keepLines/>
      <w:numPr>
        <w:ilvl w:val="3"/>
        <w:numId w:val="34"/>
      </w:numPr>
      <w:tabs>
        <w:tab w:val="clear" w:pos="1571"/>
        <w:tab w:val="num" w:pos="1985"/>
      </w:tabs>
      <w:spacing w:before="120" w:after="120"/>
      <w:ind w:left="851" w:right="170"/>
      <w:outlineLvl w:val="3"/>
    </w:pPr>
    <w:rPr>
      <w:b/>
    </w:rPr>
  </w:style>
  <w:style w:type="paragraph" w:styleId="50">
    <w:name w:val="heading 5"/>
    <w:aliases w:val="ТП Заголовок 5,H5,PIM 5,5,ITT t5,PA Pico Section,Gliederung5,Block Label,Roman list,h5,Roman list1,Roman list2,Roman list11,Roman list3,Roman list12,Roman list21,Roman list111,5 sub-bullet,sb,i) ii) iii)"/>
    <w:basedOn w:val="a5"/>
    <w:next w:val="a5"/>
    <w:link w:val="51"/>
    <w:uiPriority w:val="9"/>
    <w:unhideWhenUsed/>
    <w:qFormat/>
    <w:rsid w:val="0081310A"/>
    <w:pPr>
      <w:numPr>
        <w:ilvl w:val="4"/>
        <w:numId w:val="34"/>
      </w:numPr>
      <w:tabs>
        <w:tab w:val="clear" w:pos="1571"/>
        <w:tab w:val="num" w:pos="2127"/>
      </w:tabs>
      <w:spacing w:before="240" w:after="60"/>
      <w:ind w:left="2127" w:hanging="1276"/>
      <w:outlineLvl w:val="4"/>
    </w:pPr>
    <w:rPr>
      <w:b/>
      <w:bCs/>
      <w:iCs/>
      <w:szCs w:val="26"/>
    </w:rPr>
  </w:style>
  <w:style w:type="paragraph" w:styleId="60">
    <w:name w:val="heading 6"/>
    <w:aliases w:val="ТП Заголовок 6,Gliederung6"/>
    <w:basedOn w:val="a5"/>
    <w:next w:val="a5"/>
    <w:link w:val="61"/>
    <w:uiPriority w:val="9"/>
    <w:unhideWhenUsed/>
    <w:qFormat/>
    <w:rsid w:val="0081310A"/>
    <w:pPr>
      <w:numPr>
        <w:ilvl w:val="5"/>
        <w:numId w:val="34"/>
      </w:numPr>
      <w:tabs>
        <w:tab w:val="clear" w:pos="1571"/>
        <w:tab w:val="num" w:pos="2410"/>
      </w:tabs>
      <w:spacing w:before="240" w:after="60"/>
      <w:ind w:left="2410" w:hanging="1559"/>
      <w:outlineLvl w:val="5"/>
    </w:pPr>
    <w:rPr>
      <w:b/>
      <w:bCs/>
      <w:szCs w:val="22"/>
    </w:rPr>
  </w:style>
  <w:style w:type="paragraph" w:styleId="7">
    <w:name w:val="heading 7"/>
    <w:basedOn w:val="a5"/>
    <w:next w:val="a5"/>
    <w:link w:val="70"/>
    <w:uiPriority w:val="9"/>
    <w:unhideWhenUsed/>
    <w:qFormat/>
    <w:rsid w:val="00DB1738"/>
    <w:pPr>
      <w:tabs>
        <w:tab w:val="num" w:pos="1001"/>
      </w:tabs>
      <w:spacing w:before="240" w:after="60"/>
      <w:ind w:left="1001" w:hanging="1296"/>
      <w:outlineLvl w:val="6"/>
    </w:pPr>
    <w:rPr>
      <w:rFonts w:ascii="Calibri" w:hAnsi="Calibri"/>
      <w:szCs w:val="24"/>
    </w:rPr>
  </w:style>
  <w:style w:type="paragraph" w:styleId="8">
    <w:name w:val="heading 8"/>
    <w:basedOn w:val="a5"/>
    <w:next w:val="a5"/>
    <w:link w:val="80"/>
    <w:uiPriority w:val="9"/>
    <w:unhideWhenUsed/>
    <w:qFormat/>
    <w:rsid w:val="00DB1738"/>
    <w:pPr>
      <w:tabs>
        <w:tab w:val="num" w:pos="1145"/>
      </w:tabs>
      <w:spacing w:before="240" w:after="60"/>
      <w:ind w:left="1145" w:hanging="1440"/>
      <w:outlineLvl w:val="7"/>
    </w:pPr>
    <w:rPr>
      <w:rFonts w:ascii="Calibri" w:hAnsi="Calibri"/>
      <w:i/>
      <w:iCs/>
      <w:szCs w:val="24"/>
    </w:rPr>
  </w:style>
  <w:style w:type="paragraph" w:styleId="9">
    <w:name w:val="heading 9"/>
    <w:basedOn w:val="a5"/>
    <w:next w:val="a5"/>
    <w:link w:val="90"/>
    <w:uiPriority w:val="9"/>
    <w:unhideWhenUsed/>
    <w:qFormat/>
    <w:rsid w:val="00DB1738"/>
    <w:pPr>
      <w:tabs>
        <w:tab w:val="num" w:pos="1289"/>
      </w:tabs>
      <w:spacing w:before="240" w:after="60"/>
      <w:ind w:left="1289" w:hanging="1584"/>
      <w:outlineLvl w:val="8"/>
    </w:pPr>
    <w:rPr>
      <w:rFonts w:ascii="Cambria" w:hAnsi="Cambria"/>
      <w:sz w:val="2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phbase">
    <w:name w:val="ph_base"/>
    <w:rsid w:val="0081310A"/>
    <w:pPr>
      <w:spacing w:before="0" w:after="0" w:line="360" w:lineRule="auto"/>
      <w:jc w:val="both"/>
    </w:pPr>
    <w:rPr>
      <w:rFonts w:ascii="Arial" w:hAnsi="Arial"/>
      <w:sz w:val="24"/>
    </w:rPr>
  </w:style>
  <w:style w:type="paragraph" w:customStyle="1" w:styleId="phadditiontitle1">
    <w:name w:val="ph_addition_title_1"/>
    <w:basedOn w:val="phbase"/>
    <w:next w:val="phnormal"/>
    <w:rsid w:val="0081310A"/>
    <w:pPr>
      <w:keepNext/>
      <w:keepLines/>
      <w:pageBreakBefore/>
      <w:numPr>
        <w:numId w:val="32"/>
      </w:numPr>
      <w:spacing w:before="360" w:after="360"/>
      <w:jc w:val="center"/>
      <w:outlineLvl w:val="0"/>
    </w:pPr>
    <w:rPr>
      <w:b/>
      <w:sz w:val="28"/>
      <w:szCs w:val="28"/>
    </w:rPr>
  </w:style>
  <w:style w:type="paragraph" w:customStyle="1" w:styleId="phadditiontitle2">
    <w:name w:val="ph_addition_title_2"/>
    <w:basedOn w:val="phbase"/>
    <w:next w:val="phnormal"/>
    <w:rsid w:val="0081310A"/>
    <w:pPr>
      <w:keepNext/>
      <w:keepLines/>
      <w:numPr>
        <w:ilvl w:val="1"/>
        <w:numId w:val="32"/>
      </w:numPr>
      <w:spacing w:before="360" w:after="360"/>
      <w:outlineLvl w:val="1"/>
    </w:pPr>
    <w:rPr>
      <w:b/>
      <w:szCs w:val="24"/>
    </w:rPr>
  </w:style>
  <w:style w:type="paragraph" w:customStyle="1" w:styleId="phadditiontitle3">
    <w:name w:val="ph_addition_title_3"/>
    <w:basedOn w:val="phbase"/>
    <w:next w:val="phnormal"/>
    <w:rsid w:val="0081310A"/>
    <w:pPr>
      <w:keepNext/>
      <w:keepLines/>
      <w:numPr>
        <w:ilvl w:val="2"/>
        <w:numId w:val="32"/>
      </w:numPr>
      <w:spacing w:before="240" w:after="240"/>
      <w:outlineLvl w:val="2"/>
    </w:pPr>
    <w:rPr>
      <w:b/>
      <w:sz w:val="22"/>
      <w:szCs w:val="22"/>
    </w:rPr>
  </w:style>
  <w:style w:type="numbering" w:customStyle="1" w:styleId="phadditiontitle">
    <w:name w:val="ph_additiontitle"/>
    <w:basedOn w:val="a8"/>
    <w:rsid w:val="0081310A"/>
    <w:pPr>
      <w:numPr>
        <w:numId w:val="32"/>
      </w:numPr>
    </w:pPr>
  </w:style>
  <w:style w:type="paragraph" w:customStyle="1" w:styleId="phbibliography">
    <w:name w:val="ph_bibliography"/>
    <w:basedOn w:val="phbase"/>
    <w:rsid w:val="0081310A"/>
    <w:pPr>
      <w:numPr>
        <w:numId w:val="1"/>
      </w:numPr>
      <w:spacing w:before="60" w:after="60" w:line="240" w:lineRule="auto"/>
    </w:pPr>
    <w:rPr>
      <w:rFonts w:cs="Arial"/>
      <w:bCs/>
      <w:szCs w:val="28"/>
    </w:rPr>
  </w:style>
  <w:style w:type="paragraph" w:customStyle="1" w:styleId="phcolontituldown">
    <w:name w:val="ph_colontituldown"/>
    <w:basedOn w:val="phbase"/>
    <w:rsid w:val="0081310A"/>
    <w:pPr>
      <w:pBdr>
        <w:top w:val="single" w:sz="4" w:space="1" w:color="auto"/>
      </w:pBdr>
      <w:tabs>
        <w:tab w:val="right" w:pos="9497"/>
        <w:tab w:val="right" w:pos="14459"/>
      </w:tabs>
      <w:spacing w:before="20" w:after="120"/>
      <w:jc w:val="center"/>
    </w:pPr>
    <w:rPr>
      <w:sz w:val="20"/>
    </w:rPr>
  </w:style>
  <w:style w:type="paragraph" w:customStyle="1" w:styleId="phcolontitulup">
    <w:name w:val="ph_colontitulup"/>
    <w:basedOn w:val="phbase"/>
    <w:rsid w:val="0081310A"/>
    <w:pPr>
      <w:pBdr>
        <w:bottom w:val="single" w:sz="4" w:space="1" w:color="auto"/>
      </w:pBdr>
      <w:tabs>
        <w:tab w:val="right" w:pos="14600"/>
      </w:tabs>
      <w:spacing w:before="20" w:after="120"/>
      <w:jc w:val="center"/>
    </w:pPr>
    <w:rPr>
      <w:sz w:val="20"/>
    </w:rPr>
  </w:style>
  <w:style w:type="paragraph" w:customStyle="1" w:styleId="phcomment">
    <w:name w:val="ph_comment"/>
    <w:basedOn w:val="phbase"/>
    <w:rsid w:val="0081310A"/>
    <w:pPr>
      <w:ind w:firstLine="720"/>
    </w:pPr>
    <w:rPr>
      <w:rFonts w:ascii="Arial Narrow" w:hAnsi="Arial Narrow"/>
      <w:vanish/>
      <w:color w:val="0000FF"/>
    </w:rPr>
  </w:style>
  <w:style w:type="paragraph" w:customStyle="1" w:styleId="phconfirmlist">
    <w:name w:val="ph_confirmlist"/>
    <w:basedOn w:val="phbase"/>
    <w:rsid w:val="0081310A"/>
    <w:pPr>
      <w:spacing w:before="20" w:after="120"/>
      <w:jc w:val="center"/>
    </w:pPr>
    <w:rPr>
      <w:b/>
      <w:caps/>
      <w:sz w:val="28"/>
      <w:szCs w:val="28"/>
    </w:rPr>
  </w:style>
  <w:style w:type="paragraph" w:customStyle="1" w:styleId="phconfirmstamp">
    <w:name w:val="ph_confirmstamp"/>
    <w:basedOn w:val="phbase"/>
    <w:rsid w:val="0081310A"/>
    <w:pPr>
      <w:spacing w:before="20" w:after="120" w:line="240" w:lineRule="auto"/>
      <w:jc w:val="left"/>
    </w:pPr>
  </w:style>
  <w:style w:type="paragraph" w:customStyle="1" w:styleId="phconfirmstampstamp">
    <w:name w:val="ph_confirmstamp_stamp"/>
    <w:basedOn w:val="phconfirmstamp"/>
    <w:rsid w:val="0081310A"/>
  </w:style>
  <w:style w:type="paragraph" w:customStyle="1" w:styleId="phconfirmstamptitle">
    <w:name w:val="ph_confirmstamp_title"/>
    <w:basedOn w:val="phconfirmstamp"/>
    <w:next w:val="phconfirmstampstamp"/>
    <w:rsid w:val="0081310A"/>
    <w:rPr>
      <w:caps/>
      <w:szCs w:val="24"/>
    </w:rPr>
  </w:style>
  <w:style w:type="paragraph" w:customStyle="1" w:styleId="phcontent">
    <w:name w:val="ph_content"/>
    <w:basedOn w:val="phbase"/>
    <w:next w:val="19"/>
    <w:rsid w:val="0081310A"/>
    <w:pPr>
      <w:keepNext/>
      <w:keepLines/>
      <w:pageBreakBefore/>
      <w:tabs>
        <w:tab w:val="left" w:pos="1134"/>
        <w:tab w:val="left" w:pos="1440"/>
        <w:tab w:val="left" w:pos="1797"/>
      </w:tabs>
      <w:spacing w:before="360" w:after="360"/>
      <w:jc w:val="center"/>
    </w:pPr>
    <w:rPr>
      <w:rFonts w:cs="Arial"/>
      <w:b/>
      <w:bCs/>
      <w:sz w:val="28"/>
      <w:szCs w:val="28"/>
    </w:rPr>
  </w:style>
  <w:style w:type="paragraph" w:styleId="19">
    <w:name w:val="toc 1"/>
    <w:basedOn w:val="a5"/>
    <w:next w:val="a5"/>
    <w:autoRedefine/>
    <w:uiPriority w:val="39"/>
    <w:rsid w:val="0081310A"/>
    <w:pPr>
      <w:tabs>
        <w:tab w:val="left" w:pos="284"/>
        <w:tab w:val="right" w:leader="dot" w:pos="10080"/>
      </w:tabs>
      <w:spacing w:before="120"/>
      <w:ind w:left="360" w:hanging="360"/>
      <w:jc w:val="left"/>
    </w:pPr>
    <w:rPr>
      <w:b/>
      <w:szCs w:val="24"/>
    </w:rPr>
  </w:style>
  <w:style w:type="paragraph" w:customStyle="1" w:styleId="phexample">
    <w:name w:val="ph_example"/>
    <w:basedOn w:val="phbase"/>
    <w:rsid w:val="0081310A"/>
    <w:pPr>
      <w:spacing w:before="20" w:after="120"/>
    </w:pPr>
    <w:rPr>
      <w:b/>
      <w:i/>
      <w:sz w:val="20"/>
    </w:rPr>
  </w:style>
  <w:style w:type="paragraph" w:customStyle="1" w:styleId="phfigure">
    <w:name w:val="ph_figure"/>
    <w:basedOn w:val="phbase"/>
    <w:rsid w:val="0081310A"/>
    <w:pPr>
      <w:keepNext/>
      <w:spacing w:before="20" w:after="120"/>
      <w:jc w:val="center"/>
    </w:pPr>
  </w:style>
  <w:style w:type="paragraph" w:customStyle="1" w:styleId="phfiguregraphic">
    <w:name w:val="ph_figure_graphic"/>
    <w:basedOn w:val="phfigure"/>
    <w:next w:val="phfiguretitle"/>
    <w:rsid w:val="0081310A"/>
    <w:pPr>
      <w:spacing w:before="120"/>
    </w:pPr>
  </w:style>
  <w:style w:type="paragraph" w:customStyle="1" w:styleId="phfiguretitle">
    <w:name w:val="ph_figure_title"/>
    <w:basedOn w:val="phfigure"/>
    <w:next w:val="phnormal"/>
    <w:rsid w:val="0081310A"/>
    <w:pPr>
      <w:keepLines/>
      <w:spacing w:before="120"/>
    </w:pPr>
    <w:rPr>
      <w:rFonts w:cs="Arial"/>
    </w:rPr>
  </w:style>
  <w:style w:type="paragraph" w:customStyle="1" w:styleId="phfootnote">
    <w:name w:val="ph_footnote"/>
    <w:basedOn w:val="phbase"/>
    <w:rsid w:val="0081310A"/>
    <w:pPr>
      <w:widowControl w:val="0"/>
    </w:pPr>
    <w:rPr>
      <w:sz w:val="18"/>
    </w:rPr>
  </w:style>
  <w:style w:type="character" w:customStyle="1" w:styleId="phinline">
    <w:name w:val="ph_inline"/>
    <w:basedOn w:val="a6"/>
    <w:rsid w:val="0081310A"/>
  </w:style>
  <w:style w:type="character" w:customStyle="1" w:styleId="phinline8">
    <w:name w:val="ph_inline_8"/>
    <w:rsid w:val="0081310A"/>
    <w:rPr>
      <w:sz w:val="16"/>
    </w:rPr>
  </w:style>
  <w:style w:type="character" w:customStyle="1" w:styleId="phinlinebolditalic">
    <w:name w:val="ph_inline_bolditalic"/>
    <w:rsid w:val="0081310A"/>
    <w:rPr>
      <w:rFonts w:ascii="Arial" w:hAnsi="Arial"/>
      <w:b/>
      <w:bCs/>
      <w:i/>
      <w:noProof/>
      <w:lang w:val="ru-RU" w:eastAsia="ru-RU" w:bidi="ar-SA"/>
    </w:rPr>
  </w:style>
  <w:style w:type="character" w:customStyle="1" w:styleId="phinlinecomputer">
    <w:name w:val="ph_inline_computer"/>
    <w:rsid w:val="0081310A"/>
    <w:rPr>
      <w:rFonts w:ascii="Courier New" w:hAnsi="Courier New"/>
      <w:sz w:val="24"/>
    </w:rPr>
  </w:style>
  <w:style w:type="character" w:customStyle="1" w:styleId="phinlinefirstterm">
    <w:name w:val="ph_inline_firstterm"/>
    <w:rsid w:val="0081310A"/>
    <w:rPr>
      <w:i/>
      <w:sz w:val="24"/>
    </w:rPr>
  </w:style>
  <w:style w:type="character" w:customStyle="1" w:styleId="phinlineguiitem">
    <w:name w:val="ph_inline_guiitem"/>
    <w:rsid w:val="0081310A"/>
    <w:rPr>
      <w:rFonts w:ascii="Arial" w:hAnsi="Arial"/>
      <w:b/>
      <w:bCs/>
      <w:noProof/>
      <w:lang w:val="ru-RU" w:eastAsia="ru-RU" w:bidi="ar-SA"/>
    </w:rPr>
  </w:style>
  <w:style w:type="character" w:customStyle="1" w:styleId="phinlinekeycap">
    <w:name w:val="ph_inline_keycap"/>
    <w:rsid w:val="0081310A"/>
    <w:rPr>
      <w:b/>
      <w:smallCaps/>
      <w:sz w:val="24"/>
    </w:rPr>
  </w:style>
  <w:style w:type="character" w:customStyle="1" w:styleId="phinlinespace">
    <w:name w:val="ph_inline_space"/>
    <w:rsid w:val="0081310A"/>
    <w:rPr>
      <w:spacing w:val="60"/>
    </w:rPr>
  </w:style>
  <w:style w:type="character" w:customStyle="1" w:styleId="phinlinesuperline">
    <w:name w:val="ph_inline_superline"/>
    <w:rsid w:val="0081310A"/>
    <w:rPr>
      <w:vertAlign w:val="superscript"/>
    </w:rPr>
  </w:style>
  <w:style w:type="character" w:customStyle="1" w:styleId="phinlineunderline">
    <w:name w:val="ph_inline_underline"/>
    <w:rsid w:val="0081310A"/>
    <w:rPr>
      <w:u w:val="single"/>
      <w:lang w:val="ru-RU"/>
    </w:rPr>
  </w:style>
  <w:style w:type="character" w:customStyle="1" w:styleId="phinlineunderlineitalic">
    <w:name w:val="ph_inline_underlineitalic"/>
    <w:rsid w:val="0081310A"/>
    <w:rPr>
      <w:i/>
      <w:u w:val="single"/>
      <w:lang w:val="ru-RU"/>
    </w:rPr>
  </w:style>
  <w:style w:type="character" w:customStyle="1" w:styleId="phinlineuppercase">
    <w:name w:val="ph_inline_uppercase"/>
    <w:rsid w:val="0081310A"/>
    <w:rPr>
      <w:caps/>
      <w:lang w:val="ru-RU"/>
    </w:rPr>
  </w:style>
  <w:style w:type="paragraph" w:customStyle="1" w:styleId="phinset">
    <w:name w:val="ph_inset"/>
    <w:basedOn w:val="phnormal"/>
    <w:next w:val="phnormal"/>
    <w:rsid w:val="0081310A"/>
  </w:style>
  <w:style w:type="paragraph" w:customStyle="1" w:styleId="phinsetcaution">
    <w:name w:val="ph_inset_caution"/>
    <w:basedOn w:val="phinset"/>
    <w:rsid w:val="0081310A"/>
    <w:pPr>
      <w:keepLines/>
    </w:pPr>
  </w:style>
  <w:style w:type="paragraph" w:customStyle="1" w:styleId="phinsetnote">
    <w:name w:val="ph_inset_note"/>
    <w:basedOn w:val="phinset"/>
    <w:rsid w:val="0081310A"/>
    <w:pPr>
      <w:keepLines/>
    </w:pPr>
  </w:style>
  <w:style w:type="paragraph" w:customStyle="1" w:styleId="phinsettitle">
    <w:name w:val="ph_inset_title"/>
    <w:basedOn w:val="phinset"/>
    <w:next w:val="phinsetnote"/>
    <w:rsid w:val="0081310A"/>
    <w:pPr>
      <w:keepNext/>
    </w:pPr>
    <w:rPr>
      <w:caps/>
      <w:szCs w:val="24"/>
    </w:rPr>
  </w:style>
  <w:style w:type="paragraph" w:customStyle="1" w:styleId="phinsetwarning">
    <w:name w:val="ph_inset_warning"/>
    <w:basedOn w:val="phinset"/>
    <w:rsid w:val="0081310A"/>
    <w:pPr>
      <w:keepLines/>
    </w:pPr>
  </w:style>
  <w:style w:type="paragraph" w:customStyle="1" w:styleId="phlistitemized1">
    <w:name w:val="ph_list_itemized_1"/>
    <w:basedOn w:val="phnormal"/>
    <w:link w:val="phlistitemized10"/>
    <w:rsid w:val="00C0077A"/>
    <w:pPr>
      <w:numPr>
        <w:numId w:val="2"/>
      </w:numPr>
      <w:tabs>
        <w:tab w:val="clear" w:pos="1077"/>
        <w:tab w:val="num" w:pos="1276"/>
      </w:tabs>
      <w:ind w:left="1204"/>
    </w:pPr>
    <w:rPr>
      <w:rFonts w:cs="Arial"/>
      <w:lang w:eastAsia="en-US"/>
    </w:rPr>
  </w:style>
  <w:style w:type="paragraph" w:customStyle="1" w:styleId="phlistitemized2">
    <w:name w:val="ph_list_itemized_2"/>
    <w:basedOn w:val="phnormal"/>
    <w:rsid w:val="004C211D"/>
    <w:pPr>
      <w:numPr>
        <w:numId w:val="3"/>
      </w:numPr>
      <w:tabs>
        <w:tab w:val="clear" w:pos="1755"/>
        <w:tab w:val="num" w:pos="1560"/>
      </w:tabs>
      <w:ind w:left="1560" w:hanging="342"/>
    </w:pPr>
  </w:style>
  <w:style w:type="paragraph" w:customStyle="1" w:styleId="phlistitemizedtitle">
    <w:name w:val="ph_list_itemized_title"/>
    <w:basedOn w:val="phnormal"/>
    <w:next w:val="phlistitemized1"/>
    <w:rsid w:val="0081310A"/>
    <w:pPr>
      <w:keepNext/>
    </w:pPr>
  </w:style>
  <w:style w:type="paragraph" w:customStyle="1" w:styleId="phlistordered1">
    <w:name w:val="ph_list_ordered_1"/>
    <w:basedOn w:val="phnormal"/>
    <w:rsid w:val="0081310A"/>
    <w:pPr>
      <w:numPr>
        <w:numId w:val="4"/>
      </w:numPr>
      <w:ind w:left="1752" w:hanging="357"/>
    </w:pPr>
  </w:style>
  <w:style w:type="paragraph" w:customStyle="1" w:styleId="phlistordered2">
    <w:name w:val="ph_list_ordered_2"/>
    <w:basedOn w:val="phlistorderedabc"/>
    <w:rsid w:val="00B97C8A"/>
    <w:pPr>
      <w:tabs>
        <w:tab w:val="num" w:pos="1276"/>
      </w:tabs>
      <w:ind w:left="1276" w:hanging="567"/>
    </w:pPr>
    <w:rPr>
      <w:rFonts w:eastAsia="Calibri"/>
    </w:rPr>
  </w:style>
  <w:style w:type="paragraph" w:customStyle="1" w:styleId="phlistorderedtitle">
    <w:name w:val="ph_list_ordered_title"/>
    <w:basedOn w:val="phnormal"/>
    <w:next w:val="phlistordered1"/>
    <w:rsid w:val="0081310A"/>
    <w:pPr>
      <w:keepNext/>
    </w:pPr>
  </w:style>
  <w:style w:type="paragraph" w:customStyle="1" w:styleId="phnormal">
    <w:name w:val="ph_normal"/>
    <w:basedOn w:val="phbase"/>
    <w:link w:val="phnormal0"/>
    <w:rsid w:val="0081310A"/>
    <w:pPr>
      <w:ind w:right="170" w:firstLine="851"/>
    </w:pPr>
  </w:style>
  <w:style w:type="paragraph" w:customStyle="1" w:styleId="phstamp">
    <w:name w:val="ph_stamp"/>
    <w:basedOn w:val="phbase"/>
    <w:rsid w:val="0081310A"/>
    <w:pPr>
      <w:spacing w:before="20" w:after="20"/>
    </w:pPr>
    <w:rPr>
      <w:sz w:val="16"/>
    </w:rPr>
  </w:style>
  <w:style w:type="paragraph" w:customStyle="1" w:styleId="phstampcenter">
    <w:name w:val="ph_stamp_center"/>
    <w:basedOn w:val="phstamp"/>
    <w:locked/>
    <w:rsid w:val="0081310A"/>
    <w:pPr>
      <w:tabs>
        <w:tab w:val="left" w:pos="284"/>
      </w:tabs>
      <w:spacing w:before="0" w:after="0"/>
      <w:jc w:val="center"/>
    </w:pPr>
    <w:rPr>
      <w:sz w:val="18"/>
      <w:szCs w:val="18"/>
    </w:rPr>
  </w:style>
  <w:style w:type="paragraph" w:customStyle="1" w:styleId="phstampcenteritalic">
    <w:name w:val="ph_stamp_center_italic"/>
    <w:basedOn w:val="phstamp"/>
    <w:rsid w:val="0081310A"/>
    <w:pPr>
      <w:jc w:val="center"/>
    </w:pPr>
    <w:rPr>
      <w:bCs/>
      <w:i/>
    </w:rPr>
  </w:style>
  <w:style w:type="paragraph" w:customStyle="1" w:styleId="phstampitalic">
    <w:name w:val="ph_stamp_italic"/>
    <w:basedOn w:val="phstamp"/>
    <w:rsid w:val="0081310A"/>
    <w:pPr>
      <w:ind w:left="57"/>
    </w:pPr>
    <w:rPr>
      <w:i/>
    </w:rPr>
  </w:style>
  <w:style w:type="paragraph" w:customStyle="1" w:styleId="phtablecell">
    <w:name w:val="ph_table_cell"/>
    <w:basedOn w:val="phbase"/>
    <w:rsid w:val="0081310A"/>
    <w:pPr>
      <w:spacing w:before="20" w:line="240" w:lineRule="auto"/>
    </w:pPr>
    <w:rPr>
      <w:rFonts w:cs="Arial"/>
      <w:bCs/>
      <w:sz w:val="20"/>
    </w:rPr>
  </w:style>
  <w:style w:type="paragraph" w:customStyle="1" w:styleId="phtablecellcenter">
    <w:name w:val="ph_table_cellcenter"/>
    <w:basedOn w:val="phtablecell"/>
    <w:rsid w:val="0081310A"/>
    <w:pPr>
      <w:jc w:val="center"/>
    </w:pPr>
  </w:style>
  <w:style w:type="paragraph" w:customStyle="1" w:styleId="phtablecellleft">
    <w:name w:val="ph_table_cellleft"/>
    <w:basedOn w:val="phtablecell"/>
    <w:rsid w:val="0081310A"/>
    <w:pPr>
      <w:spacing w:after="160"/>
      <w:jc w:val="left"/>
    </w:pPr>
  </w:style>
  <w:style w:type="paragraph" w:customStyle="1" w:styleId="phtablecolcaption">
    <w:name w:val="ph_table_colcaption"/>
    <w:basedOn w:val="phtablecell"/>
    <w:next w:val="phtablecell"/>
    <w:rsid w:val="0081310A"/>
    <w:pPr>
      <w:keepNext/>
      <w:keepLines/>
      <w:spacing w:before="120" w:after="120"/>
      <w:jc w:val="center"/>
    </w:pPr>
    <w:rPr>
      <w:b/>
    </w:rPr>
  </w:style>
  <w:style w:type="paragraph" w:customStyle="1" w:styleId="phtabletitle">
    <w:name w:val="ph_table_title"/>
    <w:basedOn w:val="phbase"/>
    <w:next w:val="phtablecolcaption"/>
    <w:rsid w:val="0081310A"/>
    <w:pPr>
      <w:keepNext/>
      <w:spacing w:before="20" w:after="120"/>
    </w:pPr>
    <w:rPr>
      <w:szCs w:val="24"/>
    </w:rPr>
  </w:style>
  <w:style w:type="paragraph" w:customStyle="1" w:styleId="phtitlevoid">
    <w:name w:val="ph_title_void"/>
    <w:basedOn w:val="phbase"/>
    <w:next w:val="phnormal"/>
    <w:rsid w:val="0081310A"/>
    <w:pPr>
      <w:keepNext/>
      <w:keepLines/>
      <w:pageBreakBefore/>
      <w:spacing w:before="360" w:after="360"/>
      <w:jc w:val="center"/>
    </w:pPr>
    <w:rPr>
      <w:rFonts w:cs="Arial"/>
      <w:b/>
      <w:bCs/>
      <w:sz w:val="28"/>
      <w:szCs w:val="28"/>
    </w:rPr>
  </w:style>
  <w:style w:type="paragraph" w:customStyle="1" w:styleId="phtitlepage">
    <w:name w:val="ph_titlepage"/>
    <w:basedOn w:val="phbase"/>
    <w:rsid w:val="0081310A"/>
    <w:pPr>
      <w:spacing w:after="120"/>
      <w:jc w:val="center"/>
    </w:pPr>
    <w:rPr>
      <w:rFonts w:cs="Arial"/>
      <w:szCs w:val="28"/>
      <w:lang w:eastAsia="en-US"/>
    </w:rPr>
  </w:style>
  <w:style w:type="paragraph" w:customStyle="1" w:styleId="phtitlepagecode">
    <w:name w:val="ph_titlepage_code"/>
    <w:basedOn w:val="phtitlepage"/>
    <w:rsid w:val="0081310A"/>
    <w:pPr>
      <w:spacing w:after="240"/>
    </w:pPr>
    <w:rPr>
      <w:b/>
      <w:sz w:val="26"/>
    </w:rPr>
  </w:style>
  <w:style w:type="paragraph" w:customStyle="1" w:styleId="phtitlepageconfirmstamp">
    <w:name w:val="ph_titlepage_confirmstamp"/>
    <w:basedOn w:val="phbase"/>
    <w:autoRedefine/>
    <w:rsid w:val="0081310A"/>
    <w:pPr>
      <w:suppressAutoHyphens/>
      <w:spacing w:before="60" w:after="60"/>
    </w:pPr>
    <w:rPr>
      <w:color w:val="000000"/>
      <w:szCs w:val="24"/>
    </w:rPr>
  </w:style>
  <w:style w:type="paragraph" w:customStyle="1" w:styleId="phtitlepagecustomer">
    <w:name w:val="ph_titlepage_customer"/>
    <w:basedOn w:val="phtitlepage"/>
    <w:next w:val="phtitlepageconfirmstamp"/>
    <w:rsid w:val="0081310A"/>
    <w:pPr>
      <w:spacing w:before="240"/>
    </w:pPr>
    <w:rPr>
      <w:b/>
      <w:sz w:val="26"/>
    </w:rPr>
  </w:style>
  <w:style w:type="paragraph" w:customStyle="1" w:styleId="phtitlepagedocpart">
    <w:name w:val="ph_titlepage_docpart"/>
    <w:basedOn w:val="phtitlepage"/>
    <w:next w:val="phtitlepagecode"/>
    <w:rsid w:val="0081310A"/>
    <w:rPr>
      <w:b/>
    </w:rPr>
  </w:style>
  <w:style w:type="paragraph" w:customStyle="1" w:styleId="phtitlepagedocument">
    <w:name w:val="ph_titlepage_document"/>
    <w:basedOn w:val="phtitlepage"/>
    <w:autoRedefine/>
    <w:rsid w:val="0081310A"/>
    <w:pPr>
      <w:spacing w:before="240"/>
    </w:pPr>
    <w:rPr>
      <w:b/>
      <w:sz w:val="26"/>
    </w:rPr>
  </w:style>
  <w:style w:type="paragraph" w:customStyle="1" w:styleId="phtitlepageother">
    <w:name w:val="ph_titlepage_other"/>
    <w:basedOn w:val="phtitlepage"/>
    <w:rsid w:val="0081310A"/>
  </w:style>
  <w:style w:type="paragraph" w:customStyle="1" w:styleId="phtitlepagesystemfull">
    <w:name w:val="ph_titlepage_system_full"/>
    <w:basedOn w:val="phtitlepage"/>
    <w:next w:val="phtitlepagesystemshort"/>
    <w:rsid w:val="0081310A"/>
    <w:rPr>
      <w:b/>
      <w:bCs/>
      <w:sz w:val="32"/>
      <w:szCs w:val="32"/>
    </w:rPr>
  </w:style>
  <w:style w:type="paragraph" w:customStyle="1" w:styleId="phtitlepagesystemshort">
    <w:name w:val="ph_titlepage_system_short"/>
    <w:basedOn w:val="phtitlepage"/>
    <w:next w:val="phtitlepageother"/>
    <w:rsid w:val="0081310A"/>
    <w:rPr>
      <w:b/>
      <w:sz w:val="32"/>
    </w:rPr>
  </w:style>
  <w:style w:type="character" w:styleId="a9">
    <w:name w:val="Hyperlink"/>
    <w:uiPriority w:val="99"/>
    <w:rsid w:val="0081310A"/>
    <w:rPr>
      <w:color w:val="0000FF"/>
      <w:u w:val="single"/>
    </w:rPr>
  </w:style>
  <w:style w:type="paragraph" w:styleId="aa">
    <w:name w:val="header"/>
    <w:basedOn w:val="a5"/>
    <w:link w:val="ab"/>
    <w:rsid w:val="0081310A"/>
    <w:pPr>
      <w:tabs>
        <w:tab w:val="center" w:pos="4677"/>
        <w:tab w:val="right" w:pos="9355"/>
      </w:tabs>
      <w:jc w:val="center"/>
    </w:pPr>
  </w:style>
  <w:style w:type="paragraph" w:styleId="HTML">
    <w:name w:val="HTML Address"/>
    <w:basedOn w:val="a5"/>
    <w:semiHidden/>
    <w:rsid w:val="0081310A"/>
    <w:rPr>
      <w:i/>
      <w:iCs/>
    </w:rPr>
  </w:style>
  <w:style w:type="paragraph" w:styleId="ac">
    <w:name w:val="footer"/>
    <w:aliases w:val="proposal text"/>
    <w:basedOn w:val="a5"/>
    <w:link w:val="ad"/>
    <w:rsid w:val="0081310A"/>
    <w:pPr>
      <w:tabs>
        <w:tab w:val="center" w:pos="4677"/>
        <w:tab w:val="right" w:pos="9355"/>
      </w:tabs>
    </w:pPr>
  </w:style>
  <w:style w:type="paragraph" w:styleId="25">
    <w:name w:val="toc 2"/>
    <w:basedOn w:val="a5"/>
    <w:next w:val="a5"/>
    <w:autoRedefine/>
    <w:uiPriority w:val="39"/>
    <w:rsid w:val="0081310A"/>
    <w:pPr>
      <w:tabs>
        <w:tab w:val="left" w:pos="851"/>
        <w:tab w:val="right" w:leader="dot" w:pos="10080"/>
      </w:tabs>
      <w:ind w:left="879" w:right="289" w:hanging="522"/>
      <w:jc w:val="left"/>
    </w:pPr>
    <w:rPr>
      <w:szCs w:val="24"/>
    </w:rPr>
  </w:style>
  <w:style w:type="paragraph" w:styleId="36">
    <w:name w:val="toc 3"/>
    <w:basedOn w:val="a5"/>
    <w:next w:val="a5"/>
    <w:autoRedefine/>
    <w:uiPriority w:val="39"/>
    <w:rsid w:val="0081310A"/>
    <w:pPr>
      <w:tabs>
        <w:tab w:val="left" w:pos="2262"/>
        <w:tab w:val="right" w:leader="dot" w:pos="10080"/>
      </w:tabs>
      <w:ind w:left="1512" w:hanging="666"/>
      <w:jc w:val="left"/>
    </w:pPr>
    <w:rPr>
      <w:i/>
      <w:iCs/>
      <w:szCs w:val="24"/>
    </w:rPr>
  </w:style>
  <w:style w:type="paragraph" w:styleId="44">
    <w:name w:val="toc 4"/>
    <w:basedOn w:val="a5"/>
    <w:next w:val="a5"/>
    <w:autoRedefine/>
    <w:uiPriority w:val="39"/>
    <w:rsid w:val="0081310A"/>
    <w:pPr>
      <w:ind w:left="600"/>
      <w:jc w:val="left"/>
    </w:pPr>
    <w:rPr>
      <w:szCs w:val="21"/>
    </w:rPr>
  </w:style>
  <w:style w:type="paragraph" w:styleId="52">
    <w:name w:val="toc 5"/>
    <w:basedOn w:val="a5"/>
    <w:next w:val="a5"/>
    <w:autoRedefine/>
    <w:rsid w:val="0081310A"/>
    <w:pPr>
      <w:ind w:left="960"/>
    </w:pPr>
  </w:style>
  <w:style w:type="paragraph" w:styleId="6">
    <w:name w:val="toc 6"/>
    <w:basedOn w:val="a5"/>
    <w:next w:val="a5"/>
    <w:autoRedefine/>
    <w:rsid w:val="0081310A"/>
    <w:pPr>
      <w:numPr>
        <w:ilvl w:val="2"/>
        <w:numId w:val="35"/>
      </w:numPr>
    </w:pPr>
  </w:style>
  <w:style w:type="paragraph" w:styleId="71">
    <w:name w:val="toc 7"/>
    <w:basedOn w:val="a5"/>
    <w:next w:val="a5"/>
    <w:autoRedefine/>
    <w:rsid w:val="0081310A"/>
    <w:pPr>
      <w:ind w:left="1440"/>
    </w:pPr>
  </w:style>
  <w:style w:type="paragraph" w:styleId="81">
    <w:name w:val="toc 8"/>
    <w:basedOn w:val="a5"/>
    <w:next w:val="a5"/>
    <w:autoRedefine/>
    <w:rsid w:val="0081310A"/>
    <w:pPr>
      <w:ind w:left="1680"/>
    </w:pPr>
  </w:style>
  <w:style w:type="paragraph" w:styleId="91">
    <w:name w:val="toc 9"/>
    <w:basedOn w:val="a5"/>
    <w:next w:val="a5"/>
    <w:autoRedefine/>
    <w:rsid w:val="0081310A"/>
    <w:pPr>
      <w:ind w:left="1920"/>
    </w:pPr>
  </w:style>
  <w:style w:type="paragraph" w:styleId="ae">
    <w:name w:val="Body Text"/>
    <w:aliases w:val="Основной текст Знак Знак Знак,Основной текст Знак Знак Знак Знак Знак Знак,Основной текст Знак Знак Знак Знак Знак,Основной текст Знак Знак Знак Знак Знак Знак Знак Знак Знак Знак Знак Знак Знак Знак,Знак1,Основной текст1"/>
    <w:basedOn w:val="a5"/>
    <w:link w:val="1a"/>
    <w:rsid w:val="0081310A"/>
  </w:style>
  <w:style w:type="paragraph" w:customStyle="1" w:styleId="phheader1withoutnum">
    <w:name w:val="ph_header_1_without_num"/>
    <w:basedOn w:val="17"/>
    <w:next w:val="phnormal"/>
    <w:rsid w:val="0081310A"/>
    <w:pPr>
      <w:numPr>
        <w:numId w:val="0"/>
      </w:numPr>
      <w:ind w:left="720"/>
    </w:pPr>
  </w:style>
  <w:style w:type="character" w:customStyle="1" w:styleId="phcontent0">
    <w:name w:val="ph_content Знак"/>
    <w:rsid w:val="00631797"/>
    <w:rPr>
      <w:rFonts w:ascii="Arial" w:hAnsi="Arial" w:cs="Arial"/>
      <w:b/>
      <w:bCs/>
      <w:sz w:val="28"/>
      <w:szCs w:val="28"/>
      <w:lang w:val="ru-RU" w:eastAsia="ru-RU" w:bidi="ar-SA"/>
    </w:rPr>
  </w:style>
  <w:style w:type="character" w:customStyle="1" w:styleId="phtitlevoid0">
    <w:name w:val="ph_title_void Знак"/>
    <w:rsid w:val="00631797"/>
    <w:rPr>
      <w:rFonts w:ascii="Arial" w:hAnsi="Arial" w:cs="Arial"/>
      <w:b/>
      <w:bCs/>
      <w:sz w:val="28"/>
      <w:szCs w:val="28"/>
      <w:lang w:val="ru-RU" w:eastAsia="ru-RU" w:bidi="ar-SA"/>
    </w:rPr>
  </w:style>
  <w:style w:type="character" w:styleId="af">
    <w:name w:val="page number"/>
    <w:basedOn w:val="a6"/>
    <w:rsid w:val="00631797"/>
  </w:style>
  <w:style w:type="paragraph" w:customStyle="1" w:styleId="phtablecolcaptionunderline">
    <w:name w:val="ph_table_colcaption_underline"/>
    <w:basedOn w:val="phtablecolcaption"/>
    <w:next w:val="phtablecell"/>
    <w:rsid w:val="0081310A"/>
    <w:rPr>
      <w:u w:val="single"/>
    </w:rPr>
  </w:style>
  <w:style w:type="character" w:customStyle="1" w:styleId="phbase0">
    <w:name w:val="ph_base Знак"/>
    <w:rsid w:val="00631797"/>
    <w:rPr>
      <w:rFonts w:ascii="Arial" w:hAnsi="Arial"/>
      <w:sz w:val="24"/>
      <w:lang w:val="ru-RU" w:eastAsia="ru-RU" w:bidi="ar-SA"/>
    </w:rPr>
  </w:style>
  <w:style w:type="character" w:customStyle="1" w:styleId="phcomment0">
    <w:name w:val="ph_comment Знак"/>
    <w:rsid w:val="00631797"/>
    <w:rPr>
      <w:rFonts w:ascii="Arial Narrow" w:hAnsi="Arial Narrow"/>
      <w:vanish/>
      <w:color w:val="0000FF"/>
      <w:sz w:val="24"/>
      <w:lang w:val="ru-RU" w:eastAsia="ru-RU" w:bidi="ar-SA"/>
    </w:rPr>
  </w:style>
  <w:style w:type="paragraph" w:customStyle="1" w:styleId="phadditontype">
    <w:name w:val="ph_additon_type"/>
    <w:basedOn w:val="phbase"/>
    <w:next w:val="phnormal"/>
    <w:rsid w:val="0081310A"/>
    <w:pPr>
      <w:jc w:val="center"/>
    </w:pPr>
    <w:rPr>
      <w:i/>
    </w:rPr>
  </w:style>
  <w:style w:type="paragraph" w:customStyle="1" w:styleId="phstampleft">
    <w:name w:val="ph_stamp_left"/>
    <w:basedOn w:val="phstamp"/>
    <w:rsid w:val="0081310A"/>
    <w:pPr>
      <w:jc w:val="left"/>
    </w:pPr>
    <w:rPr>
      <w:sz w:val="18"/>
    </w:rPr>
  </w:style>
  <w:style w:type="paragraph" w:styleId="af0">
    <w:name w:val="caption"/>
    <w:aliases w:val="Название объекта Знак1,Название объекта Знак Знак,Название объекта Знак2 Знак Знак,Название объекта Знак Знак1 Знак Знак,Название объекта Знак1 Знак Знак Знак Знак,Название объекта Знак Знак Знак Знак Знак Знак"/>
    <w:basedOn w:val="a5"/>
    <w:next w:val="a5"/>
    <w:link w:val="af1"/>
    <w:qFormat/>
    <w:rsid w:val="00631797"/>
    <w:rPr>
      <w:b/>
      <w:bCs/>
      <w:sz w:val="20"/>
    </w:rPr>
  </w:style>
  <w:style w:type="paragraph" w:styleId="af2">
    <w:name w:val="footnote text"/>
    <w:basedOn w:val="a5"/>
    <w:link w:val="af3"/>
    <w:semiHidden/>
    <w:rsid w:val="00631797"/>
    <w:rPr>
      <w:sz w:val="20"/>
    </w:rPr>
  </w:style>
  <w:style w:type="character" w:styleId="HTML0">
    <w:name w:val="HTML Typewriter"/>
    <w:semiHidden/>
    <w:rsid w:val="00631797"/>
    <w:rPr>
      <w:rFonts w:ascii="Courier New" w:eastAsia="Times New Roman" w:hAnsi="Courier New" w:cs="Courier New"/>
      <w:sz w:val="20"/>
      <w:szCs w:val="20"/>
    </w:rPr>
  </w:style>
  <w:style w:type="paragraph" w:customStyle="1" w:styleId="af4">
    <w:name w:val="ТаблицаОсновной"/>
    <w:rsid w:val="00631797"/>
    <w:pPr>
      <w:jc w:val="both"/>
    </w:pPr>
    <w:rPr>
      <w:rFonts w:ascii="Arial" w:hAnsi="Arial" w:cs="Arial"/>
      <w:bCs/>
    </w:rPr>
  </w:style>
  <w:style w:type="paragraph" w:customStyle="1" w:styleId="af5">
    <w:name w:val="ТаблицаШапка"/>
    <w:basedOn w:val="af4"/>
    <w:rsid w:val="00631797"/>
    <w:pPr>
      <w:keepNext/>
      <w:keepLines/>
      <w:spacing w:before="120"/>
      <w:jc w:val="center"/>
    </w:pPr>
    <w:rPr>
      <w:b/>
    </w:rPr>
  </w:style>
  <w:style w:type="paragraph" w:styleId="af6">
    <w:name w:val="Document Map"/>
    <w:basedOn w:val="a5"/>
    <w:link w:val="af7"/>
    <w:rsid w:val="0081310A"/>
    <w:pPr>
      <w:shd w:val="clear" w:color="auto" w:fill="000080"/>
    </w:pPr>
    <w:rPr>
      <w:rFonts w:ascii="Tahoma" w:hAnsi="Tahoma" w:cs="Tahoma"/>
      <w:sz w:val="20"/>
    </w:rPr>
  </w:style>
  <w:style w:type="paragraph" w:customStyle="1" w:styleId="1b">
    <w:name w:val="Маркированный_Уровень_1"/>
    <w:autoRedefine/>
    <w:rsid w:val="00631797"/>
    <w:pPr>
      <w:tabs>
        <w:tab w:val="num" w:pos="1077"/>
      </w:tabs>
      <w:spacing w:before="80" w:line="360" w:lineRule="auto"/>
      <w:ind w:left="1077" w:hanging="357"/>
      <w:jc w:val="both"/>
    </w:pPr>
    <w:rPr>
      <w:rFonts w:ascii="Arial" w:hAnsi="Arial" w:cs="Arial"/>
      <w:sz w:val="24"/>
      <w:lang w:eastAsia="en-US"/>
    </w:rPr>
  </w:style>
  <w:style w:type="character" w:customStyle="1" w:styleId="af8">
    <w:name w:val="Основной текст Знак"/>
    <w:aliases w:val="Основной текст Знак Знак Знак Знак,Основной текст Знак Знак Знак Знак Знак Знак Знак,Основной текст Знак Знак Знак Знак Знак Знак1,Основной текст Знак Знак Знак Знак Знак Знак Знак Знак Знак Знак Знак Знак Знак Знак Знак,Знак1 Знак"/>
    <w:rsid w:val="00631797"/>
    <w:rPr>
      <w:rFonts w:ascii="Arial" w:hAnsi="Arial"/>
      <w:sz w:val="24"/>
      <w:lang w:val="ru-RU" w:eastAsia="ru-RU" w:bidi="ar-SA"/>
    </w:rPr>
  </w:style>
  <w:style w:type="character" w:customStyle="1" w:styleId="af9">
    <w:name w:val="ТаблицаОсновной Знак"/>
    <w:rsid w:val="00631797"/>
    <w:rPr>
      <w:rFonts w:ascii="Arial" w:hAnsi="Arial" w:cs="Arial"/>
      <w:bCs/>
      <w:lang w:val="ru-RU" w:eastAsia="ru-RU" w:bidi="ar-SA"/>
    </w:rPr>
  </w:style>
  <w:style w:type="character" w:styleId="afa">
    <w:name w:val="footnote reference"/>
    <w:rsid w:val="00631797"/>
    <w:rPr>
      <w:vertAlign w:val="superscript"/>
    </w:rPr>
  </w:style>
  <w:style w:type="character" w:customStyle="1" w:styleId="phfootnote0">
    <w:name w:val="ph_footnote Знак"/>
    <w:rsid w:val="00631797"/>
    <w:rPr>
      <w:rFonts w:ascii="Arial" w:hAnsi="Arial"/>
      <w:sz w:val="18"/>
      <w:lang w:val="ru-RU" w:eastAsia="ru-RU" w:bidi="ar-SA"/>
    </w:rPr>
  </w:style>
  <w:style w:type="paragraph" w:styleId="afb">
    <w:name w:val="Balloon Text"/>
    <w:basedOn w:val="a5"/>
    <w:link w:val="afc"/>
    <w:uiPriority w:val="99"/>
    <w:rsid w:val="00631797"/>
    <w:rPr>
      <w:rFonts w:ascii="Tahoma" w:hAnsi="Tahoma"/>
      <w:sz w:val="16"/>
      <w:szCs w:val="16"/>
    </w:rPr>
  </w:style>
  <w:style w:type="character" w:customStyle="1" w:styleId="phstampitalic0">
    <w:name w:val="ph_stamp_italic Знак"/>
    <w:rsid w:val="00631797"/>
    <w:rPr>
      <w:rFonts w:ascii="Arial" w:hAnsi="Arial"/>
      <w:i/>
      <w:sz w:val="16"/>
      <w:lang w:val="ru-RU" w:eastAsia="ru-RU" w:bidi="ar-SA"/>
    </w:rPr>
  </w:style>
  <w:style w:type="character" w:customStyle="1" w:styleId="phstampcenteritalic0">
    <w:name w:val="ph_stamp_center_italic Знак"/>
    <w:rsid w:val="00631797"/>
    <w:rPr>
      <w:rFonts w:ascii="Arial" w:hAnsi="Arial"/>
      <w:bCs/>
      <w:i/>
      <w:sz w:val="16"/>
      <w:lang w:val="ru-RU" w:eastAsia="ru-RU" w:bidi="ar-SA"/>
    </w:rPr>
  </w:style>
  <w:style w:type="character" w:customStyle="1" w:styleId="stampleft">
    <w:name w:val="МСС_stamp_left Знак"/>
    <w:rsid w:val="00631797"/>
    <w:rPr>
      <w:rFonts w:ascii="Arial" w:hAnsi="Arial"/>
      <w:i/>
      <w:sz w:val="18"/>
      <w:lang w:val="ru-RU" w:eastAsia="ru-RU" w:bidi="ar-SA"/>
    </w:rPr>
  </w:style>
  <w:style w:type="character" w:customStyle="1" w:styleId="colontitulup">
    <w:name w:val="МСС_colontitulup Знак"/>
    <w:rsid w:val="00631797"/>
    <w:rPr>
      <w:rFonts w:ascii="Arial" w:hAnsi="Arial"/>
      <w:sz w:val="24"/>
      <w:lang w:val="ru-RU" w:eastAsia="ru-RU" w:bidi="ar-SA"/>
    </w:rPr>
  </w:style>
  <w:style w:type="paragraph" w:customStyle="1" w:styleId="colontitulup0">
    <w:name w:val="МСС_colontitulup"/>
    <w:basedOn w:val="a5"/>
    <w:rsid w:val="00631797"/>
    <w:pPr>
      <w:pBdr>
        <w:bottom w:val="single" w:sz="4" w:space="1" w:color="auto"/>
      </w:pBdr>
      <w:tabs>
        <w:tab w:val="right" w:pos="14600"/>
      </w:tabs>
      <w:jc w:val="center"/>
    </w:pPr>
  </w:style>
  <w:style w:type="paragraph" w:customStyle="1" w:styleId="stampleft0">
    <w:name w:val="МСС_stamp_left"/>
    <w:basedOn w:val="a5"/>
    <w:rsid w:val="00631797"/>
    <w:pPr>
      <w:spacing w:after="20"/>
    </w:pPr>
    <w:rPr>
      <w:i/>
      <w:sz w:val="18"/>
    </w:rPr>
  </w:style>
  <w:style w:type="character" w:customStyle="1" w:styleId="phnormal1">
    <w:name w:val="ph_normal Знак"/>
    <w:basedOn w:val="phbase0"/>
    <w:rsid w:val="00631797"/>
    <w:rPr>
      <w:rFonts w:ascii="Arial" w:hAnsi="Arial"/>
      <w:sz w:val="24"/>
      <w:lang w:val="ru-RU" w:eastAsia="ru-RU" w:bidi="ar-SA"/>
    </w:rPr>
  </w:style>
  <w:style w:type="character" w:customStyle="1" w:styleId="phlistitemizedtitle0">
    <w:name w:val="ph_list_itemized_title Знак"/>
    <w:basedOn w:val="phnormal1"/>
    <w:rsid w:val="00631797"/>
    <w:rPr>
      <w:rFonts w:ascii="Arial" w:hAnsi="Arial"/>
      <w:sz w:val="24"/>
      <w:lang w:val="ru-RU" w:eastAsia="ru-RU" w:bidi="ar-SA"/>
    </w:rPr>
  </w:style>
  <w:style w:type="character" w:customStyle="1" w:styleId="phlistitemized10">
    <w:name w:val="ph_list_itemized_1 Знак"/>
    <w:link w:val="phlistitemized1"/>
    <w:rsid w:val="00C0077A"/>
    <w:rPr>
      <w:rFonts w:ascii="Arial" w:hAnsi="Arial" w:cs="Arial"/>
      <w:sz w:val="24"/>
      <w:lang w:eastAsia="en-US"/>
    </w:rPr>
  </w:style>
  <w:style w:type="paragraph" w:customStyle="1" w:styleId="afd">
    <w:name w:val="Текст пункта"/>
    <w:link w:val="afe"/>
    <w:qFormat/>
    <w:rsid w:val="00C64EA6"/>
    <w:pPr>
      <w:tabs>
        <w:tab w:val="left" w:pos="1134"/>
      </w:tabs>
      <w:spacing w:before="120" w:line="288" w:lineRule="auto"/>
      <w:ind w:firstLine="624"/>
      <w:jc w:val="both"/>
    </w:pPr>
    <w:rPr>
      <w:spacing w:val="2"/>
      <w:sz w:val="24"/>
      <w:szCs w:val="24"/>
    </w:rPr>
  </w:style>
  <w:style w:type="character" w:customStyle="1" w:styleId="afe">
    <w:name w:val="Текст пункта Знак"/>
    <w:link w:val="afd"/>
    <w:rsid w:val="00C64EA6"/>
    <w:rPr>
      <w:spacing w:val="2"/>
      <w:sz w:val="24"/>
      <w:szCs w:val="24"/>
      <w:lang w:bidi="ar-SA"/>
    </w:rPr>
  </w:style>
  <w:style w:type="paragraph" w:customStyle="1" w:styleId="-">
    <w:name w:val="Список-"/>
    <w:basedOn w:val="afd"/>
    <w:link w:val="-0"/>
    <w:rsid w:val="00317539"/>
    <w:pPr>
      <w:numPr>
        <w:numId w:val="5"/>
      </w:numPr>
      <w:tabs>
        <w:tab w:val="clear" w:pos="1134"/>
      </w:tabs>
      <w:spacing w:before="60" w:after="60"/>
    </w:pPr>
    <w:rPr>
      <w:snapToGrid w:val="0"/>
      <w:spacing w:val="0"/>
      <w:szCs w:val="20"/>
    </w:rPr>
  </w:style>
  <w:style w:type="character" w:customStyle="1" w:styleId="-0">
    <w:name w:val="Список- Знак"/>
    <w:link w:val="-"/>
    <w:rsid w:val="00317539"/>
    <w:rPr>
      <w:snapToGrid w:val="0"/>
      <w:sz w:val="24"/>
    </w:rPr>
  </w:style>
  <w:style w:type="character" w:customStyle="1" w:styleId="51">
    <w:name w:val="Заголовок 5 Знак"/>
    <w:aliases w:val="ТП Заголовок 5 Знак,H5 Знак,PIM 5 Знак,5 Знак,ITT t5 Знак,PA Pico Section Знак,Gliederung5 Знак,Block Label Знак,Roman list Знак,h5 Знак,Roman list1 Знак,Roman list2 Знак,Roman list11 Знак,Roman list3 Знак,Roman list12 Знак,sb Знак"/>
    <w:link w:val="50"/>
    <w:uiPriority w:val="9"/>
    <w:rsid w:val="0081310A"/>
    <w:rPr>
      <w:rFonts w:ascii="Arial" w:hAnsi="Arial"/>
      <w:b/>
      <w:bCs/>
      <w:iCs/>
      <w:sz w:val="24"/>
      <w:szCs w:val="26"/>
    </w:rPr>
  </w:style>
  <w:style w:type="character" w:styleId="aff">
    <w:name w:val="annotation reference"/>
    <w:rsid w:val="00667E74"/>
    <w:rPr>
      <w:sz w:val="16"/>
      <w:szCs w:val="16"/>
    </w:rPr>
  </w:style>
  <w:style w:type="paragraph" w:styleId="aff0">
    <w:name w:val="annotation text"/>
    <w:basedOn w:val="a5"/>
    <w:link w:val="aff1"/>
    <w:rsid w:val="00667E74"/>
    <w:pPr>
      <w:spacing w:before="0" w:after="0"/>
    </w:pPr>
    <w:rPr>
      <w:rFonts w:ascii="Tahoma" w:hAnsi="Tahoma"/>
      <w:sz w:val="20"/>
    </w:rPr>
  </w:style>
  <w:style w:type="character" w:customStyle="1" w:styleId="aff1">
    <w:name w:val="Текст примечания Знак"/>
    <w:link w:val="aff0"/>
    <w:uiPriority w:val="99"/>
    <w:rsid w:val="00667E74"/>
    <w:rPr>
      <w:rFonts w:ascii="Tahoma" w:hAnsi="Tahoma"/>
    </w:rPr>
  </w:style>
  <w:style w:type="paragraph" w:customStyle="1" w:styleId="2">
    <w:name w:val="Маркированный 2 уровень"/>
    <w:basedOn w:val="a5"/>
    <w:link w:val="26"/>
    <w:qFormat/>
    <w:rsid w:val="00667E74"/>
    <w:pPr>
      <w:numPr>
        <w:numId w:val="6"/>
      </w:numPr>
      <w:spacing w:before="60" w:after="60" w:line="288" w:lineRule="auto"/>
      <w:ind w:left="1276"/>
    </w:pPr>
    <w:rPr>
      <w:rFonts w:ascii="Tahoma" w:hAnsi="Tahoma"/>
      <w:snapToGrid w:val="0"/>
      <w:spacing w:val="2"/>
      <w:szCs w:val="24"/>
      <w:lang w:eastAsia="en-US"/>
    </w:rPr>
  </w:style>
  <w:style w:type="paragraph" w:customStyle="1" w:styleId="27">
    <w:name w:val="Стиль2"/>
    <w:basedOn w:val="a5"/>
    <w:link w:val="28"/>
    <w:qFormat/>
    <w:rsid w:val="00C30FCF"/>
    <w:pPr>
      <w:numPr>
        <w:ilvl w:val="3"/>
      </w:numPr>
      <w:spacing w:before="0" w:after="0"/>
      <w:ind w:firstLine="567"/>
    </w:pPr>
    <w:rPr>
      <w:rFonts w:ascii="Tahoma" w:hAnsi="Tahoma"/>
      <w:szCs w:val="24"/>
    </w:rPr>
  </w:style>
  <w:style w:type="character" w:customStyle="1" w:styleId="28">
    <w:name w:val="Стиль2 Знак"/>
    <w:link w:val="27"/>
    <w:rsid w:val="00C30FCF"/>
    <w:rPr>
      <w:rFonts w:ascii="Tahoma" w:hAnsi="Tahoma"/>
      <w:sz w:val="24"/>
      <w:szCs w:val="24"/>
    </w:rPr>
  </w:style>
  <w:style w:type="paragraph" w:styleId="aff2">
    <w:name w:val="List Paragraph"/>
    <w:basedOn w:val="a5"/>
    <w:link w:val="aff3"/>
    <w:qFormat/>
    <w:rsid w:val="00474B7B"/>
    <w:pPr>
      <w:tabs>
        <w:tab w:val="num" w:pos="1800"/>
      </w:tabs>
      <w:spacing w:before="0" w:after="0"/>
      <w:ind w:left="1800" w:hanging="360"/>
      <w:contextualSpacing/>
    </w:pPr>
    <w:rPr>
      <w:szCs w:val="24"/>
    </w:rPr>
  </w:style>
  <w:style w:type="character" w:customStyle="1" w:styleId="aff3">
    <w:name w:val="Абзац списка Знак"/>
    <w:link w:val="aff2"/>
    <w:uiPriority w:val="34"/>
    <w:rsid w:val="00474B7B"/>
    <w:rPr>
      <w:sz w:val="24"/>
      <w:szCs w:val="24"/>
    </w:rPr>
  </w:style>
  <w:style w:type="character" w:styleId="aff4">
    <w:name w:val="line number"/>
    <w:uiPriority w:val="99"/>
    <w:semiHidden/>
    <w:unhideWhenUsed/>
    <w:rsid w:val="00D00BE6"/>
  </w:style>
  <w:style w:type="paragraph" w:customStyle="1" w:styleId="aff5">
    <w:name w:val="Обычный.Текст"/>
    <w:rsid w:val="00C51401"/>
    <w:pPr>
      <w:autoSpaceDE w:val="0"/>
      <w:autoSpaceDN w:val="0"/>
      <w:spacing w:after="240"/>
      <w:jc w:val="both"/>
    </w:pPr>
    <w:rPr>
      <w:rFonts w:eastAsia="Calibri"/>
      <w:szCs w:val="24"/>
    </w:rPr>
  </w:style>
  <w:style w:type="paragraph" w:styleId="aff6">
    <w:name w:val="Normal (Web)"/>
    <w:basedOn w:val="a5"/>
    <w:unhideWhenUsed/>
    <w:rsid w:val="00C51401"/>
    <w:pPr>
      <w:spacing w:before="100" w:beforeAutospacing="1" w:after="100" w:afterAutospacing="1"/>
    </w:pPr>
    <w:rPr>
      <w:szCs w:val="24"/>
    </w:rPr>
  </w:style>
  <w:style w:type="character" w:customStyle="1" w:styleId="af3">
    <w:name w:val="Текст сноски Знак"/>
    <w:link w:val="af2"/>
    <w:semiHidden/>
    <w:rsid w:val="00C51401"/>
  </w:style>
  <w:style w:type="paragraph" w:customStyle="1" w:styleId="ConsPlusCell">
    <w:name w:val="ConsPlusCell"/>
    <w:rsid w:val="00C51401"/>
    <w:pPr>
      <w:autoSpaceDE w:val="0"/>
      <w:autoSpaceDN w:val="0"/>
      <w:adjustRightInd w:val="0"/>
    </w:pPr>
    <w:rPr>
      <w:rFonts w:ascii="Arial" w:hAnsi="Arial" w:cs="Arial"/>
    </w:rPr>
  </w:style>
  <w:style w:type="paragraph" w:customStyle="1" w:styleId="ConsPlusNonformat">
    <w:name w:val="ConsPlusNonformat"/>
    <w:uiPriority w:val="99"/>
    <w:rsid w:val="00C51401"/>
    <w:pPr>
      <w:autoSpaceDE w:val="0"/>
      <w:autoSpaceDN w:val="0"/>
      <w:adjustRightInd w:val="0"/>
    </w:pPr>
    <w:rPr>
      <w:rFonts w:ascii="Courier New" w:hAnsi="Courier New" w:cs="Courier New"/>
    </w:rPr>
  </w:style>
  <w:style w:type="character" w:customStyle="1" w:styleId="61">
    <w:name w:val="Заголовок 6 Знак"/>
    <w:aliases w:val="ТП Заголовок 6 Знак,Gliederung6 Знак"/>
    <w:link w:val="60"/>
    <w:uiPriority w:val="9"/>
    <w:rsid w:val="0081310A"/>
    <w:rPr>
      <w:rFonts w:ascii="Arial" w:hAnsi="Arial"/>
      <w:b/>
      <w:bCs/>
      <w:sz w:val="24"/>
      <w:szCs w:val="22"/>
    </w:rPr>
  </w:style>
  <w:style w:type="character" w:customStyle="1" w:styleId="70">
    <w:name w:val="Заголовок 7 Знак"/>
    <w:link w:val="7"/>
    <w:uiPriority w:val="9"/>
    <w:rsid w:val="00DB1738"/>
    <w:rPr>
      <w:rFonts w:ascii="Calibri" w:hAnsi="Calibri"/>
      <w:sz w:val="24"/>
      <w:szCs w:val="24"/>
    </w:rPr>
  </w:style>
  <w:style w:type="character" w:customStyle="1" w:styleId="80">
    <w:name w:val="Заголовок 8 Знак"/>
    <w:link w:val="8"/>
    <w:uiPriority w:val="9"/>
    <w:rsid w:val="00DB1738"/>
    <w:rPr>
      <w:rFonts w:ascii="Calibri" w:hAnsi="Calibri"/>
      <w:i/>
      <w:iCs/>
      <w:sz w:val="24"/>
      <w:szCs w:val="24"/>
    </w:rPr>
  </w:style>
  <w:style w:type="character" w:customStyle="1" w:styleId="90">
    <w:name w:val="Заголовок 9 Знак"/>
    <w:link w:val="9"/>
    <w:uiPriority w:val="9"/>
    <w:rsid w:val="00DB1738"/>
    <w:rPr>
      <w:rFonts w:ascii="Cambria" w:hAnsi="Cambria"/>
      <w:sz w:val="22"/>
      <w:szCs w:val="22"/>
    </w:rPr>
  </w:style>
  <w:style w:type="character" w:customStyle="1" w:styleId="18">
    <w:name w:val="Заголовок 1 Знак"/>
    <w:aliases w:val="H1 Знак,H11 Знак,H12 Знак,H111 Знак,H13 Знак,H112 Знак,H14 Знак,H15 Знак,H16 Знак,H17 Знак,H18 Знак,H19 Знак,H113 Знак,H121 Знак,H1111 Знак,H131 Знак,H1121 Знак,H141 Знак,H151 Знак,H161 Знак,H171 Знак,H181 Знак,... Знак,Заголов Знак"/>
    <w:link w:val="17"/>
    <w:rsid w:val="00F25ED2"/>
    <w:rPr>
      <w:rFonts w:ascii="Arial" w:hAnsi="Arial" w:cs="Arial"/>
      <w:b/>
      <w:sz w:val="28"/>
      <w:szCs w:val="28"/>
    </w:rPr>
  </w:style>
  <w:style w:type="character" w:customStyle="1" w:styleId="24">
    <w:name w:val="Заголовок 2 Знак"/>
    <w:aliases w:val="ç2 Знак,H2 Знак,h2 Знак,Char Знак,Numbered text 3 Знак,H21 Знак,h21 Знак,Numbered text 31 Знак,H22 Знак,h22 Знак,Numbered text 32 Знак,H211 Знак,h211 Знак,Numbered text 311 Знак,H23 Знак,h23 Знак,Numbered text 33 Знак,H212 Знак,H24 Знак"/>
    <w:link w:val="22"/>
    <w:rsid w:val="00F25ED2"/>
    <w:rPr>
      <w:rFonts w:ascii="Arial" w:hAnsi="Arial" w:cs="Arial"/>
      <w:b/>
      <w:sz w:val="24"/>
    </w:rPr>
  </w:style>
  <w:style w:type="character" w:customStyle="1" w:styleId="35">
    <w:name w:val="Заголовок 3 Знак"/>
    <w:aliases w:val="H3 Знак,ç3 Знак,h3 Знак,H31 Знак,h31 Знак,H32 Знак,h32 Знак,H311 Знак,h311 Знак,H33 Знак,h33 Знак,H312 Знак,h312 Знак,H34 Знак,h34 Знак,H35 Знак,h35 Знак,H36 Знак,h36 Знак,H37 Знак,h37 Знак,H38 Знак,h38 Знак,H39 Знак,h39 Знак,H313 Знак"/>
    <w:link w:val="34"/>
    <w:rsid w:val="00F25ED2"/>
    <w:rPr>
      <w:rFonts w:ascii="Arial" w:hAnsi="Arial" w:cs="Arial"/>
      <w:b/>
      <w:bCs/>
      <w:sz w:val="24"/>
    </w:rPr>
  </w:style>
  <w:style w:type="character" w:customStyle="1" w:styleId="43">
    <w:name w:val="Заголовок 4 Знак"/>
    <w:aliases w:val="(подпункт) Знак,c4 Знак,H4 Знак,Параграф Знак,Заголовок 4 (Приложение) Знак,H41 Знак,ТП Заголовок 4 Знак,Çàãîëîâîê 4 Знак,Level 2 - a Знак,4 Знак,I4 Знак,l4 Знак,heading4 Знак,I41 Знак,41 Знак,l41 Знак,heading41 Знак,(Shift Ctrl 4) Знак"/>
    <w:link w:val="42"/>
    <w:rsid w:val="003E0C4D"/>
    <w:rPr>
      <w:rFonts w:ascii="Arial" w:hAnsi="Arial"/>
      <w:b/>
      <w:sz w:val="24"/>
    </w:rPr>
  </w:style>
  <w:style w:type="paragraph" w:customStyle="1" w:styleId="aff7">
    <w:name w:val="Текст_программы"/>
    <w:rsid w:val="00B013EF"/>
    <w:pPr>
      <w:ind w:firstLine="624"/>
    </w:pPr>
    <w:rPr>
      <w:rFonts w:ascii="Courier New" w:hAnsi="Courier New"/>
      <w:spacing w:val="-2"/>
      <w:sz w:val="24"/>
      <w:szCs w:val="23"/>
      <w:lang w:eastAsia="en-US"/>
    </w:rPr>
  </w:style>
  <w:style w:type="paragraph" w:customStyle="1" w:styleId="1c">
    <w:name w:val="Обычный1"/>
    <w:basedOn w:val="a5"/>
    <w:link w:val="CharChar"/>
    <w:rsid w:val="00B013EF"/>
    <w:pPr>
      <w:spacing w:before="0" w:after="0"/>
      <w:ind w:firstLine="851"/>
    </w:pPr>
    <w:rPr>
      <w:rFonts w:ascii="Tahoma" w:hAnsi="Tahoma"/>
      <w:szCs w:val="24"/>
    </w:rPr>
  </w:style>
  <w:style w:type="character" w:customStyle="1" w:styleId="CharChar">
    <w:name w:val="Обычный Char Char"/>
    <w:link w:val="1c"/>
    <w:rsid w:val="00B013EF"/>
    <w:rPr>
      <w:rFonts w:ascii="Tahoma" w:hAnsi="Tahoma"/>
      <w:sz w:val="24"/>
      <w:szCs w:val="24"/>
    </w:rPr>
  </w:style>
  <w:style w:type="character" w:customStyle="1" w:styleId="af7">
    <w:name w:val="Схема документа Знак"/>
    <w:link w:val="af6"/>
    <w:rsid w:val="00B013EF"/>
    <w:rPr>
      <w:rFonts w:ascii="Tahoma" w:hAnsi="Tahoma" w:cs="Tahoma"/>
      <w:shd w:val="clear" w:color="auto" w:fill="000080"/>
    </w:rPr>
  </w:style>
  <w:style w:type="paragraph" w:customStyle="1" w:styleId="aff8">
    <w:name w:val="ЗАГОЛОВОК (титульная)"/>
    <w:basedOn w:val="1c"/>
    <w:next w:val="1c"/>
    <w:rsid w:val="00B013EF"/>
    <w:pPr>
      <w:ind w:firstLine="0"/>
      <w:jc w:val="center"/>
      <w:outlineLvl w:val="0"/>
    </w:pPr>
    <w:rPr>
      <w:b/>
      <w:bCs/>
      <w:caps/>
      <w:sz w:val="28"/>
      <w:szCs w:val="28"/>
    </w:rPr>
  </w:style>
  <w:style w:type="paragraph" w:customStyle="1" w:styleId="aff9">
    <w:name w:val="Подзаголовок (титульная)"/>
    <w:basedOn w:val="1c"/>
    <w:next w:val="1c"/>
    <w:autoRedefine/>
    <w:rsid w:val="00B013EF"/>
    <w:pPr>
      <w:ind w:firstLine="0"/>
      <w:jc w:val="center"/>
    </w:pPr>
    <w:rPr>
      <w:b/>
      <w:sz w:val="28"/>
    </w:rPr>
  </w:style>
  <w:style w:type="paragraph" w:customStyle="1" w:styleId="affa">
    <w:name w:val="Комментарии"/>
    <w:basedOn w:val="1c"/>
    <w:link w:val="CharChar0"/>
    <w:rsid w:val="00B013EF"/>
    <w:rPr>
      <w:color w:val="FF9900"/>
    </w:rPr>
  </w:style>
  <w:style w:type="character" w:customStyle="1" w:styleId="CharChar0">
    <w:name w:val="Комментарии Char Char"/>
    <w:link w:val="affa"/>
    <w:rsid w:val="00B013EF"/>
    <w:rPr>
      <w:rFonts w:ascii="Tahoma" w:hAnsi="Tahoma"/>
      <w:color w:val="FF9900"/>
      <w:sz w:val="24"/>
      <w:szCs w:val="24"/>
    </w:rPr>
  </w:style>
  <w:style w:type="paragraph" w:customStyle="1" w:styleId="affb">
    <w:name w:val="Рисунок"/>
    <w:basedOn w:val="1c"/>
    <w:next w:val="1c"/>
    <w:rsid w:val="00B013EF"/>
    <w:pPr>
      <w:keepNext/>
      <w:ind w:firstLine="0"/>
      <w:jc w:val="center"/>
    </w:pPr>
  </w:style>
  <w:style w:type="paragraph" w:customStyle="1" w:styleId="affc">
    <w:name w:val="Рисунок подпись"/>
    <w:basedOn w:val="1c"/>
    <w:next w:val="1c"/>
    <w:rsid w:val="00B013EF"/>
    <w:pPr>
      <w:ind w:firstLine="0"/>
      <w:jc w:val="center"/>
    </w:pPr>
    <w:rPr>
      <w:b/>
      <w:lang w:val="en-US"/>
    </w:rPr>
  </w:style>
  <w:style w:type="paragraph" w:customStyle="1" w:styleId="affd">
    <w:name w:val="Таблица название таблицы"/>
    <w:basedOn w:val="1c"/>
    <w:next w:val="1c"/>
    <w:rsid w:val="00B013EF"/>
    <w:pPr>
      <w:keepNext/>
      <w:ind w:firstLine="0"/>
    </w:pPr>
    <w:rPr>
      <w:b/>
    </w:rPr>
  </w:style>
  <w:style w:type="paragraph" w:customStyle="1" w:styleId="affe">
    <w:name w:val="Таблица название столбцов"/>
    <w:basedOn w:val="affd"/>
    <w:next w:val="1c"/>
    <w:autoRedefine/>
    <w:rsid w:val="00B013EF"/>
    <w:pPr>
      <w:spacing w:before="120" w:after="120"/>
      <w:jc w:val="center"/>
    </w:pPr>
  </w:style>
  <w:style w:type="paragraph" w:customStyle="1" w:styleId="afff">
    <w:name w:val="Таблица текст"/>
    <w:basedOn w:val="1c"/>
    <w:autoRedefine/>
    <w:rsid w:val="00B013EF"/>
    <w:pPr>
      <w:ind w:firstLine="0"/>
    </w:pPr>
  </w:style>
  <w:style w:type="paragraph" w:customStyle="1" w:styleId="21">
    <w:name w:val="Список 21"/>
    <w:basedOn w:val="1c"/>
    <w:rsid w:val="00B013EF"/>
    <w:pPr>
      <w:numPr>
        <w:numId w:val="7"/>
      </w:numPr>
      <w:tabs>
        <w:tab w:val="clear" w:pos="1620"/>
        <w:tab w:val="num" w:pos="0"/>
      </w:tabs>
      <w:ind w:left="0" w:firstLine="0"/>
    </w:pPr>
    <w:rPr>
      <w:lang w:val="en-US"/>
    </w:rPr>
  </w:style>
  <w:style w:type="paragraph" w:customStyle="1" w:styleId="310">
    <w:name w:val="Список 31"/>
    <w:basedOn w:val="1c"/>
    <w:rsid w:val="00B013EF"/>
    <w:pPr>
      <w:numPr>
        <w:numId w:val="8"/>
      </w:numPr>
      <w:tabs>
        <w:tab w:val="clear" w:pos="1571"/>
        <w:tab w:val="num" w:pos="720"/>
      </w:tabs>
      <w:ind w:left="720" w:firstLine="0"/>
    </w:pPr>
  </w:style>
  <w:style w:type="paragraph" w:customStyle="1" w:styleId="afff0">
    <w:name w:val="ЗАГОЛОВОК ПРИЛОЖЕНИЯ"/>
    <w:basedOn w:val="17"/>
    <w:next w:val="a5"/>
    <w:autoRedefine/>
    <w:rsid w:val="00B013EF"/>
    <w:pPr>
      <w:keepLines w:val="0"/>
      <w:numPr>
        <w:numId w:val="0"/>
      </w:numPr>
      <w:suppressAutoHyphens/>
      <w:spacing w:before="0" w:after="0" w:line="288" w:lineRule="auto"/>
      <w:ind w:right="851"/>
      <w:jc w:val="center"/>
    </w:pPr>
    <w:rPr>
      <w:rFonts w:ascii="Tahoma" w:hAnsi="Tahoma"/>
      <w:caps/>
      <w:sz w:val="24"/>
      <w:szCs w:val="20"/>
    </w:rPr>
  </w:style>
  <w:style w:type="paragraph" w:customStyle="1" w:styleId="afff1">
    <w:name w:val="Подзаголовок приложения"/>
    <w:basedOn w:val="1c"/>
    <w:next w:val="1c"/>
    <w:link w:val="CharChar1"/>
    <w:rsid w:val="00B013EF"/>
    <w:pPr>
      <w:ind w:firstLine="0"/>
      <w:jc w:val="center"/>
    </w:pPr>
    <w:rPr>
      <w:b/>
      <w:sz w:val="28"/>
      <w:szCs w:val="28"/>
    </w:rPr>
  </w:style>
  <w:style w:type="character" w:customStyle="1" w:styleId="CharChar1">
    <w:name w:val="Подзаголовок приложения Char Char"/>
    <w:link w:val="afff1"/>
    <w:rsid w:val="00B013EF"/>
    <w:rPr>
      <w:rFonts w:ascii="Tahoma" w:hAnsi="Tahoma"/>
      <w:b/>
      <w:sz w:val="28"/>
      <w:szCs w:val="28"/>
    </w:rPr>
  </w:style>
  <w:style w:type="paragraph" w:customStyle="1" w:styleId="1d">
    <w:name w:val="Дата1"/>
    <w:basedOn w:val="1c"/>
    <w:next w:val="1c"/>
    <w:autoRedefine/>
    <w:rsid w:val="00B013EF"/>
    <w:pPr>
      <w:ind w:firstLine="0"/>
      <w:jc w:val="center"/>
    </w:pPr>
  </w:style>
  <w:style w:type="paragraph" w:customStyle="1" w:styleId="-1">
    <w:name w:val="Комментарии - список"/>
    <w:basedOn w:val="21"/>
    <w:rsid w:val="00B013EF"/>
    <w:rPr>
      <w:color w:val="FF9900"/>
    </w:rPr>
  </w:style>
  <w:style w:type="paragraph" w:customStyle="1" w:styleId="1">
    <w:name w:val="Список1"/>
    <w:basedOn w:val="1c"/>
    <w:rsid w:val="00B013EF"/>
    <w:pPr>
      <w:numPr>
        <w:numId w:val="9"/>
      </w:numPr>
      <w:tabs>
        <w:tab w:val="clear" w:pos="1571"/>
        <w:tab w:val="num" w:pos="0"/>
      </w:tabs>
      <w:ind w:left="0" w:firstLine="0"/>
    </w:pPr>
  </w:style>
  <w:style w:type="paragraph" w:customStyle="1" w:styleId="afff2">
    <w:name w:val="Таблица текст в ячейках"/>
    <w:basedOn w:val="afff"/>
    <w:rsid w:val="00B013EF"/>
    <w:pPr>
      <w:spacing w:before="120" w:after="120"/>
    </w:pPr>
  </w:style>
  <w:style w:type="character" w:customStyle="1" w:styleId="afc">
    <w:name w:val="Текст выноски Знак"/>
    <w:link w:val="afb"/>
    <w:uiPriority w:val="99"/>
    <w:rsid w:val="00B013EF"/>
    <w:rPr>
      <w:rFonts w:ascii="Tahoma" w:hAnsi="Tahoma" w:cs="Tahoma"/>
      <w:sz w:val="16"/>
      <w:szCs w:val="16"/>
    </w:rPr>
  </w:style>
  <w:style w:type="paragraph" w:styleId="afff3">
    <w:name w:val="annotation subject"/>
    <w:basedOn w:val="aff0"/>
    <w:next w:val="aff0"/>
    <w:link w:val="afff4"/>
    <w:rsid w:val="00B013EF"/>
    <w:rPr>
      <w:b/>
      <w:bCs/>
    </w:rPr>
  </w:style>
  <w:style w:type="character" w:customStyle="1" w:styleId="afff4">
    <w:name w:val="Тема примечания Знак"/>
    <w:link w:val="afff3"/>
    <w:rsid w:val="00B013EF"/>
    <w:rPr>
      <w:rFonts w:ascii="Tahoma" w:hAnsi="Tahoma"/>
      <w:b/>
      <w:bCs/>
    </w:rPr>
  </w:style>
  <w:style w:type="paragraph" w:customStyle="1" w:styleId="TableGraf8L">
    <w:name w:val="TableGraf 8L"/>
    <w:basedOn w:val="a5"/>
    <w:link w:val="TableGraf8L0"/>
    <w:rsid w:val="00B013EF"/>
    <w:pPr>
      <w:spacing w:before="40" w:after="40"/>
    </w:pPr>
    <w:rPr>
      <w:rFonts w:ascii="Tahoma" w:hAnsi="Tahoma"/>
      <w:spacing w:val="2"/>
      <w:sz w:val="16"/>
    </w:rPr>
  </w:style>
  <w:style w:type="character" w:customStyle="1" w:styleId="TableGraf8L0">
    <w:name w:val="TableGraf 8L Знак"/>
    <w:link w:val="TableGraf8L"/>
    <w:rsid w:val="00B013EF"/>
    <w:rPr>
      <w:rFonts w:ascii="Tahoma" w:hAnsi="Tahoma"/>
      <w:spacing w:val="2"/>
      <w:sz w:val="16"/>
    </w:rPr>
  </w:style>
  <w:style w:type="paragraph" w:customStyle="1" w:styleId="TableGraf10L">
    <w:name w:val="TableGraf 10L"/>
    <w:basedOn w:val="TableGraf8L"/>
    <w:link w:val="TableGraf10L0"/>
    <w:rsid w:val="00B013EF"/>
    <w:rPr>
      <w:sz w:val="20"/>
    </w:rPr>
  </w:style>
  <w:style w:type="character" w:customStyle="1" w:styleId="TableGraf10L0">
    <w:name w:val="TableGraf 10L Знак"/>
    <w:link w:val="TableGraf10L"/>
    <w:rsid w:val="00B013EF"/>
    <w:rPr>
      <w:rFonts w:ascii="Tahoma" w:hAnsi="Tahoma"/>
      <w:spacing w:val="2"/>
    </w:rPr>
  </w:style>
  <w:style w:type="paragraph" w:customStyle="1" w:styleId="Head10L">
    <w:name w:val="Head 10L"/>
    <w:basedOn w:val="TableGraf10L"/>
    <w:link w:val="Head10L0"/>
    <w:rsid w:val="00B013EF"/>
    <w:rPr>
      <w:b/>
    </w:rPr>
  </w:style>
  <w:style w:type="character" w:customStyle="1" w:styleId="Head10L0">
    <w:name w:val="Head 10L Знак"/>
    <w:link w:val="Head10L"/>
    <w:rsid w:val="00B013EF"/>
    <w:rPr>
      <w:rFonts w:ascii="Tahoma" w:hAnsi="Tahoma"/>
      <w:b/>
      <w:spacing w:val="2"/>
    </w:rPr>
  </w:style>
  <w:style w:type="paragraph" w:customStyle="1" w:styleId="TableGraf8M">
    <w:name w:val="TableGraf 8M"/>
    <w:basedOn w:val="TableGraf8L"/>
    <w:rsid w:val="00B013EF"/>
    <w:pPr>
      <w:jc w:val="center"/>
    </w:pPr>
  </w:style>
  <w:style w:type="paragraph" w:customStyle="1" w:styleId="Head8M">
    <w:name w:val="Head 8M"/>
    <w:basedOn w:val="TableGraf8M"/>
    <w:rsid w:val="00B013EF"/>
    <w:rPr>
      <w:b/>
    </w:rPr>
  </w:style>
  <w:style w:type="paragraph" w:customStyle="1" w:styleId="Head10M">
    <w:name w:val="Head 10M"/>
    <w:basedOn w:val="Head8M"/>
    <w:rsid w:val="00B013EF"/>
    <w:rPr>
      <w:sz w:val="20"/>
    </w:rPr>
  </w:style>
  <w:style w:type="paragraph" w:customStyle="1" w:styleId="Head12M">
    <w:name w:val="Head 12M"/>
    <w:rsid w:val="00B013EF"/>
    <w:pPr>
      <w:keepLines/>
      <w:spacing w:before="40" w:after="40"/>
      <w:jc w:val="center"/>
    </w:pPr>
    <w:rPr>
      <w:sz w:val="24"/>
      <w:lang w:eastAsia="en-US"/>
    </w:rPr>
  </w:style>
  <w:style w:type="paragraph" w:customStyle="1" w:styleId="Head12M1">
    <w:name w:val="Head 12M1"/>
    <w:basedOn w:val="a5"/>
    <w:rsid w:val="00B013EF"/>
    <w:pPr>
      <w:spacing w:before="60" w:after="60"/>
      <w:ind w:left="851" w:right="851"/>
      <w:jc w:val="center"/>
    </w:pPr>
    <w:rPr>
      <w:rFonts w:ascii="Tahoma" w:hAnsi="Tahoma"/>
      <w:b/>
      <w:caps/>
      <w:lang w:eastAsia="en-US"/>
    </w:rPr>
  </w:style>
  <w:style w:type="paragraph" w:customStyle="1" w:styleId="Head12M2">
    <w:name w:val="Head 12M2"/>
    <w:basedOn w:val="Head12M1"/>
    <w:autoRedefine/>
    <w:rsid w:val="00B013EF"/>
    <w:pPr>
      <w:ind w:left="0" w:right="0"/>
    </w:pPr>
    <w:rPr>
      <w:caps w:val="0"/>
    </w:rPr>
  </w:style>
  <w:style w:type="paragraph" w:customStyle="1" w:styleId="Head8L">
    <w:name w:val="Head 8L"/>
    <w:basedOn w:val="TableGraf8L"/>
    <w:rsid w:val="00B013EF"/>
    <w:rPr>
      <w:b/>
    </w:rPr>
  </w:style>
  <w:style w:type="paragraph" w:customStyle="1" w:styleId="TablName">
    <w:name w:val="Tabl_Name"/>
    <w:basedOn w:val="a5"/>
    <w:link w:val="TablName0"/>
    <w:rsid w:val="00B013EF"/>
    <w:pPr>
      <w:keepNext/>
      <w:keepLines/>
      <w:spacing w:before="120" w:line="288" w:lineRule="auto"/>
      <w:ind w:firstLine="624"/>
    </w:pPr>
    <w:rPr>
      <w:rFonts w:ascii="Tahoma" w:hAnsi="Tahoma"/>
      <w:spacing w:val="2"/>
    </w:rPr>
  </w:style>
  <w:style w:type="character" w:customStyle="1" w:styleId="TablName0">
    <w:name w:val="Tabl_Name Знак"/>
    <w:link w:val="TablName"/>
    <w:rsid w:val="00B013EF"/>
    <w:rPr>
      <w:rFonts w:ascii="Tahoma" w:hAnsi="Tahoma"/>
      <w:spacing w:val="2"/>
      <w:sz w:val="24"/>
    </w:rPr>
  </w:style>
  <w:style w:type="paragraph" w:customStyle="1" w:styleId="TableGraf10M">
    <w:name w:val="TableGraf 10M"/>
    <w:basedOn w:val="TableGraf8M"/>
    <w:link w:val="TableGraf10M0"/>
    <w:rsid w:val="00B013EF"/>
    <w:rPr>
      <w:spacing w:val="0"/>
      <w:sz w:val="20"/>
    </w:rPr>
  </w:style>
  <w:style w:type="character" w:customStyle="1" w:styleId="TableGraf10M0">
    <w:name w:val="TableGraf 10M Знак"/>
    <w:link w:val="TableGraf10M"/>
    <w:rsid w:val="00B013EF"/>
    <w:rPr>
      <w:rFonts w:ascii="Tahoma" w:hAnsi="Tahoma"/>
    </w:rPr>
  </w:style>
  <w:style w:type="paragraph" w:customStyle="1" w:styleId="TableGraf8R">
    <w:name w:val="TableGraf 8R"/>
    <w:basedOn w:val="TableGraf8L"/>
    <w:rsid w:val="00B013EF"/>
    <w:pPr>
      <w:jc w:val="right"/>
    </w:pPr>
  </w:style>
  <w:style w:type="paragraph" w:customStyle="1" w:styleId="TableGraf10R">
    <w:name w:val="TableGraf 10R"/>
    <w:basedOn w:val="TableGraf8R"/>
    <w:rsid w:val="00B013EF"/>
  </w:style>
  <w:style w:type="paragraph" w:customStyle="1" w:styleId="TableGraf12L">
    <w:name w:val="TableGraf 12L"/>
    <w:basedOn w:val="TableGraf8L"/>
    <w:rsid w:val="00B013EF"/>
    <w:rPr>
      <w:sz w:val="24"/>
    </w:rPr>
  </w:style>
  <w:style w:type="paragraph" w:customStyle="1" w:styleId="TableGraf12M">
    <w:name w:val="TableGraf 12M"/>
    <w:basedOn w:val="TableGraf8L"/>
    <w:rsid w:val="00B013EF"/>
    <w:pPr>
      <w:jc w:val="center"/>
    </w:pPr>
    <w:rPr>
      <w:sz w:val="24"/>
    </w:rPr>
  </w:style>
  <w:style w:type="paragraph" w:customStyle="1" w:styleId="TableGraf12R">
    <w:name w:val="TableGraf 12R"/>
    <w:basedOn w:val="TableGraf8R"/>
    <w:rsid w:val="00B013EF"/>
  </w:style>
  <w:style w:type="paragraph" w:customStyle="1" w:styleId="TablGraf8L">
    <w:name w:val="TablGraf 8L"/>
    <w:basedOn w:val="a5"/>
    <w:rsid w:val="00B013EF"/>
    <w:pPr>
      <w:spacing w:before="60" w:after="60" w:line="288" w:lineRule="auto"/>
    </w:pPr>
    <w:rPr>
      <w:rFonts w:ascii="Tahoma" w:hAnsi="Tahoma"/>
      <w:sz w:val="16"/>
      <w:lang w:eastAsia="en-US"/>
    </w:rPr>
  </w:style>
  <w:style w:type="character" w:customStyle="1" w:styleId="ab">
    <w:name w:val="Верхний колонтитул Знак"/>
    <w:link w:val="aa"/>
    <w:rsid w:val="005C0AEF"/>
    <w:rPr>
      <w:rFonts w:ascii="Arial" w:hAnsi="Arial"/>
      <w:sz w:val="24"/>
    </w:rPr>
  </w:style>
  <w:style w:type="paragraph" w:customStyle="1" w:styleId="afff5">
    <w:name w:val="КМД_начало"/>
    <w:autoRedefine/>
    <w:rsid w:val="00B013EF"/>
    <w:pPr>
      <w:tabs>
        <w:tab w:val="left" w:pos="2041"/>
      </w:tabs>
      <w:spacing w:before="120"/>
      <w:ind w:left="1474" w:hanging="1474"/>
    </w:pPr>
    <w:rPr>
      <w:rFonts w:ascii="Tahoma" w:hAnsi="Tahoma"/>
      <w:noProof/>
      <w:color w:val="000000"/>
      <w:sz w:val="24"/>
    </w:rPr>
  </w:style>
  <w:style w:type="paragraph" w:customStyle="1" w:styleId="afff6">
    <w:name w:val="КМД_параметр"/>
    <w:autoRedefine/>
    <w:rsid w:val="00B013EF"/>
    <w:pPr>
      <w:tabs>
        <w:tab w:val="left" w:pos="2041"/>
      </w:tabs>
      <w:spacing w:after="240"/>
      <w:ind w:left="2041" w:hanging="1701"/>
    </w:pPr>
    <w:rPr>
      <w:rFonts w:ascii="Tahoma" w:hAnsi="Tahoma"/>
      <w:noProof/>
      <w:sz w:val="24"/>
    </w:rPr>
  </w:style>
  <w:style w:type="paragraph" w:customStyle="1" w:styleId="29">
    <w:name w:val="КМД_Параметр2"/>
    <w:basedOn w:val="afff6"/>
    <w:rsid w:val="00B013EF"/>
    <w:pPr>
      <w:tabs>
        <w:tab w:val="clear" w:pos="2041"/>
        <w:tab w:val="left" w:pos="2381"/>
      </w:tabs>
      <w:ind w:left="2381"/>
    </w:pPr>
  </w:style>
  <w:style w:type="paragraph" w:customStyle="1" w:styleId="37">
    <w:name w:val="КМД_параметр3"/>
    <w:basedOn w:val="afff6"/>
    <w:rsid w:val="00B013EF"/>
    <w:pPr>
      <w:tabs>
        <w:tab w:val="clear" w:pos="2041"/>
        <w:tab w:val="left" w:pos="2722"/>
      </w:tabs>
      <w:ind w:left="2722"/>
    </w:pPr>
  </w:style>
  <w:style w:type="paragraph" w:customStyle="1" w:styleId="afff7">
    <w:name w:val="КМД_формат"/>
    <w:rsid w:val="00B013EF"/>
    <w:pPr>
      <w:spacing w:line="264" w:lineRule="auto"/>
      <w:ind w:left="1474"/>
    </w:pPr>
    <w:rPr>
      <w:rFonts w:ascii="Tahoma" w:hAnsi="Tahoma"/>
      <w:i/>
      <w:noProof/>
      <w:color w:val="000000"/>
      <w:sz w:val="24"/>
    </w:rPr>
  </w:style>
  <w:style w:type="paragraph" w:customStyle="1" w:styleId="-10">
    <w:name w:val="Приглашение ИКС-1"/>
    <w:rsid w:val="00B013EF"/>
    <w:pPr>
      <w:ind w:left="624"/>
    </w:pPr>
    <w:rPr>
      <w:rFonts w:ascii="Courier New" w:hAnsi="Courier New"/>
      <w:lang w:eastAsia="en-US"/>
    </w:rPr>
  </w:style>
  <w:style w:type="paragraph" w:customStyle="1" w:styleId="afff8">
    <w:name w:val="Приложение"/>
    <w:basedOn w:val="a5"/>
    <w:next w:val="a5"/>
    <w:rsid w:val="00B013EF"/>
    <w:pPr>
      <w:pageBreakBefore/>
      <w:spacing w:before="0" w:after="240" w:line="288" w:lineRule="auto"/>
      <w:jc w:val="right"/>
    </w:pPr>
    <w:rPr>
      <w:rFonts w:ascii="Tahoma" w:hAnsi="Tahoma"/>
      <w:b/>
      <w:caps/>
      <w:lang w:eastAsia="en-US"/>
    </w:rPr>
  </w:style>
  <w:style w:type="paragraph" w:customStyle="1" w:styleId="afff9">
    <w:name w:val="Примечание"/>
    <w:basedOn w:val="a5"/>
    <w:link w:val="afffa"/>
    <w:rsid w:val="00B013EF"/>
    <w:pPr>
      <w:pBdr>
        <w:top w:val="dashed" w:sz="4" w:space="6" w:color="auto"/>
        <w:left w:val="dashed" w:sz="4" w:space="6" w:color="auto"/>
        <w:bottom w:val="dashed" w:sz="4" w:space="6" w:color="auto"/>
        <w:right w:val="dashed" w:sz="4" w:space="6" w:color="auto"/>
      </w:pBdr>
      <w:spacing w:before="240" w:after="0"/>
      <w:ind w:left="567" w:right="567"/>
    </w:pPr>
    <w:rPr>
      <w:rFonts w:ascii="Tahoma" w:hAnsi="Tahoma"/>
      <w:b/>
      <w:sz w:val="20"/>
      <w:szCs w:val="24"/>
    </w:rPr>
  </w:style>
  <w:style w:type="character" w:customStyle="1" w:styleId="afffa">
    <w:name w:val="Примечание Знак"/>
    <w:link w:val="afff9"/>
    <w:rsid w:val="00B013EF"/>
    <w:rPr>
      <w:rFonts w:ascii="Tahoma" w:hAnsi="Tahoma"/>
      <w:b/>
      <w:szCs w:val="24"/>
    </w:rPr>
  </w:style>
  <w:style w:type="paragraph" w:customStyle="1" w:styleId="afffb">
    <w:name w:val="Раздел документа"/>
    <w:basedOn w:val="a5"/>
    <w:next w:val="a5"/>
    <w:rsid w:val="00B013EF"/>
    <w:pPr>
      <w:keepNext/>
      <w:pageBreakBefore/>
      <w:suppressAutoHyphens/>
      <w:spacing w:before="0" w:after="360" w:line="288" w:lineRule="auto"/>
      <w:ind w:left="851" w:right="851"/>
      <w:jc w:val="center"/>
    </w:pPr>
    <w:rPr>
      <w:rFonts w:ascii="Tahoma" w:hAnsi="Tahoma"/>
      <w:b/>
      <w:caps/>
      <w:lang w:eastAsia="en-US"/>
    </w:rPr>
  </w:style>
  <w:style w:type="paragraph" w:customStyle="1" w:styleId="afffc">
    <w:name w:val="Рис"/>
    <w:next w:val="afd"/>
    <w:link w:val="afffd"/>
    <w:rsid w:val="00B013EF"/>
    <w:pPr>
      <w:keepNext/>
      <w:keepLines/>
      <w:spacing w:before="240"/>
      <w:jc w:val="center"/>
    </w:pPr>
    <w:rPr>
      <w:rFonts w:ascii="Tahoma" w:hAnsi="Tahoma"/>
      <w:noProof/>
      <w:sz w:val="24"/>
      <w:lang w:val="en-US"/>
    </w:rPr>
  </w:style>
  <w:style w:type="character" w:customStyle="1" w:styleId="afffd">
    <w:name w:val="Рис Знак"/>
    <w:link w:val="afffc"/>
    <w:rsid w:val="00B013EF"/>
    <w:rPr>
      <w:rFonts w:ascii="Tahoma" w:hAnsi="Tahoma"/>
      <w:noProof/>
      <w:sz w:val="24"/>
      <w:lang w:val="en-US" w:bidi="ar-SA"/>
    </w:rPr>
  </w:style>
  <w:style w:type="paragraph" w:customStyle="1" w:styleId="afffe">
    <w:name w:val="Рис Имя"/>
    <w:basedOn w:val="a5"/>
    <w:next w:val="afffc"/>
    <w:link w:val="affff"/>
    <w:rsid w:val="00B013EF"/>
    <w:pPr>
      <w:spacing w:before="240" w:after="360" w:line="288" w:lineRule="auto"/>
      <w:jc w:val="center"/>
    </w:pPr>
    <w:rPr>
      <w:rFonts w:ascii="Tahoma" w:hAnsi="Tahoma"/>
    </w:rPr>
  </w:style>
  <w:style w:type="character" w:customStyle="1" w:styleId="affff">
    <w:name w:val="Рис Имя Знак"/>
    <w:link w:val="afffe"/>
    <w:rsid w:val="00B013EF"/>
    <w:rPr>
      <w:rFonts w:ascii="Tahoma" w:hAnsi="Tahoma"/>
      <w:sz w:val="24"/>
    </w:rPr>
  </w:style>
  <w:style w:type="paragraph" w:customStyle="1" w:styleId="affff0">
    <w:name w:val="Рис Текст"/>
    <w:basedOn w:val="a5"/>
    <w:rsid w:val="00B013EF"/>
    <w:pPr>
      <w:keepLines/>
      <w:tabs>
        <w:tab w:val="num" w:pos="984"/>
      </w:tabs>
      <w:spacing w:before="120"/>
      <w:ind w:right="851" w:firstLine="624"/>
    </w:pPr>
    <w:rPr>
      <w:rFonts w:ascii="Tahoma" w:hAnsi="Tahoma"/>
      <w:sz w:val="20"/>
      <w:lang w:eastAsia="en-US"/>
    </w:rPr>
  </w:style>
  <w:style w:type="paragraph" w:customStyle="1" w:styleId="affff1">
    <w:name w:val="Содержание"/>
    <w:basedOn w:val="a5"/>
    <w:next w:val="a5"/>
    <w:rsid w:val="00B013EF"/>
    <w:pPr>
      <w:keepNext/>
      <w:pageBreakBefore/>
      <w:suppressAutoHyphens/>
      <w:spacing w:before="240" w:after="240"/>
      <w:jc w:val="center"/>
    </w:pPr>
    <w:rPr>
      <w:rFonts w:ascii="Tahoma" w:hAnsi="Tahoma"/>
      <w:b/>
      <w:caps/>
      <w:lang w:eastAsia="en-US"/>
    </w:rPr>
  </w:style>
  <w:style w:type="paragraph" w:customStyle="1" w:styleId="16">
    <w:name w:val="Маркированный 1 уровень"/>
    <w:link w:val="1e"/>
    <w:qFormat/>
    <w:rsid w:val="00B013EF"/>
    <w:pPr>
      <w:numPr>
        <w:numId w:val="12"/>
      </w:numPr>
      <w:spacing w:before="60" w:after="60" w:line="288" w:lineRule="auto"/>
    </w:pPr>
    <w:rPr>
      <w:rFonts w:ascii="Tahoma" w:hAnsi="Tahoma"/>
      <w:snapToGrid w:val="0"/>
      <w:spacing w:val="2"/>
      <w:sz w:val="24"/>
      <w:szCs w:val="24"/>
      <w:lang w:eastAsia="en-US"/>
    </w:rPr>
  </w:style>
  <w:style w:type="paragraph" w:customStyle="1" w:styleId="13">
    <w:name w:val="Список_1)"/>
    <w:basedOn w:val="afd"/>
    <w:link w:val="1f"/>
    <w:rsid w:val="00B013EF"/>
    <w:pPr>
      <w:numPr>
        <w:numId w:val="11"/>
      </w:numPr>
    </w:pPr>
    <w:rPr>
      <w:kern w:val="24"/>
      <w:szCs w:val="20"/>
    </w:rPr>
  </w:style>
  <w:style w:type="character" w:customStyle="1" w:styleId="1f">
    <w:name w:val="Список_1) Знак"/>
    <w:link w:val="13"/>
    <w:rsid w:val="00B013EF"/>
    <w:rPr>
      <w:spacing w:val="2"/>
      <w:kern w:val="24"/>
      <w:sz w:val="24"/>
    </w:rPr>
  </w:style>
  <w:style w:type="paragraph" w:customStyle="1" w:styleId="15">
    <w:name w:val="Список_1."/>
    <w:basedOn w:val="a5"/>
    <w:rsid w:val="00B013EF"/>
    <w:pPr>
      <w:numPr>
        <w:numId w:val="10"/>
      </w:numPr>
      <w:tabs>
        <w:tab w:val="clear" w:pos="814"/>
      </w:tabs>
      <w:spacing w:before="0" w:line="288" w:lineRule="auto"/>
      <w:ind w:firstLine="0"/>
    </w:pPr>
    <w:rPr>
      <w:rFonts w:ascii="Tahoma" w:hAnsi="Tahoma"/>
      <w:lang w:eastAsia="en-US"/>
    </w:rPr>
  </w:style>
  <w:style w:type="paragraph" w:customStyle="1" w:styleId="1f0">
    <w:name w:val="ТИТ1"/>
    <w:basedOn w:val="afd"/>
    <w:link w:val="1f1"/>
    <w:rsid w:val="00B013EF"/>
    <w:pPr>
      <w:suppressAutoHyphens/>
      <w:spacing w:before="60" w:after="60" w:line="360" w:lineRule="auto"/>
      <w:ind w:left="851" w:right="851" w:firstLine="0"/>
      <w:jc w:val="center"/>
    </w:pPr>
    <w:rPr>
      <w:b/>
      <w:caps/>
    </w:rPr>
  </w:style>
  <w:style w:type="character" w:customStyle="1" w:styleId="1f1">
    <w:name w:val="ТИТ1 Знак"/>
    <w:link w:val="1f0"/>
    <w:rsid w:val="00B013EF"/>
    <w:rPr>
      <w:b/>
      <w:caps/>
      <w:spacing w:val="2"/>
      <w:sz w:val="24"/>
      <w:szCs w:val="24"/>
    </w:rPr>
  </w:style>
  <w:style w:type="paragraph" w:customStyle="1" w:styleId="2a">
    <w:name w:val="Тит2"/>
    <w:basedOn w:val="1f0"/>
    <w:rsid w:val="00B013EF"/>
    <w:rPr>
      <w:caps w:val="0"/>
    </w:rPr>
  </w:style>
  <w:style w:type="paragraph" w:customStyle="1" w:styleId="38">
    <w:name w:val="Тит3"/>
    <w:basedOn w:val="2a"/>
    <w:rsid w:val="00B013EF"/>
    <w:pPr>
      <w:spacing w:before="0" w:after="0" w:line="240" w:lineRule="auto"/>
    </w:pPr>
    <w:rPr>
      <w:b w:val="0"/>
    </w:rPr>
  </w:style>
  <w:style w:type="character" w:customStyle="1" w:styleId="ad">
    <w:name w:val="Нижний колонтитул Знак"/>
    <w:aliases w:val="proposal text Знак"/>
    <w:link w:val="ac"/>
    <w:rsid w:val="00B013EF"/>
    <w:rPr>
      <w:rFonts w:ascii="Arial" w:hAnsi="Arial"/>
      <w:sz w:val="24"/>
    </w:rPr>
  </w:style>
  <w:style w:type="paragraph" w:customStyle="1" w:styleId="1f2">
    <w:name w:val="Прил_Заголовок_1"/>
    <w:basedOn w:val="17"/>
    <w:rsid w:val="00B013EF"/>
    <w:pPr>
      <w:keepLines w:val="0"/>
      <w:numPr>
        <w:numId w:val="0"/>
      </w:numPr>
      <w:tabs>
        <w:tab w:val="num" w:pos="1757"/>
      </w:tabs>
      <w:suppressAutoHyphens/>
      <w:spacing w:before="0" w:after="0" w:line="288" w:lineRule="auto"/>
      <w:ind w:left="1757" w:right="851" w:hanging="360"/>
      <w:jc w:val="center"/>
    </w:pPr>
    <w:rPr>
      <w:rFonts w:ascii="Tahoma" w:hAnsi="Tahoma"/>
      <w:caps/>
      <w:sz w:val="24"/>
      <w:szCs w:val="20"/>
    </w:rPr>
  </w:style>
  <w:style w:type="character" w:customStyle="1" w:styleId="Bold">
    <w:name w:val="Текст_Bold"/>
    <w:rsid w:val="00B013EF"/>
    <w:rPr>
      <w:rFonts w:ascii="Tahoma" w:hAnsi="Tahoma"/>
      <w:b/>
    </w:rPr>
  </w:style>
  <w:style w:type="character" w:customStyle="1" w:styleId="1f3">
    <w:name w:val="Выдел_1"/>
    <w:rsid w:val="00B013EF"/>
    <w:rPr>
      <w:rFonts w:ascii="Tahoma" w:hAnsi="Tahoma"/>
      <w:i/>
      <w:spacing w:val="8"/>
      <w:kern w:val="0"/>
      <w:position w:val="0"/>
      <w:sz w:val="24"/>
      <w:szCs w:val="24"/>
    </w:rPr>
  </w:style>
  <w:style w:type="paragraph" w:customStyle="1" w:styleId="Numpage8">
    <w:name w:val="Num page 8"/>
    <w:rsid w:val="00B013EF"/>
    <w:pPr>
      <w:widowControl w:val="0"/>
      <w:jc w:val="center"/>
    </w:pPr>
    <w:rPr>
      <w:rFonts w:ascii="Tahoma" w:hAnsi="Tahoma"/>
      <w:sz w:val="16"/>
      <w:lang w:eastAsia="en-US"/>
    </w:rPr>
  </w:style>
  <w:style w:type="character" w:customStyle="1" w:styleId="2b">
    <w:name w:val="Код_2"/>
    <w:rsid w:val="00B013EF"/>
    <w:rPr>
      <w:rFonts w:ascii="Courier New" w:hAnsi="Courier New"/>
      <w:spacing w:val="-2"/>
      <w:position w:val="0"/>
      <w:sz w:val="23"/>
      <w:szCs w:val="23"/>
      <w:lang w:val="en-US" w:eastAsia="en-US" w:bidi="ar-SA"/>
    </w:rPr>
  </w:style>
  <w:style w:type="character" w:customStyle="1" w:styleId="affff2">
    <w:name w:val="Кмд_польз"/>
    <w:rsid w:val="00B013EF"/>
    <w:rPr>
      <w:rFonts w:ascii="Courier New" w:hAnsi="Courier New"/>
      <w:b/>
      <w:sz w:val="20"/>
    </w:rPr>
  </w:style>
  <w:style w:type="paragraph" w:customStyle="1" w:styleId="Head12L">
    <w:name w:val="Head 12L"/>
    <w:basedOn w:val="Head10L"/>
    <w:rsid w:val="00B013EF"/>
    <w:rPr>
      <w:sz w:val="24"/>
    </w:rPr>
  </w:style>
  <w:style w:type="paragraph" w:customStyle="1" w:styleId="30">
    <w:name w:val="Маркированный 3 уровень"/>
    <w:basedOn w:val="16"/>
    <w:link w:val="39"/>
    <w:qFormat/>
    <w:rsid w:val="00B013EF"/>
    <w:pPr>
      <w:numPr>
        <w:numId w:val="13"/>
      </w:numPr>
      <w:ind w:left="1701"/>
    </w:pPr>
  </w:style>
  <w:style w:type="paragraph" w:customStyle="1" w:styleId="4">
    <w:name w:val="Маркированный 4 уровень"/>
    <w:basedOn w:val="30"/>
    <w:qFormat/>
    <w:rsid w:val="00B013EF"/>
    <w:pPr>
      <w:numPr>
        <w:numId w:val="14"/>
      </w:numPr>
    </w:pPr>
  </w:style>
  <w:style w:type="paragraph" w:customStyle="1" w:styleId="23">
    <w:name w:val="Нумерованный 2 уровень"/>
    <w:basedOn w:val="a5"/>
    <w:rsid w:val="00B013EF"/>
    <w:pPr>
      <w:numPr>
        <w:numId w:val="15"/>
      </w:numPr>
      <w:spacing w:before="0" w:after="0"/>
    </w:pPr>
    <w:rPr>
      <w:rFonts w:ascii="Tahoma" w:hAnsi="Tahoma"/>
      <w:sz w:val="20"/>
      <w:szCs w:val="24"/>
    </w:rPr>
  </w:style>
  <w:style w:type="paragraph" w:customStyle="1" w:styleId="affff3">
    <w:name w:val="Примечание (текст)"/>
    <w:basedOn w:val="a5"/>
    <w:link w:val="affff4"/>
    <w:rsid w:val="00B013EF"/>
    <w:pPr>
      <w:pBdr>
        <w:top w:val="dashed" w:sz="4" w:space="6" w:color="auto"/>
        <w:left w:val="dashed" w:sz="4" w:space="6" w:color="auto"/>
        <w:bottom w:val="dashed" w:sz="4" w:space="6" w:color="auto"/>
        <w:right w:val="dashed" w:sz="4" w:space="6" w:color="auto"/>
      </w:pBdr>
      <w:spacing w:before="120"/>
      <w:ind w:left="567" w:right="567"/>
    </w:pPr>
    <w:rPr>
      <w:rFonts w:ascii="Tahoma" w:hAnsi="Tahoma"/>
      <w:sz w:val="20"/>
      <w:szCs w:val="24"/>
    </w:rPr>
  </w:style>
  <w:style w:type="character" w:customStyle="1" w:styleId="affff4">
    <w:name w:val="Примечание (текст) Знак"/>
    <w:link w:val="affff3"/>
    <w:rsid w:val="00B013EF"/>
    <w:rPr>
      <w:rFonts w:ascii="Tahoma" w:hAnsi="Tahoma"/>
      <w:szCs w:val="24"/>
    </w:rPr>
  </w:style>
  <w:style w:type="paragraph" w:customStyle="1" w:styleId="affff5">
    <w:name w:val="Важно!"/>
    <w:basedOn w:val="a5"/>
    <w:link w:val="affff6"/>
    <w:rsid w:val="00B013EF"/>
    <w:pPr>
      <w:pBdr>
        <w:top w:val="dashed" w:sz="4" w:space="6" w:color="auto"/>
        <w:left w:val="dashed" w:sz="4" w:space="6" w:color="auto"/>
        <w:bottom w:val="dashed" w:sz="4" w:space="6" w:color="auto"/>
        <w:right w:val="dashed" w:sz="4" w:space="6" w:color="auto"/>
      </w:pBdr>
      <w:spacing w:before="240"/>
      <w:ind w:left="567" w:right="567"/>
    </w:pPr>
    <w:rPr>
      <w:rFonts w:ascii="Tahoma" w:hAnsi="Tahoma"/>
      <w:b/>
      <w:color w:val="E02020"/>
      <w:sz w:val="20"/>
      <w:szCs w:val="24"/>
    </w:rPr>
  </w:style>
  <w:style w:type="character" w:customStyle="1" w:styleId="affff6">
    <w:name w:val="Важно! Знак"/>
    <w:link w:val="affff5"/>
    <w:rsid w:val="00B013EF"/>
    <w:rPr>
      <w:rFonts w:ascii="Tahoma" w:hAnsi="Tahoma"/>
      <w:b/>
      <w:color w:val="E02020"/>
      <w:szCs w:val="24"/>
    </w:rPr>
  </w:style>
  <w:style w:type="paragraph" w:customStyle="1" w:styleId="affff7">
    <w:name w:val="К сведению"/>
    <w:basedOn w:val="a5"/>
    <w:next w:val="affff3"/>
    <w:link w:val="affff8"/>
    <w:rsid w:val="00B013EF"/>
    <w:pPr>
      <w:pBdr>
        <w:top w:val="dashed" w:sz="4" w:space="6" w:color="auto"/>
        <w:left w:val="dashed" w:sz="4" w:space="6" w:color="auto"/>
        <w:bottom w:val="dashed" w:sz="4" w:space="6" w:color="auto"/>
        <w:right w:val="dashed" w:sz="4" w:space="6" w:color="auto"/>
      </w:pBdr>
      <w:spacing w:before="240" w:after="0"/>
      <w:ind w:left="567" w:right="567"/>
    </w:pPr>
    <w:rPr>
      <w:rFonts w:ascii="Tahoma" w:hAnsi="Tahoma"/>
      <w:b/>
      <w:sz w:val="20"/>
      <w:szCs w:val="24"/>
    </w:rPr>
  </w:style>
  <w:style w:type="paragraph" w:customStyle="1" w:styleId="affff9">
    <w:name w:val="Пример"/>
    <w:basedOn w:val="a5"/>
    <w:link w:val="affffa"/>
    <w:rsid w:val="00B013EF"/>
    <w:pPr>
      <w:pBdr>
        <w:top w:val="dashed" w:sz="4" w:space="6" w:color="auto"/>
        <w:left w:val="dashed" w:sz="4" w:space="6" w:color="auto"/>
        <w:bottom w:val="dashed" w:sz="4" w:space="6" w:color="auto"/>
        <w:right w:val="dashed" w:sz="4" w:space="6" w:color="auto"/>
      </w:pBdr>
      <w:spacing w:before="240" w:after="0"/>
      <w:ind w:left="567" w:right="567"/>
    </w:pPr>
    <w:rPr>
      <w:rFonts w:ascii="Tahoma" w:hAnsi="Tahoma"/>
      <w:b/>
      <w:color w:val="1E5C3D"/>
      <w:sz w:val="20"/>
    </w:rPr>
  </w:style>
  <w:style w:type="character" w:customStyle="1" w:styleId="affffa">
    <w:name w:val="Пример Знак"/>
    <w:link w:val="affff9"/>
    <w:rsid w:val="00B013EF"/>
    <w:rPr>
      <w:rFonts w:ascii="Tahoma" w:hAnsi="Tahoma"/>
      <w:b/>
      <w:color w:val="1E5C3D"/>
    </w:rPr>
  </w:style>
  <w:style w:type="paragraph" w:customStyle="1" w:styleId="TableName">
    <w:name w:val="TableName"/>
    <w:basedOn w:val="afd"/>
    <w:rsid w:val="00B013EF"/>
    <w:pPr>
      <w:keepNext/>
      <w:keepLines/>
      <w:tabs>
        <w:tab w:val="clear" w:pos="1134"/>
      </w:tabs>
      <w:ind w:right="567" w:firstLine="0"/>
      <w:jc w:val="left"/>
    </w:pPr>
    <w:rPr>
      <w:spacing w:val="0"/>
      <w:szCs w:val="20"/>
    </w:rPr>
  </w:style>
  <w:style w:type="paragraph" w:styleId="affffb">
    <w:name w:val="Title"/>
    <w:basedOn w:val="a5"/>
    <w:next w:val="a5"/>
    <w:link w:val="affffc"/>
    <w:uiPriority w:val="99"/>
    <w:qFormat/>
    <w:rsid w:val="00B013EF"/>
    <w:pPr>
      <w:spacing w:before="0"/>
    </w:pPr>
    <w:rPr>
      <w:b/>
      <w:sz w:val="20"/>
    </w:rPr>
  </w:style>
  <w:style w:type="character" w:customStyle="1" w:styleId="affffc">
    <w:name w:val="Заголовок Знак"/>
    <w:link w:val="affffb"/>
    <w:uiPriority w:val="99"/>
    <w:rsid w:val="00B013EF"/>
    <w:rPr>
      <w:b/>
    </w:rPr>
  </w:style>
  <w:style w:type="paragraph" w:customStyle="1" w:styleId="affffd">
    <w:name w:val="Список_а)"/>
    <w:basedOn w:val="-"/>
    <w:rsid w:val="00B013EF"/>
    <w:pPr>
      <w:numPr>
        <w:numId w:val="0"/>
      </w:numPr>
      <w:tabs>
        <w:tab w:val="num" w:pos="1620"/>
      </w:tabs>
      <w:ind w:left="1620" w:hanging="769"/>
    </w:pPr>
  </w:style>
  <w:style w:type="paragraph" w:styleId="affffe">
    <w:name w:val="Block Text"/>
    <w:basedOn w:val="a5"/>
    <w:rsid w:val="00B013EF"/>
    <w:pPr>
      <w:spacing w:before="40" w:after="0"/>
      <w:ind w:left="40" w:right="998"/>
    </w:pPr>
    <w:rPr>
      <w:b/>
      <w:sz w:val="20"/>
    </w:rPr>
  </w:style>
  <w:style w:type="paragraph" w:customStyle="1" w:styleId="afffff">
    <w:name w:val="Раздел Отчета"/>
    <w:basedOn w:val="afd"/>
    <w:next w:val="afd"/>
    <w:rsid w:val="00B013EF"/>
    <w:pPr>
      <w:keepNext/>
      <w:pageBreakBefore/>
      <w:tabs>
        <w:tab w:val="clear" w:pos="1134"/>
      </w:tabs>
      <w:suppressAutoHyphens/>
      <w:spacing w:before="0" w:after="360"/>
      <w:ind w:firstLine="0"/>
      <w:jc w:val="center"/>
    </w:pPr>
    <w:rPr>
      <w:b/>
      <w:caps/>
      <w:spacing w:val="0"/>
      <w:szCs w:val="20"/>
    </w:rPr>
  </w:style>
  <w:style w:type="character" w:styleId="afffff0">
    <w:name w:val="FollowedHyperlink"/>
    <w:rsid w:val="00B013EF"/>
    <w:rPr>
      <w:color w:val="800080"/>
      <w:u w:val="single"/>
    </w:rPr>
  </w:style>
  <w:style w:type="paragraph" w:customStyle="1" w:styleId="afffff1">
    <w:name w:val="список"/>
    <w:basedOn w:val="a5"/>
    <w:qFormat/>
    <w:rsid w:val="00B013EF"/>
    <w:pPr>
      <w:tabs>
        <w:tab w:val="num" w:pos="984"/>
      </w:tabs>
      <w:spacing w:before="0" w:after="0"/>
      <w:ind w:firstLine="624"/>
    </w:pPr>
    <w:rPr>
      <w:szCs w:val="24"/>
      <w:lang w:val="en-US"/>
    </w:rPr>
  </w:style>
  <w:style w:type="paragraph" w:customStyle="1" w:styleId="afffff2">
    <w:name w:val="Наименование строк таблицы"/>
    <w:basedOn w:val="a5"/>
    <w:next w:val="a5"/>
    <w:rsid w:val="00B013EF"/>
    <w:pPr>
      <w:spacing w:before="0" w:after="0"/>
      <w:ind w:left="57" w:right="57"/>
    </w:pPr>
    <w:rPr>
      <w:rFonts w:ascii="Tahoma" w:hAnsi="Tahoma" w:cs="Tahoma"/>
      <w:b/>
      <w:sz w:val="20"/>
      <w:szCs w:val="24"/>
    </w:rPr>
  </w:style>
  <w:style w:type="paragraph" w:customStyle="1" w:styleId="afffff3">
    <w:name w:val="Текст таблицы (по левому краю)"/>
    <w:basedOn w:val="a5"/>
    <w:link w:val="afffff4"/>
    <w:rsid w:val="00B013EF"/>
    <w:pPr>
      <w:spacing w:before="60" w:after="60"/>
      <w:ind w:left="57" w:right="57"/>
    </w:pPr>
    <w:rPr>
      <w:rFonts w:ascii="Tahoma" w:hAnsi="Tahoma"/>
      <w:sz w:val="20"/>
      <w:szCs w:val="24"/>
    </w:rPr>
  </w:style>
  <w:style w:type="character" w:customStyle="1" w:styleId="afffff4">
    <w:name w:val="Текст таблицы (по левому краю) Знак"/>
    <w:link w:val="afffff3"/>
    <w:locked/>
    <w:rsid w:val="00B013EF"/>
    <w:rPr>
      <w:rFonts w:ascii="Tahoma" w:hAnsi="Tahoma"/>
      <w:szCs w:val="24"/>
    </w:rPr>
  </w:style>
  <w:style w:type="paragraph" w:styleId="afffff5">
    <w:name w:val="No Spacing"/>
    <w:qFormat/>
    <w:rsid w:val="00B013EF"/>
  </w:style>
  <w:style w:type="character" w:customStyle="1" w:styleId="45">
    <w:name w:val="З4 не нумерованный Знак Знак"/>
    <w:link w:val="46"/>
    <w:locked/>
    <w:rsid w:val="00B013EF"/>
    <w:rPr>
      <w:rFonts w:ascii="Tahoma" w:hAnsi="Tahoma" w:cs="Tahoma"/>
    </w:rPr>
  </w:style>
  <w:style w:type="paragraph" w:customStyle="1" w:styleId="46">
    <w:name w:val="З4 не нумерованный"/>
    <w:basedOn w:val="a5"/>
    <w:next w:val="a5"/>
    <w:link w:val="45"/>
    <w:qFormat/>
    <w:rsid w:val="00B013EF"/>
    <w:pPr>
      <w:spacing w:before="0" w:after="0"/>
    </w:pPr>
    <w:rPr>
      <w:rFonts w:ascii="Tahoma" w:hAnsi="Tahoma"/>
      <w:sz w:val="20"/>
    </w:rPr>
  </w:style>
  <w:style w:type="paragraph" w:customStyle="1" w:styleId="a2">
    <w:name w:val="нумер_список"/>
    <w:basedOn w:val="46"/>
    <w:qFormat/>
    <w:rsid w:val="00B013EF"/>
    <w:pPr>
      <w:numPr>
        <w:numId w:val="16"/>
      </w:numPr>
      <w:tabs>
        <w:tab w:val="num" w:pos="360"/>
        <w:tab w:val="num" w:pos="720"/>
      </w:tabs>
      <w:ind w:left="0" w:firstLine="0"/>
    </w:pPr>
  </w:style>
  <w:style w:type="paragraph" w:customStyle="1" w:styleId="afffff6">
    <w:name w:val="подзаголовок"/>
    <w:basedOn w:val="a5"/>
    <w:qFormat/>
    <w:rsid w:val="00B013EF"/>
    <w:pPr>
      <w:spacing w:before="0" w:after="0"/>
    </w:pPr>
    <w:rPr>
      <w:rFonts w:ascii="Tahoma" w:hAnsi="Tahoma" w:cs="Tahoma"/>
      <w:b/>
      <w:bCs/>
      <w:color w:val="000000"/>
      <w:sz w:val="20"/>
    </w:rPr>
  </w:style>
  <w:style w:type="paragraph" w:customStyle="1" w:styleId="afffff7">
    <w:name w:val="заголовок таблицы"/>
    <w:basedOn w:val="af6"/>
    <w:qFormat/>
    <w:rsid w:val="00B013EF"/>
    <w:pPr>
      <w:framePr w:hSpace="181" w:wrap="notBeside" w:vAnchor="text" w:hAnchor="text" w:y="1"/>
      <w:shd w:val="clear" w:color="auto" w:fill="auto"/>
      <w:spacing w:before="60" w:after="60"/>
      <w:suppressOverlap/>
      <w:jc w:val="center"/>
    </w:pPr>
    <w:rPr>
      <w:lang w:eastAsia="en-US"/>
    </w:rPr>
  </w:style>
  <w:style w:type="paragraph" w:customStyle="1" w:styleId="afffff8">
    <w:name w:val="содержание таблицы"/>
    <w:basedOn w:val="af6"/>
    <w:qFormat/>
    <w:rsid w:val="00B013EF"/>
    <w:pPr>
      <w:framePr w:hSpace="181" w:wrap="notBeside" w:vAnchor="text" w:hAnchor="text" w:y="1"/>
      <w:shd w:val="clear" w:color="auto" w:fill="auto"/>
      <w:spacing w:before="0" w:after="0"/>
      <w:suppressOverlap/>
    </w:pPr>
    <w:rPr>
      <w:lang w:eastAsia="en-US"/>
    </w:rPr>
  </w:style>
  <w:style w:type="paragraph" w:customStyle="1" w:styleId="120">
    <w:name w:val="Стиль заголовок таблицы + 12 пт"/>
    <w:basedOn w:val="afffff7"/>
    <w:rsid w:val="00B013EF"/>
    <w:pPr>
      <w:framePr w:wrap="notBeside"/>
    </w:pPr>
    <w:rPr>
      <w:b/>
    </w:rPr>
  </w:style>
  <w:style w:type="paragraph" w:customStyle="1" w:styleId="122">
    <w:name w:val="Стиль содержание таблицы + 12 пт"/>
    <w:basedOn w:val="afffff8"/>
    <w:rsid w:val="00B013EF"/>
    <w:pPr>
      <w:framePr w:wrap="notBeside"/>
      <w:jc w:val="center"/>
    </w:pPr>
  </w:style>
  <w:style w:type="paragraph" w:customStyle="1" w:styleId="1210">
    <w:name w:val="Стиль заголовок таблицы + 12 пт1"/>
    <w:basedOn w:val="afffff7"/>
    <w:rsid w:val="00B013EF"/>
    <w:pPr>
      <w:framePr w:wrap="notBeside"/>
    </w:pPr>
    <w:rPr>
      <w:b/>
    </w:rPr>
  </w:style>
  <w:style w:type="paragraph" w:customStyle="1" w:styleId="1211">
    <w:name w:val="Стиль содержание таблицы + 12 пт1"/>
    <w:basedOn w:val="afffff8"/>
    <w:rsid w:val="00B013EF"/>
    <w:pPr>
      <w:framePr w:wrap="notBeside"/>
      <w:jc w:val="center"/>
    </w:pPr>
  </w:style>
  <w:style w:type="paragraph" w:customStyle="1" w:styleId="a3">
    <w:name w:val="маркир_список"/>
    <w:basedOn w:val="46"/>
    <w:qFormat/>
    <w:rsid w:val="00B013EF"/>
    <w:pPr>
      <w:numPr>
        <w:numId w:val="17"/>
      </w:numPr>
      <w:tabs>
        <w:tab w:val="num" w:pos="643"/>
        <w:tab w:val="num" w:pos="720"/>
      </w:tabs>
      <w:ind w:left="643"/>
    </w:pPr>
  </w:style>
  <w:style w:type="paragraph" w:customStyle="1" w:styleId="31">
    <w:name w:val="Список31"/>
    <w:basedOn w:val="21"/>
    <w:qFormat/>
    <w:rsid w:val="00B013EF"/>
    <w:pPr>
      <w:numPr>
        <w:numId w:val="18"/>
      </w:numPr>
      <w:tabs>
        <w:tab w:val="num" w:pos="926"/>
      </w:tabs>
      <w:ind w:left="926"/>
    </w:pPr>
  </w:style>
  <w:style w:type="character" w:customStyle="1" w:styleId="3a">
    <w:name w:val="Текст пункта Знак3"/>
    <w:rsid w:val="00B013EF"/>
    <w:rPr>
      <w:rFonts w:ascii="Tahoma" w:hAnsi="Tahoma"/>
      <w:spacing w:val="2"/>
      <w:sz w:val="24"/>
      <w:szCs w:val="24"/>
      <w:lang w:val="ru-RU" w:eastAsia="en-US" w:bidi="ar-SA"/>
    </w:rPr>
  </w:style>
  <w:style w:type="paragraph" w:customStyle="1" w:styleId="afffff9">
    <w:name w:val="Основной шрифт"/>
    <w:link w:val="afffffa"/>
    <w:qFormat/>
    <w:rsid w:val="00B013EF"/>
    <w:pPr>
      <w:ind w:firstLine="340"/>
      <w:jc w:val="both"/>
    </w:pPr>
    <w:rPr>
      <w:rFonts w:ascii="Tahoma" w:hAnsi="Tahoma"/>
      <w:szCs w:val="24"/>
    </w:rPr>
  </w:style>
  <w:style w:type="character" w:customStyle="1" w:styleId="afffffa">
    <w:name w:val="Основной шрифт Знак"/>
    <w:link w:val="afffff9"/>
    <w:rsid w:val="00B013EF"/>
    <w:rPr>
      <w:rFonts w:ascii="Tahoma" w:hAnsi="Tahoma"/>
      <w:szCs w:val="24"/>
      <w:lang w:bidi="ar-SA"/>
    </w:rPr>
  </w:style>
  <w:style w:type="paragraph" w:customStyle="1" w:styleId="410">
    <w:name w:val="Стиль Заголовок 4 + По ширине1"/>
    <w:next w:val="afffff9"/>
    <w:link w:val="411"/>
    <w:rsid w:val="00B013EF"/>
    <w:pPr>
      <w:tabs>
        <w:tab w:val="num" w:pos="312"/>
      </w:tabs>
      <w:ind w:left="1049" w:hanging="907"/>
      <w:jc w:val="both"/>
    </w:pPr>
    <w:rPr>
      <w:rFonts w:ascii="Tahoma" w:hAnsi="Tahoma"/>
      <w:bCs/>
    </w:rPr>
  </w:style>
  <w:style w:type="character" w:customStyle="1" w:styleId="411">
    <w:name w:val="Стиль Заголовок 4 + По ширине1 Знак"/>
    <w:link w:val="410"/>
    <w:rsid w:val="00B013EF"/>
    <w:rPr>
      <w:rFonts w:ascii="Tahoma" w:hAnsi="Tahoma"/>
      <w:bCs/>
      <w:lang w:val="ru-RU" w:eastAsia="ru-RU" w:bidi="ar-SA"/>
    </w:rPr>
  </w:style>
  <w:style w:type="paragraph" w:customStyle="1" w:styleId="afffffb">
    <w:name w:val="Комментарий"/>
    <w:basedOn w:val="a5"/>
    <w:rsid w:val="00B013EF"/>
    <w:pPr>
      <w:spacing w:before="0" w:after="0"/>
      <w:ind w:firstLine="720"/>
    </w:pPr>
    <w:rPr>
      <w:noProof/>
      <w:color w:val="0000FF"/>
      <w:szCs w:val="24"/>
    </w:rPr>
  </w:style>
  <w:style w:type="paragraph" w:customStyle="1" w:styleId="afffffc">
    <w:name w:val="Титул"/>
    <w:basedOn w:val="a5"/>
    <w:rsid w:val="00B013EF"/>
    <w:pPr>
      <w:spacing w:before="0" w:after="0"/>
      <w:jc w:val="center"/>
    </w:pPr>
    <w:rPr>
      <w:lang w:eastAsia="en-US"/>
    </w:rPr>
  </w:style>
  <w:style w:type="paragraph" w:styleId="afffffd">
    <w:name w:val="Body Text Indent"/>
    <w:aliases w:val="Основной текст 1"/>
    <w:basedOn w:val="a5"/>
    <w:link w:val="afffffe"/>
    <w:unhideWhenUsed/>
    <w:rsid w:val="00B013EF"/>
    <w:pPr>
      <w:spacing w:before="0"/>
      <w:ind w:left="283"/>
    </w:pPr>
    <w:rPr>
      <w:rFonts w:ascii="Tahoma" w:hAnsi="Tahoma"/>
      <w:szCs w:val="24"/>
    </w:rPr>
  </w:style>
  <w:style w:type="character" w:customStyle="1" w:styleId="afffffe">
    <w:name w:val="Основной текст с отступом Знак"/>
    <w:aliases w:val="Основной текст 1 Знак"/>
    <w:link w:val="afffffd"/>
    <w:rsid w:val="00B013EF"/>
    <w:rPr>
      <w:rFonts w:ascii="Tahoma" w:hAnsi="Tahoma"/>
      <w:sz w:val="24"/>
      <w:szCs w:val="24"/>
    </w:rPr>
  </w:style>
  <w:style w:type="paragraph" w:customStyle="1" w:styleId="10">
    <w:name w:val="Стиль1"/>
    <w:basedOn w:val="a5"/>
    <w:link w:val="1f4"/>
    <w:qFormat/>
    <w:rsid w:val="00B013EF"/>
    <w:pPr>
      <w:numPr>
        <w:numId w:val="19"/>
      </w:numPr>
      <w:spacing w:before="0" w:after="0"/>
    </w:pPr>
    <w:rPr>
      <w:rFonts w:ascii="Tahoma" w:hAnsi="Tahoma"/>
      <w:szCs w:val="24"/>
    </w:rPr>
  </w:style>
  <w:style w:type="character" w:customStyle="1" w:styleId="1f4">
    <w:name w:val="Стиль1 Знак"/>
    <w:link w:val="10"/>
    <w:rsid w:val="00B013EF"/>
    <w:rPr>
      <w:rFonts w:ascii="Tahoma" w:hAnsi="Tahoma"/>
      <w:sz w:val="24"/>
      <w:szCs w:val="24"/>
    </w:rPr>
  </w:style>
  <w:style w:type="character" w:customStyle="1" w:styleId="apple-converted-space">
    <w:name w:val="apple-converted-space"/>
    <w:rsid w:val="00B013EF"/>
  </w:style>
  <w:style w:type="character" w:customStyle="1" w:styleId="affffff">
    <w:name w:val="номер страницы"/>
    <w:rsid w:val="00B013EF"/>
  </w:style>
  <w:style w:type="paragraph" w:customStyle="1" w:styleId="affffff0">
    <w:name w:val="Текст_без_Отступа"/>
    <w:next w:val="aff5"/>
    <w:rsid w:val="00B013EF"/>
    <w:pPr>
      <w:autoSpaceDE w:val="0"/>
      <w:autoSpaceDN w:val="0"/>
    </w:pPr>
    <w:rPr>
      <w:rFonts w:ascii="SchoolBook" w:hAnsi="SchoolBook"/>
    </w:rPr>
  </w:style>
  <w:style w:type="paragraph" w:customStyle="1" w:styleId="affffff1">
    <w:name w:val="Таблица"/>
    <w:basedOn w:val="aff5"/>
    <w:next w:val="aff5"/>
    <w:rsid w:val="00B013EF"/>
    <w:pPr>
      <w:widowControl w:val="0"/>
      <w:spacing w:after="0"/>
      <w:jc w:val="left"/>
    </w:pPr>
    <w:rPr>
      <w:rFonts w:eastAsia="Times New Roman"/>
      <w:szCs w:val="20"/>
    </w:rPr>
  </w:style>
  <w:style w:type="paragraph" w:customStyle="1" w:styleId="53">
    <w:name w:val="заголовок 5"/>
    <w:basedOn w:val="aff5"/>
    <w:next w:val="aff5"/>
    <w:rsid w:val="00B013EF"/>
    <w:pPr>
      <w:spacing w:before="240" w:after="60"/>
      <w:ind w:left="2864" w:hanging="708"/>
      <w:outlineLvl w:val="4"/>
    </w:pPr>
    <w:rPr>
      <w:rFonts w:ascii="Arial" w:eastAsia="Times New Roman" w:hAnsi="Arial" w:cs="Arial"/>
      <w:sz w:val="22"/>
      <w:szCs w:val="22"/>
    </w:rPr>
  </w:style>
  <w:style w:type="paragraph" w:customStyle="1" w:styleId="62">
    <w:name w:val="заголовок 6"/>
    <w:basedOn w:val="aff5"/>
    <w:next w:val="aff5"/>
    <w:rsid w:val="00B013EF"/>
    <w:pPr>
      <w:spacing w:before="240" w:after="60"/>
      <w:ind w:left="3572" w:hanging="708"/>
      <w:outlineLvl w:val="5"/>
    </w:pPr>
    <w:rPr>
      <w:rFonts w:eastAsia="Times New Roman"/>
      <w:i/>
      <w:iCs/>
      <w:sz w:val="22"/>
      <w:szCs w:val="22"/>
    </w:rPr>
  </w:style>
  <w:style w:type="paragraph" w:customStyle="1" w:styleId="72">
    <w:name w:val="заголовок 7"/>
    <w:basedOn w:val="aff5"/>
    <w:next w:val="aff5"/>
    <w:rsid w:val="00B013EF"/>
    <w:pPr>
      <w:spacing w:before="240" w:after="60"/>
      <w:ind w:left="4280" w:hanging="708"/>
      <w:outlineLvl w:val="6"/>
    </w:pPr>
    <w:rPr>
      <w:rFonts w:ascii="Arial" w:eastAsia="Times New Roman" w:hAnsi="Arial" w:cs="Arial"/>
      <w:szCs w:val="20"/>
    </w:rPr>
  </w:style>
  <w:style w:type="paragraph" w:customStyle="1" w:styleId="82">
    <w:name w:val="заголовок 8"/>
    <w:basedOn w:val="aff5"/>
    <w:next w:val="aff5"/>
    <w:rsid w:val="00B013EF"/>
    <w:pPr>
      <w:spacing w:before="240" w:after="60"/>
      <w:ind w:left="4988" w:hanging="708"/>
      <w:outlineLvl w:val="7"/>
    </w:pPr>
    <w:rPr>
      <w:rFonts w:ascii="Arial" w:eastAsia="Times New Roman" w:hAnsi="Arial" w:cs="Arial"/>
      <w:i/>
      <w:iCs/>
      <w:szCs w:val="20"/>
    </w:rPr>
  </w:style>
  <w:style w:type="paragraph" w:customStyle="1" w:styleId="92">
    <w:name w:val="заголовок 9"/>
    <w:basedOn w:val="aff5"/>
    <w:next w:val="aff5"/>
    <w:rsid w:val="00B013EF"/>
    <w:pPr>
      <w:spacing w:before="240" w:after="60"/>
      <w:ind w:left="5696" w:hanging="708"/>
      <w:outlineLvl w:val="8"/>
    </w:pPr>
    <w:rPr>
      <w:rFonts w:ascii="Arial" w:eastAsia="Times New Roman" w:hAnsi="Arial" w:cs="Arial"/>
      <w:b/>
      <w:bCs/>
      <w:i/>
      <w:iCs/>
      <w:sz w:val="18"/>
      <w:szCs w:val="18"/>
    </w:rPr>
  </w:style>
  <w:style w:type="paragraph" w:customStyle="1" w:styleId="1f5">
    <w:name w:val="Заголовок 1.Глава"/>
    <w:basedOn w:val="aff5"/>
    <w:next w:val="aff5"/>
    <w:rsid w:val="00B013EF"/>
    <w:pPr>
      <w:keepNext/>
      <w:keepLines/>
      <w:tabs>
        <w:tab w:val="left" w:pos="360"/>
      </w:tabs>
      <w:suppressAutoHyphens/>
      <w:spacing w:before="240"/>
      <w:ind w:left="284" w:hanging="284"/>
      <w:jc w:val="left"/>
      <w:outlineLvl w:val="0"/>
    </w:pPr>
    <w:rPr>
      <w:rFonts w:eastAsia="Times New Roman"/>
      <w:b/>
      <w:bCs/>
      <w:kern w:val="28"/>
      <w:sz w:val="28"/>
      <w:szCs w:val="28"/>
    </w:rPr>
  </w:style>
  <w:style w:type="paragraph" w:customStyle="1" w:styleId="2c">
    <w:name w:val="Заголовок 2.Раздел"/>
    <w:basedOn w:val="1f5"/>
    <w:next w:val="aff5"/>
    <w:rsid w:val="00B013EF"/>
    <w:pPr>
      <w:numPr>
        <w:ilvl w:val="1"/>
      </w:numPr>
      <w:spacing w:before="120"/>
      <w:ind w:left="284" w:hanging="284"/>
    </w:pPr>
    <w:rPr>
      <w:kern w:val="0"/>
      <w:sz w:val="20"/>
      <w:szCs w:val="24"/>
    </w:rPr>
  </w:style>
  <w:style w:type="paragraph" w:customStyle="1" w:styleId="3b">
    <w:name w:val="Заголовок 3.Подраздел"/>
    <w:basedOn w:val="1f5"/>
    <w:next w:val="aff5"/>
    <w:rsid w:val="00B013EF"/>
    <w:pPr>
      <w:numPr>
        <w:ilvl w:val="2"/>
      </w:numPr>
      <w:spacing w:before="120"/>
      <w:ind w:left="284" w:hanging="284"/>
    </w:pPr>
    <w:rPr>
      <w:kern w:val="0"/>
      <w:sz w:val="20"/>
      <w:szCs w:val="24"/>
    </w:rPr>
  </w:style>
  <w:style w:type="paragraph" w:customStyle="1" w:styleId="47">
    <w:name w:val="Заголовок 4.Параграф"/>
    <w:basedOn w:val="1f5"/>
    <w:next w:val="a5"/>
    <w:rsid w:val="00B013EF"/>
    <w:pPr>
      <w:numPr>
        <w:ilvl w:val="3"/>
      </w:numPr>
      <w:spacing w:before="120"/>
      <w:ind w:left="284" w:hanging="284"/>
    </w:pPr>
    <w:rPr>
      <w:i/>
      <w:iCs/>
      <w:kern w:val="0"/>
      <w:sz w:val="20"/>
      <w:szCs w:val="24"/>
    </w:rPr>
  </w:style>
  <w:style w:type="paragraph" w:styleId="3c">
    <w:name w:val="Body Text 3"/>
    <w:basedOn w:val="aff5"/>
    <w:link w:val="3d"/>
    <w:rsid w:val="00B013EF"/>
    <w:rPr>
      <w:rFonts w:eastAsia="Times New Roman"/>
      <w:u w:val="single"/>
    </w:rPr>
  </w:style>
  <w:style w:type="character" w:customStyle="1" w:styleId="3d">
    <w:name w:val="Основной текст 3 Знак"/>
    <w:link w:val="3c"/>
    <w:rsid w:val="00B013EF"/>
    <w:rPr>
      <w:szCs w:val="24"/>
      <w:u w:val="single"/>
    </w:rPr>
  </w:style>
  <w:style w:type="paragraph" w:customStyle="1" w:styleId="words">
    <w:name w:val="words"/>
    <w:basedOn w:val="aff5"/>
    <w:rsid w:val="00B013EF"/>
    <w:pPr>
      <w:keepNext/>
      <w:keepLines/>
    </w:pPr>
    <w:rPr>
      <w:rFonts w:eastAsia="Times New Roman"/>
    </w:rPr>
  </w:style>
  <w:style w:type="paragraph" w:customStyle="1" w:styleId="3Tahoma">
    <w:name w:val="Заголовок 3 + Tahoma"/>
    <w:basedOn w:val="34"/>
    <w:rsid w:val="00B013EF"/>
    <w:pPr>
      <w:keepNext w:val="0"/>
      <w:keepLines w:val="0"/>
      <w:numPr>
        <w:ilvl w:val="0"/>
        <w:numId w:val="0"/>
      </w:numPr>
      <w:spacing w:before="0" w:after="0" w:line="240" w:lineRule="auto"/>
      <w:ind w:right="0"/>
    </w:pPr>
    <w:rPr>
      <w:b w:val="0"/>
      <w:bCs w:val="0"/>
      <w:kern w:val="32"/>
      <w:szCs w:val="24"/>
    </w:rPr>
  </w:style>
  <w:style w:type="paragraph" w:customStyle="1" w:styleId="ConsPlusNormal">
    <w:name w:val="ConsPlusNormal"/>
    <w:uiPriority w:val="99"/>
    <w:rsid w:val="00B013EF"/>
    <w:pPr>
      <w:widowControl w:val="0"/>
      <w:autoSpaceDE w:val="0"/>
      <w:autoSpaceDN w:val="0"/>
      <w:adjustRightInd w:val="0"/>
      <w:ind w:firstLine="720"/>
    </w:pPr>
    <w:rPr>
      <w:rFonts w:ascii="Arial" w:hAnsi="Arial" w:cs="Arial"/>
    </w:rPr>
  </w:style>
  <w:style w:type="paragraph" w:customStyle="1" w:styleId="tablebodytext">
    <w:name w:val="tablebodytext"/>
    <w:basedOn w:val="a5"/>
    <w:rsid w:val="00B013EF"/>
    <w:pPr>
      <w:spacing w:before="100" w:beforeAutospacing="1" w:after="100" w:afterAutospacing="1"/>
    </w:pPr>
    <w:rPr>
      <w:szCs w:val="24"/>
    </w:rPr>
  </w:style>
  <w:style w:type="paragraph" w:customStyle="1" w:styleId="affffff2">
    <w:name w:val="МойСтиль"/>
    <w:basedOn w:val="a5"/>
    <w:rsid w:val="00B013EF"/>
    <w:pPr>
      <w:spacing w:before="0" w:after="0"/>
      <w:ind w:firstLine="567"/>
    </w:pPr>
    <w:rPr>
      <w:szCs w:val="24"/>
      <w:lang w:eastAsia="ar-SA"/>
    </w:rPr>
  </w:style>
  <w:style w:type="paragraph" w:styleId="affffff3">
    <w:name w:val="TOC Heading"/>
    <w:basedOn w:val="17"/>
    <w:next w:val="a5"/>
    <w:uiPriority w:val="39"/>
    <w:qFormat/>
    <w:rsid w:val="00B013EF"/>
    <w:pPr>
      <w:pageBreakBefore w:val="0"/>
      <w:numPr>
        <w:numId w:val="0"/>
      </w:numPr>
      <w:spacing w:before="480" w:after="0" w:line="276" w:lineRule="auto"/>
      <w:ind w:right="0"/>
      <w:jc w:val="left"/>
      <w:outlineLvl w:val="9"/>
    </w:pPr>
    <w:rPr>
      <w:rFonts w:ascii="Cambria" w:hAnsi="Cambria"/>
      <w:bCs/>
      <w:color w:val="365F91"/>
    </w:rPr>
  </w:style>
  <w:style w:type="paragraph" w:styleId="affffff4">
    <w:name w:val="Note Heading"/>
    <w:basedOn w:val="a5"/>
    <w:next w:val="a5"/>
    <w:link w:val="affffff5"/>
    <w:rsid w:val="00B013EF"/>
    <w:pPr>
      <w:spacing w:before="120" w:after="0"/>
    </w:pPr>
    <w:rPr>
      <w:szCs w:val="24"/>
    </w:rPr>
  </w:style>
  <w:style w:type="character" w:customStyle="1" w:styleId="affffff5">
    <w:name w:val="Заголовок записки Знак"/>
    <w:link w:val="affffff4"/>
    <w:rsid w:val="00B013EF"/>
    <w:rPr>
      <w:sz w:val="24"/>
      <w:szCs w:val="24"/>
    </w:rPr>
  </w:style>
  <w:style w:type="paragraph" w:styleId="2d">
    <w:name w:val="List Number 2"/>
    <w:basedOn w:val="a5"/>
    <w:uiPriority w:val="99"/>
    <w:rsid w:val="00B013EF"/>
    <w:pPr>
      <w:tabs>
        <w:tab w:val="num" w:pos="643"/>
      </w:tabs>
      <w:spacing w:before="0" w:after="0"/>
      <w:ind w:left="643" w:hanging="360"/>
    </w:pPr>
    <w:rPr>
      <w:szCs w:val="24"/>
    </w:rPr>
  </w:style>
  <w:style w:type="paragraph" w:customStyle="1" w:styleId="3e">
    <w:name w:val="Стиль3 Знак Знак"/>
    <w:basedOn w:val="2e"/>
    <w:rsid w:val="00B013EF"/>
    <w:pPr>
      <w:widowControl w:val="0"/>
      <w:tabs>
        <w:tab w:val="num" w:pos="227"/>
      </w:tabs>
      <w:adjustRightInd w:val="0"/>
      <w:spacing w:before="120" w:after="0" w:line="240" w:lineRule="auto"/>
      <w:ind w:left="0"/>
      <w:textAlignment w:val="baseline"/>
    </w:pPr>
    <w:rPr>
      <w:szCs w:val="20"/>
    </w:rPr>
  </w:style>
  <w:style w:type="paragraph" w:styleId="2e">
    <w:name w:val="Body Text Indent 2"/>
    <w:basedOn w:val="a5"/>
    <w:link w:val="2f"/>
    <w:uiPriority w:val="99"/>
    <w:rsid w:val="00B013EF"/>
    <w:pPr>
      <w:spacing w:before="0" w:line="480" w:lineRule="auto"/>
      <w:ind w:left="283"/>
    </w:pPr>
    <w:rPr>
      <w:szCs w:val="24"/>
    </w:rPr>
  </w:style>
  <w:style w:type="character" w:customStyle="1" w:styleId="2f">
    <w:name w:val="Основной текст с отступом 2 Знак"/>
    <w:link w:val="2e"/>
    <w:uiPriority w:val="99"/>
    <w:rsid w:val="00B013EF"/>
    <w:rPr>
      <w:sz w:val="24"/>
      <w:szCs w:val="24"/>
    </w:rPr>
  </w:style>
  <w:style w:type="paragraph" w:styleId="2f0">
    <w:name w:val="Body Text 2"/>
    <w:basedOn w:val="a5"/>
    <w:link w:val="2f1"/>
    <w:rsid w:val="00B013EF"/>
    <w:pPr>
      <w:tabs>
        <w:tab w:val="num" w:pos="567"/>
      </w:tabs>
      <w:spacing w:before="120" w:after="0"/>
      <w:ind w:left="567" w:hanging="567"/>
    </w:pPr>
  </w:style>
  <w:style w:type="character" w:customStyle="1" w:styleId="2f1">
    <w:name w:val="Основной текст 2 Знак"/>
    <w:link w:val="2f0"/>
    <w:rsid w:val="00B013EF"/>
    <w:rPr>
      <w:sz w:val="24"/>
    </w:rPr>
  </w:style>
  <w:style w:type="paragraph" w:customStyle="1" w:styleId="a0">
    <w:name w:val="Условия контракта"/>
    <w:basedOn w:val="a5"/>
    <w:semiHidden/>
    <w:rsid w:val="00B013EF"/>
    <w:pPr>
      <w:numPr>
        <w:ilvl w:val="1"/>
        <w:numId w:val="20"/>
      </w:numPr>
      <w:spacing w:before="240"/>
    </w:pPr>
    <w:rPr>
      <w:b/>
    </w:rPr>
  </w:style>
  <w:style w:type="paragraph" w:styleId="54">
    <w:name w:val="List Number 5"/>
    <w:basedOn w:val="a5"/>
    <w:rsid w:val="00B013EF"/>
    <w:pPr>
      <w:tabs>
        <w:tab w:val="num" w:pos="1492"/>
      </w:tabs>
      <w:spacing w:before="120" w:after="0"/>
      <w:ind w:left="1492" w:hanging="360"/>
    </w:pPr>
  </w:style>
  <w:style w:type="paragraph" w:styleId="48">
    <w:name w:val="List Number 4"/>
    <w:basedOn w:val="a5"/>
    <w:rsid w:val="00B013EF"/>
    <w:pPr>
      <w:tabs>
        <w:tab w:val="num" w:pos="1209"/>
      </w:tabs>
      <w:spacing w:before="120" w:after="0"/>
      <w:ind w:left="1209" w:hanging="360"/>
    </w:pPr>
  </w:style>
  <w:style w:type="paragraph" w:customStyle="1" w:styleId="3f">
    <w:name w:val="Стиль3"/>
    <w:basedOn w:val="2e"/>
    <w:rsid w:val="00B013EF"/>
    <w:pPr>
      <w:widowControl w:val="0"/>
      <w:tabs>
        <w:tab w:val="num" w:pos="1307"/>
      </w:tabs>
      <w:adjustRightInd w:val="0"/>
      <w:spacing w:before="120" w:after="0" w:line="240" w:lineRule="auto"/>
      <w:ind w:left="1080"/>
      <w:textAlignment w:val="baseline"/>
    </w:pPr>
    <w:rPr>
      <w:szCs w:val="20"/>
    </w:rPr>
  </w:style>
  <w:style w:type="paragraph" w:styleId="3f0">
    <w:name w:val="List Number 3"/>
    <w:basedOn w:val="a5"/>
    <w:rsid w:val="00B013EF"/>
    <w:pPr>
      <w:tabs>
        <w:tab w:val="num" w:pos="926"/>
      </w:tabs>
      <w:spacing w:before="120" w:after="0"/>
      <w:ind w:left="926" w:hanging="360"/>
    </w:pPr>
  </w:style>
  <w:style w:type="paragraph" w:styleId="3f1">
    <w:name w:val="Body Text Indent 3"/>
    <w:basedOn w:val="a5"/>
    <w:link w:val="3f2"/>
    <w:rsid w:val="00B013EF"/>
    <w:pPr>
      <w:spacing w:before="0" w:after="0"/>
      <w:ind w:firstLine="720"/>
    </w:pPr>
    <w:rPr>
      <w:b/>
      <w:bCs/>
      <w:sz w:val="32"/>
      <w:szCs w:val="24"/>
    </w:rPr>
  </w:style>
  <w:style w:type="character" w:customStyle="1" w:styleId="3f2">
    <w:name w:val="Основной текст с отступом 3 Знак"/>
    <w:link w:val="3f1"/>
    <w:rsid w:val="00B013EF"/>
    <w:rPr>
      <w:b/>
      <w:bCs/>
      <w:sz w:val="32"/>
      <w:szCs w:val="24"/>
    </w:rPr>
  </w:style>
  <w:style w:type="paragraph" w:styleId="2f2">
    <w:name w:val="List Bullet 2"/>
    <w:basedOn w:val="a5"/>
    <w:autoRedefine/>
    <w:rsid w:val="00B013EF"/>
    <w:pPr>
      <w:tabs>
        <w:tab w:val="num" w:pos="643"/>
      </w:tabs>
      <w:spacing w:before="120" w:after="0"/>
      <w:ind w:left="643" w:hanging="360"/>
    </w:pPr>
  </w:style>
  <w:style w:type="paragraph" w:styleId="3f3">
    <w:name w:val="List Bullet 3"/>
    <w:basedOn w:val="a5"/>
    <w:autoRedefine/>
    <w:rsid w:val="00B013EF"/>
    <w:pPr>
      <w:tabs>
        <w:tab w:val="num" w:pos="926"/>
      </w:tabs>
      <w:spacing w:before="120" w:after="0"/>
      <w:ind w:left="926" w:hanging="360"/>
    </w:pPr>
  </w:style>
  <w:style w:type="paragraph" w:styleId="49">
    <w:name w:val="List Bullet 4"/>
    <w:basedOn w:val="a5"/>
    <w:autoRedefine/>
    <w:rsid w:val="00B013EF"/>
    <w:pPr>
      <w:tabs>
        <w:tab w:val="num" w:pos="1209"/>
      </w:tabs>
      <w:spacing w:before="120" w:after="0"/>
      <w:ind w:left="1209" w:hanging="360"/>
    </w:pPr>
  </w:style>
  <w:style w:type="paragraph" w:styleId="55">
    <w:name w:val="List Bullet 5"/>
    <w:basedOn w:val="a5"/>
    <w:autoRedefine/>
    <w:rsid w:val="00B013EF"/>
    <w:pPr>
      <w:tabs>
        <w:tab w:val="num" w:pos="1492"/>
      </w:tabs>
      <w:spacing w:before="120" w:after="0"/>
      <w:ind w:left="1492" w:hanging="360"/>
    </w:pPr>
  </w:style>
  <w:style w:type="paragraph" w:styleId="affffff6">
    <w:name w:val="List Number"/>
    <w:basedOn w:val="a5"/>
    <w:rsid w:val="00B013EF"/>
    <w:pPr>
      <w:tabs>
        <w:tab w:val="num" w:pos="360"/>
      </w:tabs>
      <w:spacing w:before="120" w:after="0"/>
      <w:ind w:left="360" w:hanging="360"/>
    </w:pPr>
  </w:style>
  <w:style w:type="paragraph" w:customStyle="1" w:styleId="a4">
    <w:name w:val="Раздел"/>
    <w:basedOn w:val="a5"/>
    <w:semiHidden/>
    <w:rsid w:val="00B013EF"/>
    <w:pPr>
      <w:numPr>
        <w:ilvl w:val="1"/>
        <w:numId w:val="21"/>
      </w:numPr>
      <w:spacing w:before="120"/>
      <w:jc w:val="center"/>
    </w:pPr>
    <w:rPr>
      <w:rFonts w:ascii="Arial Narrow" w:hAnsi="Arial Narrow"/>
      <w:b/>
      <w:sz w:val="28"/>
    </w:rPr>
  </w:style>
  <w:style w:type="paragraph" w:customStyle="1" w:styleId="3">
    <w:name w:val="Раздел 3"/>
    <w:basedOn w:val="a5"/>
    <w:semiHidden/>
    <w:rsid w:val="00B013EF"/>
    <w:pPr>
      <w:numPr>
        <w:numId w:val="22"/>
      </w:numPr>
      <w:spacing w:before="120"/>
      <w:jc w:val="center"/>
    </w:pPr>
    <w:rPr>
      <w:b/>
    </w:rPr>
  </w:style>
  <w:style w:type="paragraph" w:customStyle="1" w:styleId="2f3">
    <w:name w:val="заголовок 2"/>
    <w:basedOn w:val="a5"/>
    <w:next w:val="a5"/>
    <w:rsid w:val="00B013EF"/>
    <w:pPr>
      <w:keepNext/>
      <w:suppressAutoHyphens/>
      <w:autoSpaceDE w:val="0"/>
      <w:autoSpaceDN w:val="0"/>
      <w:spacing w:before="0" w:after="0"/>
      <w:jc w:val="center"/>
    </w:pPr>
    <w:rPr>
      <w:szCs w:val="24"/>
    </w:rPr>
  </w:style>
  <w:style w:type="paragraph" w:customStyle="1" w:styleId="xl35">
    <w:name w:val="xl35"/>
    <w:basedOn w:val="a5"/>
    <w:rsid w:val="00B013EF"/>
    <w:pPr>
      <w:pBdr>
        <w:left w:val="single" w:sz="4" w:space="0" w:color="auto"/>
        <w:right w:val="single" w:sz="4" w:space="0" w:color="auto"/>
      </w:pBdr>
      <w:spacing w:before="100" w:beforeAutospacing="1" w:after="100" w:afterAutospacing="1"/>
      <w:jc w:val="center"/>
      <w:textAlignment w:val="center"/>
    </w:pPr>
    <w:rPr>
      <w:rFonts w:eastAsia="Arial Unicode MS"/>
      <w:sz w:val="22"/>
      <w:szCs w:val="22"/>
    </w:rPr>
  </w:style>
  <w:style w:type="paragraph" w:customStyle="1" w:styleId="3f4">
    <w:name w:val="Стиль3 Знак"/>
    <w:basedOn w:val="2e"/>
    <w:rsid w:val="00B013EF"/>
    <w:pPr>
      <w:widowControl w:val="0"/>
      <w:tabs>
        <w:tab w:val="num" w:pos="1307"/>
      </w:tabs>
      <w:adjustRightInd w:val="0"/>
      <w:spacing w:before="120" w:after="0" w:line="240" w:lineRule="auto"/>
      <w:ind w:left="1080"/>
      <w:textAlignment w:val="baseline"/>
    </w:pPr>
    <w:rPr>
      <w:szCs w:val="20"/>
    </w:rPr>
  </w:style>
  <w:style w:type="paragraph" w:customStyle="1" w:styleId="2-11">
    <w:name w:val="содержание2-11"/>
    <w:basedOn w:val="a5"/>
    <w:rsid w:val="00B013EF"/>
    <w:pPr>
      <w:spacing w:before="120" w:after="0"/>
    </w:pPr>
    <w:rPr>
      <w:szCs w:val="24"/>
    </w:rPr>
  </w:style>
  <w:style w:type="paragraph" w:customStyle="1" w:styleId="xl25">
    <w:name w:val="xl25"/>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sz w:val="22"/>
      <w:szCs w:val="22"/>
    </w:rPr>
  </w:style>
  <w:style w:type="paragraph" w:customStyle="1" w:styleId="xl26">
    <w:name w:val="xl26"/>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2"/>
      <w:szCs w:val="22"/>
    </w:rPr>
  </w:style>
  <w:style w:type="paragraph" w:customStyle="1" w:styleId="xl27">
    <w:name w:val="xl27"/>
    <w:basedOn w:val="a5"/>
    <w:rsid w:val="00B013EF"/>
    <w:pPr>
      <w:spacing w:before="100" w:beforeAutospacing="1" w:after="100" w:afterAutospacing="1"/>
      <w:jc w:val="center"/>
      <w:textAlignment w:val="center"/>
    </w:pPr>
    <w:rPr>
      <w:rFonts w:eastAsia="Arial Unicode MS"/>
      <w:sz w:val="22"/>
      <w:szCs w:val="22"/>
    </w:rPr>
  </w:style>
  <w:style w:type="paragraph" w:customStyle="1" w:styleId="xl28">
    <w:name w:val="xl28"/>
    <w:basedOn w:val="a5"/>
    <w:rsid w:val="00B013EF"/>
    <w:pPr>
      <w:pBdr>
        <w:left w:val="single" w:sz="4" w:space="0" w:color="auto"/>
        <w:bottom w:val="single" w:sz="4" w:space="0" w:color="auto"/>
        <w:right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a5"/>
    <w:rsid w:val="00B013EF"/>
    <w:pPr>
      <w:pBdr>
        <w:left w:val="single" w:sz="4" w:space="0" w:color="auto"/>
        <w:right w:val="single" w:sz="4" w:space="0" w:color="auto"/>
      </w:pBdr>
      <w:spacing w:before="100" w:beforeAutospacing="1" w:after="100" w:afterAutospacing="1"/>
      <w:jc w:val="center"/>
    </w:pPr>
    <w:rPr>
      <w:rFonts w:eastAsia="Arial Unicode MS"/>
      <w:sz w:val="22"/>
      <w:szCs w:val="22"/>
    </w:rPr>
  </w:style>
  <w:style w:type="paragraph" w:customStyle="1" w:styleId="xl30">
    <w:name w:val="xl30"/>
    <w:basedOn w:val="a5"/>
    <w:rsid w:val="00B013EF"/>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sz w:val="22"/>
      <w:szCs w:val="22"/>
    </w:rPr>
  </w:style>
  <w:style w:type="paragraph" w:customStyle="1" w:styleId="xl31">
    <w:name w:val="xl31"/>
    <w:basedOn w:val="a5"/>
    <w:rsid w:val="00B013EF"/>
    <w:pPr>
      <w:pBdr>
        <w:left w:val="single" w:sz="4" w:space="0" w:color="auto"/>
        <w:right w:val="single" w:sz="4" w:space="0" w:color="auto"/>
      </w:pBdr>
      <w:spacing w:before="100" w:beforeAutospacing="1" w:after="100" w:afterAutospacing="1"/>
      <w:jc w:val="center"/>
      <w:textAlignment w:val="center"/>
    </w:pPr>
    <w:rPr>
      <w:rFonts w:eastAsia="Arial Unicode MS"/>
      <w:sz w:val="22"/>
      <w:szCs w:val="22"/>
    </w:rPr>
  </w:style>
  <w:style w:type="paragraph" w:customStyle="1" w:styleId="xl32">
    <w:name w:val="xl32"/>
    <w:basedOn w:val="a5"/>
    <w:rsid w:val="00B013EF"/>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sz w:val="22"/>
      <w:szCs w:val="22"/>
    </w:rPr>
  </w:style>
  <w:style w:type="paragraph" w:customStyle="1" w:styleId="xl33">
    <w:name w:val="xl33"/>
    <w:basedOn w:val="a5"/>
    <w:rsid w:val="00B013EF"/>
    <w:pPr>
      <w:pBdr>
        <w:left w:val="single" w:sz="4" w:space="0" w:color="auto"/>
        <w:right w:val="single" w:sz="4" w:space="0" w:color="auto"/>
      </w:pBdr>
      <w:spacing w:before="100" w:beforeAutospacing="1" w:after="100" w:afterAutospacing="1"/>
      <w:jc w:val="center"/>
      <w:textAlignment w:val="center"/>
    </w:pPr>
    <w:rPr>
      <w:rFonts w:eastAsia="Arial Unicode MS"/>
      <w:sz w:val="22"/>
      <w:szCs w:val="22"/>
    </w:rPr>
  </w:style>
  <w:style w:type="paragraph" w:customStyle="1" w:styleId="xl34">
    <w:name w:val="xl34"/>
    <w:basedOn w:val="a5"/>
    <w:rsid w:val="00B013EF"/>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2"/>
      <w:szCs w:val="22"/>
    </w:rPr>
  </w:style>
  <w:style w:type="paragraph" w:customStyle="1" w:styleId="xl36">
    <w:name w:val="xl36"/>
    <w:basedOn w:val="a5"/>
    <w:rsid w:val="00B013EF"/>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2"/>
      <w:szCs w:val="22"/>
    </w:rPr>
  </w:style>
  <w:style w:type="paragraph" w:customStyle="1" w:styleId="xl24">
    <w:name w:val="xl24"/>
    <w:basedOn w:val="a5"/>
    <w:rsid w:val="00B013EF"/>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2"/>
      <w:szCs w:val="22"/>
    </w:rPr>
  </w:style>
  <w:style w:type="paragraph" w:customStyle="1" w:styleId="a">
    <w:name w:val="Нумерованный"/>
    <w:basedOn w:val="a5"/>
    <w:rsid w:val="00B013EF"/>
    <w:pPr>
      <w:numPr>
        <w:numId w:val="23"/>
      </w:numPr>
      <w:spacing w:before="0" w:after="0"/>
    </w:pPr>
    <w:rPr>
      <w:szCs w:val="24"/>
    </w:rPr>
  </w:style>
  <w:style w:type="paragraph" w:customStyle="1" w:styleId="affffff7">
    <w:name w:val="Стиль"/>
    <w:rsid w:val="00B013EF"/>
    <w:rPr>
      <w:rFonts w:ascii="PetersburgCTT" w:hAnsi="PetersburgCTT"/>
      <w:kern w:val="2"/>
      <w:lang w:eastAsia="en-US"/>
    </w:rPr>
  </w:style>
  <w:style w:type="paragraph" w:customStyle="1" w:styleId="Number">
    <w:name w:val="Number"/>
    <w:basedOn w:val="a5"/>
    <w:autoRedefine/>
    <w:rsid w:val="00B013EF"/>
    <w:pPr>
      <w:keepNext/>
      <w:keepLines/>
      <w:widowControl w:val="0"/>
      <w:spacing w:before="0"/>
      <w:ind w:left="360" w:hanging="360"/>
    </w:pPr>
    <w:rPr>
      <w:bCs/>
      <w:szCs w:val="24"/>
    </w:rPr>
  </w:style>
  <w:style w:type="paragraph" w:customStyle="1" w:styleId="affffff8">
    <w:name w:val="АЦК"/>
    <w:basedOn w:val="a5"/>
    <w:rsid w:val="00B013EF"/>
    <w:pPr>
      <w:spacing w:before="0" w:after="0"/>
      <w:ind w:firstLine="567"/>
    </w:pPr>
    <w:rPr>
      <w:sz w:val="20"/>
    </w:rPr>
  </w:style>
  <w:style w:type="paragraph" w:customStyle="1" w:styleId="1f6">
    <w:name w:val="Верхний колонтитул1"/>
    <w:basedOn w:val="a5"/>
    <w:rsid w:val="00B013EF"/>
    <w:pPr>
      <w:tabs>
        <w:tab w:val="center" w:pos="4153"/>
        <w:tab w:val="right" w:pos="8306"/>
      </w:tabs>
      <w:spacing w:before="0" w:after="0"/>
    </w:pPr>
    <w:rPr>
      <w:sz w:val="20"/>
    </w:rPr>
  </w:style>
  <w:style w:type="character" w:customStyle="1" w:styleId="rvts48050">
    <w:name w:val="rvts48050"/>
    <w:rsid w:val="00B013EF"/>
    <w:rPr>
      <w:rFonts w:ascii="Verdana" w:hAnsi="Verdana" w:hint="default"/>
      <w:b w:val="0"/>
      <w:bCs w:val="0"/>
      <w:i w:val="0"/>
      <w:iCs w:val="0"/>
      <w:strike w:val="0"/>
      <w:dstrike w:val="0"/>
      <w:color w:val="000000"/>
      <w:sz w:val="16"/>
      <w:szCs w:val="16"/>
      <w:u w:val="none"/>
      <w:effect w:val="none"/>
    </w:rPr>
  </w:style>
  <w:style w:type="paragraph" w:styleId="2f4">
    <w:name w:val="List 2"/>
    <w:basedOn w:val="a5"/>
    <w:rsid w:val="00B013EF"/>
    <w:pPr>
      <w:spacing w:before="0" w:after="0"/>
      <w:ind w:left="566" w:hanging="283"/>
    </w:pPr>
  </w:style>
  <w:style w:type="paragraph" w:customStyle="1" w:styleId="1f7">
    <w:name w:val="заголовок 1"/>
    <w:basedOn w:val="a5"/>
    <w:next w:val="a5"/>
    <w:rsid w:val="00B013EF"/>
    <w:pPr>
      <w:keepNext/>
      <w:spacing w:before="0" w:after="0"/>
      <w:ind w:firstLine="720"/>
    </w:pPr>
  </w:style>
  <w:style w:type="paragraph" w:customStyle="1" w:styleId="3f5">
    <w:name w:val="заголовок 3"/>
    <w:basedOn w:val="a5"/>
    <w:next w:val="a5"/>
    <w:rsid w:val="00B013EF"/>
    <w:pPr>
      <w:keepNext/>
      <w:spacing w:before="0" w:after="0"/>
      <w:ind w:firstLine="709"/>
    </w:pPr>
  </w:style>
  <w:style w:type="paragraph" w:styleId="affffff9">
    <w:name w:val="Plain Text"/>
    <w:basedOn w:val="affffff7"/>
    <w:link w:val="affffffa"/>
    <w:rsid w:val="00B013EF"/>
    <w:rPr>
      <w:rFonts w:ascii="Courier New" w:hAnsi="Courier New"/>
      <w:kern w:val="0"/>
    </w:rPr>
  </w:style>
  <w:style w:type="character" w:customStyle="1" w:styleId="affffffa">
    <w:name w:val="Текст Знак"/>
    <w:link w:val="affffff9"/>
    <w:rsid w:val="00B013EF"/>
    <w:rPr>
      <w:rFonts w:ascii="Courier New" w:hAnsi="Courier New"/>
    </w:rPr>
  </w:style>
  <w:style w:type="paragraph" w:customStyle="1" w:styleId="210">
    <w:name w:val="Основной текст 21"/>
    <w:basedOn w:val="a5"/>
    <w:rsid w:val="00B013EF"/>
    <w:pPr>
      <w:widowControl w:val="0"/>
      <w:spacing w:before="0" w:after="0"/>
      <w:ind w:firstLine="720"/>
    </w:pPr>
    <w:rPr>
      <w:sz w:val="26"/>
    </w:rPr>
  </w:style>
  <w:style w:type="paragraph" w:customStyle="1" w:styleId="4a">
    <w:name w:val="заголовок 4"/>
    <w:basedOn w:val="affffff7"/>
    <w:next w:val="affffff7"/>
    <w:rsid w:val="00B013EF"/>
    <w:pPr>
      <w:widowControl w:val="0"/>
      <w:jc w:val="center"/>
    </w:pPr>
    <w:rPr>
      <w:rFonts w:ascii="Times New Roman" w:hAnsi="Times New Roman"/>
      <w:b/>
      <w:kern w:val="28"/>
      <w:sz w:val="24"/>
      <w:lang w:eastAsia="ru-RU"/>
    </w:rPr>
  </w:style>
  <w:style w:type="paragraph" w:customStyle="1" w:styleId="Web">
    <w:name w:val="Обычный (Web)"/>
    <w:basedOn w:val="a5"/>
    <w:rsid w:val="00B013EF"/>
    <w:pPr>
      <w:spacing w:before="100" w:after="100"/>
    </w:pPr>
    <w:rPr>
      <w:rFonts w:ascii="Arial Unicode MS" w:eastAsia="Arial Unicode MS" w:hAnsi="Arial Unicode MS"/>
    </w:rPr>
  </w:style>
  <w:style w:type="paragraph" w:customStyle="1" w:styleId="1f8">
    <w:name w:val="Текст1"/>
    <w:basedOn w:val="a5"/>
    <w:rsid w:val="00B013EF"/>
    <w:pPr>
      <w:spacing w:before="0" w:after="0"/>
      <w:ind w:firstLine="720"/>
    </w:pPr>
    <w:rPr>
      <w:sz w:val="28"/>
    </w:rPr>
  </w:style>
  <w:style w:type="paragraph" w:customStyle="1" w:styleId="PlainText1">
    <w:name w:val="Plain Text1"/>
    <w:basedOn w:val="a5"/>
    <w:rsid w:val="00B013EF"/>
    <w:pPr>
      <w:spacing w:before="0" w:after="0"/>
      <w:ind w:firstLine="720"/>
    </w:pPr>
    <w:rPr>
      <w:sz w:val="28"/>
    </w:rPr>
  </w:style>
  <w:style w:type="paragraph" w:customStyle="1" w:styleId="affffffb">
    <w:name w:val="Стандарт"/>
    <w:basedOn w:val="a5"/>
    <w:rsid w:val="00B013EF"/>
    <w:pPr>
      <w:tabs>
        <w:tab w:val="left" w:pos="0"/>
      </w:tabs>
      <w:spacing w:before="120" w:after="0"/>
      <w:jc w:val="center"/>
      <w:outlineLvl w:val="0"/>
    </w:pPr>
    <w:rPr>
      <w:b/>
    </w:rPr>
  </w:style>
  <w:style w:type="paragraph" w:customStyle="1" w:styleId="affffffc">
    <w:name w:val="Приложение_номер"/>
    <w:basedOn w:val="a5"/>
    <w:next w:val="a5"/>
    <w:rsid w:val="00B013EF"/>
    <w:pPr>
      <w:pageBreakBefore/>
      <w:spacing w:before="0" w:after="0"/>
      <w:jc w:val="right"/>
    </w:pPr>
    <w:rPr>
      <w:b/>
      <w:sz w:val="28"/>
    </w:rPr>
  </w:style>
  <w:style w:type="paragraph" w:customStyle="1" w:styleId="affffffd">
    <w:name w:val="Текст в таблице"/>
    <w:basedOn w:val="a5"/>
    <w:rsid w:val="00B013EF"/>
    <w:pPr>
      <w:spacing w:before="0" w:after="0"/>
    </w:pPr>
  </w:style>
  <w:style w:type="paragraph" w:styleId="affffffe">
    <w:name w:val="List"/>
    <w:basedOn w:val="a5"/>
    <w:rsid w:val="00B013EF"/>
    <w:pPr>
      <w:spacing w:before="0" w:after="0"/>
      <w:ind w:left="283" w:hanging="283"/>
    </w:pPr>
    <w:rPr>
      <w:sz w:val="20"/>
    </w:rPr>
  </w:style>
  <w:style w:type="paragraph" w:styleId="3f6">
    <w:name w:val="List 3"/>
    <w:basedOn w:val="a5"/>
    <w:rsid w:val="00B013EF"/>
    <w:pPr>
      <w:spacing w:before="0" w:after="0"/>
      <w:ind w:left="849" w:hanging="283"/>
    </w:pPr>
    <w:rPr>
      <w:sz w:val="20"/>
    </w:rPr>
  </w:style>
  <w:style w:type="paragraph" w:customStyle="1" w:styleId="Noeeu">
    <w:name w:val="Noeeu"/>
    <w:rsid w:val="00B013EF"/>
    <w:pPr>
      <w:widowControl w:val="0"/>
      <w:autoSpaceDE w:val="0"/>
      <w:autoSpaceDN w:val="0"/>
    </w:pPr>
    <w:rPr>
      <w:spacing w:val="-1"/>
      <w:kern w:val="65535"/>
      <w:position w:val="-1"/>
      <w:sz w:val="24"/>
      <w:szCs w:val="24"/>
      <w:lang w:val="en-US"/>
    </w:rPr>
  </w:style>
  <w:style w:type="paragraph" w:styleId="afffffff">
    <w:name w:val="List Bullet"/>
    <w:basedOn w:val="affffffe"/>
    <w:autoRedefine/>
    <w:rsid w:val="00B013EF"/>
    <w:pPr>
      <w:spacing w:after="240" w:line="240" w:lineRule="atLeast"/>
      <w:ind w:left="567" w:firstLine="0"/>
    </w:pPr>
    <w:rPr>
      <w:rFonts w:eastAsia="Arial"/>
      <w:spacing w:val="-5"/>
    </w:rPr>
  </w:style>
  <w:style w:type="paragraph" w:styleId="afffffff0">
    <w:name w:val="toa heading"/>
    <w:basedOn w:val="a5"/>
    <w:next w:val="a5"/>
    <w:rsid w:val="00B013EF"/>
    <w:pPr>
      <w:spacing w:before="120" w:after="0"/>
    </w:pPr>
    <w:rPr>
      <w:b/>
    </w:rPr>
  </w:style>
  <w:style w:type="paragraph" w:customStyle="1" w:styleId="216">
    <w:name w:val="Стиль Заголовок 2 + 16 пт полужирный По левому краю"/>
    <w:basedOn w:val="22"/>
    <w:rsid w:val="00B013EF"/>
    <w:pPr>
      <w:keepNext w:val="0"/>
      <w:keepLines w:val="0"/>
      <w:numPr>
        <w:numId w:val="0"/>
      </w:numPr>
      <w:spacing w:before="0" w:after="240" w:line="240" w:lineRule="atLeast"/>
      <w:ind w:right="0" w:firstLine="284"/>
      <w:jc w:val="left"/>
    </w:pPr>
    <w:rPr>
      <w:b w:val="0"/>
      <w:bCs/>
      <w:spacing w:val="-5"/>
      <w:sz w:val="32"/>
      <w:szCs w:val="24"/>
    </w:rPr>
  </w:style>
  <w:style w:type="paragraph" w:customStyle="1" w:styleId="ConsNonformat">
    <w:name w:val="ConsNonformat"/>
    <w:rsid w:val="00B013EF"/>
    <w:pPr>
      <w:widowControl w:val="0"/>
      <w:autoSpaceDE w:val="0"/>
      <w:autoSpaceDN w:val="0"/>
      <w:adjustRightInd w:val="0"/>
      <w:ind w:right="19772"/>
    </w:pPr>
    <w:rPr>
      <w:rFonts w:ascii="Courier New" w:hAnsi="Courier New" w:cs="Courier New"/>
      <w:sz w:val="22"/>
      <w:szCs w:val="22"/>
    </w:rPr>
  </w:style>
  <w:style w:type="paragraph" w:customStyle="1" w:styleId="Style0">
    <w:name w:val="Style0"/>
    <w:rsid w:val="00B013EF"/>
    <w:pPr>
      <w:autoSpaceDE w:val="0"/>
      <w:autoSpaceDN w:val="0"/>
    </w:pPr>
    <w:rPr>
      <w:rFonts w:ascii="Arial" w:hAnsi="Arial" w:cs="Arial"/>
      <w:sz w:val="24"/>
      <w:szCs w:val="24"/>
    </w:rPr>
  </w:style>
  <w:style w:type="character" w:customStyle="1" w:styleId="afffffff1">
    <w:name w:val="Знак Знак"/>
    <w:rsid w:val="00B013EF"/>
    <w:rPr>
      <w:snapToGrid/>
      <w:sz w:val="26"/>
      <w:lang w:val="ru-RU" w:eastAsia="ru-RU" w:bidi="ar-SA"/>
    </w:rPr>
  </w:style>
  <w:style w:type="paragraph" w:customStyle="1" w:styleId="56">
    <w:name w:val="Основной текст 5"/>
    <w:basedOn w:val="afffffd"/>
    <w:rsid w:val="00B013EF"/>
    <w:rPr>
      <w:rFonts w:ascii="Times New Roman" w:hAnsi="Times New Roman"/>
      <w:sz w:val="20"/>
      <w:szCs w:val="20"/>
    </w:rPr>
  </w:style>
  <w:style w:type="paragraph" w:customStyle="1" w:styleId="4b">
    <w:name w:val="Основной текст 4"/>
    <w:basedOn w:val="afffffd"/>
    <w:rsid w:val="00B013EF"/>
    <w:rPr>
      <w:rFonts w:ascii="Times New Roman" w:hAnsi="Times New Roman"/>
      <w:sz w:val="20"/>
      <w:szCs w:val="20"/>
    </w:rPr>
  </w:style>
  <w:style w:type="paragraph" w:customStyle="1" w:styleId="afffffff2">
    <w:name w:val="Знак Знак Знак"/>
    <w:basedOn w:val="a5"/>
    <w:rsid w:val="00B013EF"/>
    <w:pPr>
      <w:spacing w:before="100" w:beforeAutospacing="1" w:after="100" w:afterAutospacing="1"/>
    </w:pPr>
    <w:rPr>
      <w:rFonts w:ascii="Tahoma" w:hAnsi="Tahoma"/>
      <w:sz w:val="20"/>
      <w:lang w:val="en-US" w:eastAsia="en-US"/>
    </w:rPr>
  </w:style>
  <w:style w:type="paragraph" w:customStyle="1" w:styleId="afffffff3">
    <w:name w:val="Знак"/>
    <w:basedOn w:val="a5"/>
    <w:rsid w:val="00B013EF"/>
    <w:pPr>
      <w:spacing w:before="100" w:beforeAutospacing="1" w:after="100" w:afterAutospacing="1"/>
    </w:pPr>
    <w:rPr>
      <w:rFonts w:ascii="Tahoma" w:hAnsi="Tahoma"/>
      <w:sz w:val="20"/>
      <w:lang w:val="en-US" w:eastAsia="en-US"/>
    </w:rPr>
  </w:style>
  <w:style w:type="paragraph" w:customStyle="1" w:styleId="2f5">
    <w:name w:val="2 Заголовок"/>
    <w:basedOn w:val="a5"/>
    <w:autoRedefine/>
    <w:rsid w:val="00B013EF"/>
    <w:pPr>
      <w:autoSpaceDE w:val="0"/>
      <w:autoSpaceDN w:val="0"/>
      <w:spacing w:before="0" w:after="0"/>
      <w:ind w:firstLine="540"/>
    </w:pPr>
    <w:rPr>
      <w:b/>
      <w:szCs w:val="24"/>
    </w:rPr>
  </w:style>
  <w:style w:type="paragraph" w:customStyle="1" w:styleId="afffffff4">
    <w:name w:val="Пер Заголовок"/>
    <w:basedOn w:val="17"/>
    <w:autoRedefine/>
    <w:rsid w:val="00B013EF"/>
    <w:pPr>
      <w:keepLines w:val="0"/>
      <w:pageBreakBefore w:val="0"/>
      <w:numPr>
        <w:numId w:val="0"/>
      </w:numPr>
      <w:shd w:val="clear" w:color="auto" w:fill="FFFFFF"/>
      <w:tabs>
        <w:tab w:val="left" w:pos="567"/>
        <w:tab w:val="left" w:pos="709"/>
        <w:tab w:val="left" w:pos="851"/>
        <w:tab w:val="left" w:pos="1418"/>
      </w:tabs>
      <w:spacing w:before="346" w:after="0" w:line="240" w:lineRule="auto"/>
      <w:ind w:left="14" w:right="0"/>
      <w:jc w:val="left"/>
    </w:pPr>
    <w:rPr>
      <w:rFonts w:cs="Tahoma"/>
      <w:bCs/>
      <w:caps/>
      <w:color w:val="000000"/>
      <w:sz w:val="32"/>
      <w:szCs w:val="32"/>
    </w:rPr>
  </w:style>
  <w:style w:type="character" w:customStyle="1" w:styleId="1f9">
    <w:name w:val="Знак Знак1"/>
    <w:rsid w:val="00B013EF"/>
    <w:rPr>
      <w:snapToGrid/>
      <w:sz w:val="26"/>
      <w:lang w:val="ru-RU" w:eastAsia="ru-RU" w:bidi="ar-SA"/>
    </w:rPr>
  </w:style>
  <w:style w:type="paragraph" w:customStyle="1" w:styleId="BodyText21">
    <w:name w:val="Body Text 21"/>
    <w:basedOn w:val="a5"/>
    <w:rsid w:val="00B013EF"/>
    <w:pPr>
      <w:widowControl w:val="0"/>
      <w:spacing w:before="0" w:after="0"/>
      <w:ind w:firstLine="720"/>
    </w:pPr>
    <w:rPr>
      <w:sz w:val="26"/>
    </w:rPr>
  </w:style>
  <w:style w:type="paragraph" w:customStyle="1" w:styleId="Normal1">
    <w:name w:val="Normal1"/>
    <w:rsid w:val="00B013EF"/>
    <w:rPr>
      <w:snapToGrid w:val="0"/>
    </w:rPr>
  </w:style>
  <w:style w:type="paragraph" w:customStyle="1" w:styleId="CharChar2">
    <w:name w:val="Знак Знак Char Char"/>
    <w:basedOn w:val="a5"/>
    <w:autoRedefine/>
    <w:rsid w:val="00B013EF"/>
    <w:pPr>
      <w:tabs>
        <w:tab w:val="left" w:pos="2160"/>
      </w:tabs>
      <w:bidi/>
      <w:spacing w:before="120" w:after="0" w:line="240" w:lineRule="exact"/>
    </w:pPr>
    <w:rPr>
      <w:szCs w:val="24"/>
      <w:lang w:val="en-US" w:bidi="he-IL"/>
    </w:rPr>
  </w:style>
  <w:style w:type="paragraph" w:customStyle="1" w:styleId="4GOSTtypeB">
    <w:name w:val="Стиль Заголовок 4 + GOST type B полужирный Знак Знак Знак Знак Знак Знак"/>
    <w:basedOn w:val="a5"/>
    <w:next w:val="a5"/>
    <w:autoRedefine/>
    <w:rsid w:val="00B013EF"/>
    <w:pPr>
      <w:spacing w:before="100" w:beforeAutospacing="1" w:after="100" w:afterAutospacing="1"/>
    </w:pPr>
    <w:rPr>
      <w:rFonts w:ascii="Tahoma" w:hAnsi="Tahoma"/>
      <w:sz w:val="20"/>
      <w:lang w:val="en-US" w:eastAsia="en-US"/>
    </w:rPr>
  </w:style>
  <w:style w:type="paragraph" w:customStyle="1" w:styleId="3GOSTtypeB">
    <w:name w:val="Стиль Заголовок 3 + GOST type B курсив По центру"/>
    <w:basedOn w:val="34"/>
    <w:autoRedefine/>
    <w:rsid w:val="00B013EF"/>
    <w:pPr>
      <w:keepLines w:val="0"/>
      <w:numPr>
        <w:ilvl w:val="0"/>
        <w:numId w:val="0"/>
      </w:numPr>
      <w:spacing w:before="0" w:after="0" w:line="240" w:lineRule="auto"/>
      <w:ind w:right="0"/>
      <w:jc w:val="center"/>
    </w:pPr>
    <w:rPr>
      <w:b w:val="0"/>
      <w:iCs/>
      <w:szCs w:val="24"/>
    </w:rPr>
  </w:style>
  <w:style w:type="paragraph" w:customStyle="1" w:styleId="FR1">
    <w:name w:val="FR1"/>
    <w:rsid w:val="00B013EF"/>
    <w:pPr>
      <w:widowControl w:val="0"/>
      <w:overflowPunct w:val="0"/>
      <w:autoSpaceDE w:val="0"/>
      <w:autoSpaceDN w:val="0"/>
      <w:adjustRightInd w:val="0"/>
      <w:spacing w:before="240" w:line="260" w:lineRule="auto"/>
      <w:jc w:val="both"/>
      <w:textAlignment w:val="baseline"/>
    </w:pPr>
    <w:rPr>
      <w:sz w:val="28"/>
    </w:rPr>
  </w:style>
  <w:style w:type="paragraph" w:customStyle="1" w:styleId="160">
    <w:name w:val="Стиль 16 пт По центру"/>
    <w:basedOn w:val="a5"/>
    <w:rsid w:val="00B013EF"/>
    <w:pPr>
      <w:spacing w:before="0" w:after="0"/>
      <w:jc w:val="center"/>
    </w:pPr>
    <w:rPr>
      <w:lang w:eastAsia="ar-SA"/>
    </w:rPr>
  </w:style>
  <w:style w:type="paragraph" w:customStyle="1" w:styleId="MainTitle">
    <w:name w:val="Main Title"/>
    <w:basedOn w:val="a5"/>
    <w:rsid w:val="00B013EF"/>
    <w:pPr>
      <w:widowControl w:val="0"/>
      <w:spacing w:before="480" w:after="60"/>
      <w:jc w:val="center"/>
    </w:pPr>
    <w:rPr>
      <w:b/>
      <w:kern w:val="28"/>
      <w:sz w:val="32"/>
      <w:lang w:eastAsia="en-US"/>
    </w:rPr>
  </w:style>
  <w:style w:type="paragraph" w:customStyle="1" w:styleId="1fa">
    <w:name w:val="Заголовок 1 Б/н"/>
    <w:basedOn w:val="17"/>
    <w:next w:val="a5"/>
    <w:rsid w:val="00B013EF"/>
    <w:pPr>
      <w:keepLines w:val="0"/>
      <w:pageBreakBefore w:val="0"/>
      <w:numPr>
        <w:numId w:val="0"/>
      </w:numPr>
      <w:tabs>
        <w:tab w:val="left" w:pos="567"/>
        <w:tab w:val="left" w:pos="709"/>
        <w:tab w:val="left" w:pos="851"/>
        <w:tab w:val="left" w:pos="1418"/>
      </w:tabs>
      <w:spacing w:before="240" w:after="60" w:line="240" w:lineRule="auto"/>
      <w:ind w:right="0"/>
      <w:jc w:val="left"/>
    </w:pPr>
    <w:rPr>
      <w:bCs/>
      <w:caps/>
      <w:kern w:val="32"/>
      <w:sz w:val="32"/>
      <w:szCs w:val="32"/>
    </w:rPr>
  </w:style>
  <w:style w:type="character" w:customStyle="1" w:styleId="proposaltext">
    <w:name w:val="proposal text Знак Знак"/>
    <w:rsid w:val="00B013EF"/>
    <w:rPr>
      <w:rFonts w:ascii="Times New Roman CYR" w:hAnsi="Times New Roman CYR"/>
      <w:sz w:val="24"/>
    </w:rPr>
  </w:style>
  <w:style w:type="paragraph" w:customStyle="1" w:styleId="xl64">
    <w:name w:val="xl64"/>
    <w:basedOn w:val="a5"/>
    <w:rsid w:val="00B013EF"/>
    <w:pPr>
      <w:spacing w:before="100" w:beforeAutospacing="1" w:after="100" w:afterAutospacing="1"/>
      <w:jc w:val="center"/>
    </w:pPr>
    <w:rPr>
      <w:rFonts w:ascii="Tahoma" w:hAnsi="Tahoma" w:cs="Tahoma"/>
      <w:szCs w:val="24"/>
    </w:rPr>
  </w:style>
  <w:style w:type="paragraph" w:customStyle="1" w:styleId="xl65">
    <w:name w:val="xl65"/>
    <w:basedOn w:val="a5"/>
    <w:rsid w:val="00B013EF"/>
    <w:pPr>
      <w:spacing w:before="100" w:beforeAutospacing="1" w:after="100" w:afterAutospacing="1"/>
    </w:pPr>
    <w:rPr>
      <w:rFonts w:ascii="Tahoma" w:hAnsi="Tahoma" w:cs="Tahoma"/>
      <w:szCs w:val="24"/>
    </w:rPr>
  </w:style>
  <w:style w:type="paragraph" w:customStyle="1" w:styleId="xl66">
    <w:name w:val="xl66"/>
    <w:basedOn w:val="a5"/>
    <w:rsid w:val="00B013EF"/>
    <w:pPr>
      <w:spacing w:before="100" w:beforeAutospacing="1" w:after="100" w:afterAutospacing="1"/>
    </w:pPr>
    <w:rPr>
      <w:rFonts w:ascii="Tahoma" w:hAnsi="Tahoma" w:cs="Tahoma"/>
      <w:szCs w:val="24"/>
    </w:rPr>
  </w:style>
  <w:style w:type="paragraph" w:customStyle="1" w:styleId="xl67">
    <w:name w:val="xl67"/>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68">
    <w:name w:val="xl68"/>
    <w:basedOn w:val="a5"/>
    <w:rsid w:val="00B013EF"/>
    <w:pPr>
      <w:pBdr>
        <w:left w:val="single" w:sz="4" w:space="0" w:color="auto"/>
        <w:right w:val="single" w:sz="4" w:space="0" w:color="auto"/>
      </w:pBdr>
      <w:spacing w:before="100" w:beforeAutospacing="1" w:after="100" w:afterAutospacing="1"/>
      <w:jc w:val="center"/>
    </w:pPr>
    <w:rPr>
      <w:b/>
      <w:bCs/>
      <w:szCs w:val="24"/>
    </w:rPr>
  </w:style>
  <w:style w:type="paragraph" w:customStyle="1" w:styleId="xl69">
    <w:name w:val="xl69"/>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0">
    <w:name w:val="xl70"/>
    <w:basedOn w:val="a5"/>
    <w:rsid w:val="00B013EF"/>
    <w:pPr>
      <w:pBdr>
        <w:left w:val="single" w:sz="4" w:space="0" w:color="auto"/>
        <w:right w:val="single" w:sz="4" w:space="0" w:color="auto"/>
      </w:pBdr>
      <w:spacing w:before="100" w:beforeAutospacing="1" w:after="100" w:afterAutospacing="1"/>
      <w:jc w:val="center"/>
    </w:pPr>
    <w:rPr>
      <w:b/>
      <w:bCs/>
      <w:szCs w:val="24"/>
    </w:rPr>
  </w:style>
  <w:style w:type="paragraph" w:customStyle="1" w:styleId="xl71">
    <w:name w:val="xl71"/>
    <w:basedOn w:val="a5"/>
    <w:rsid w:val="00B013EF"/>
    <w:pPr>
      <w:pBdr>
        <w:left w:val="single" w:sz="4" w:space="0" w:color="auto"/>
        <w:right w:val="single" w:sz="4" w:space="0" w:color="auto"/>
      </w:pBdr>
      <w:spacing w:before="100" w:beforeAutospacing="1" w:after="100" w:afterAutospacing="1"/>
      <w:jc w:val="center"/>
    </w:pPr>
    <w:rPr>
      <w:b/>
      <w:bCs/>
      <w:szCs w:val="24"/>
    </w:rPr>
  </w:style>
  <w:style w:type="paragraph" w:customStyle="1" w:styleId="xl72">
    <w:name w:val="xl72"/>
    <w:basedOn w:val="a5"/>
    <w:rsid w:val="00B013EF"/>
    <w:pPr>
      <w:pBdr>
        <w:left w:val="single" w:sz="4" w:space="0" w:color="auto"/>
        <w:right w:val="single" w:sz="4" w:space="0" w:color="auto"/>
      </w:pBdr>
      <w:spacing w:before="100" w:beforeAutospacing="1" w:after="100" w:afterAutospacing="1"/>
      <w:jc w:val="center"/>
    </w:pPr>
    <w:rPr>
      <w:b/>
      <w:bCs/>
      <w:szCs w:val="24"/>
    </w:rPr>
  </w:style>
  <w:style w:type="paragraph" w:customStyle="1" w:styleId="xl73">
    <w:name w:val="xl73"/>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4">
    <w:name w:val="xl74"/>
    <w:basedOn w:val="a5"/>
    <w:rsid w:val="00B013EF"/>
    <w:pPr>
      <w:pBdr>
        <w:top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5">
    <w:name w:val="xl75"/>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a5"/>
    <w:rsid w:val="00B013EF"/>
    <w:pPr>
      <w:pBdr>
        <w:left w:val="single" w:sz="4" w:space="0" w:color="auto"/>
        <w:right w:val="single" w:sz="4" w:space="0" w:color="auto"/>
      </w:pBdr>
      <w:shd w:val="clear" w:color="000000" w:fill="FFFFFF"/>
      <w:spacing w:before="100" w:beforeAutospacing="1" w:after="100" w:afterAutospacing="1"/>
      <w:jc w:val="center"/>
      <w:textAlignment w:val="top"/>
    </w:pPr>
    <w:rPr>
      <w:b/>
      <w:bCs/>
      <w:color w:val="000000"/>
      <w:szCs w:val="24"/>
    </w:rPr>
  </w:style>
  <w:style w:type="paragraph" w:customStyle="1" w:styleId="xl77">
    <w:name w:val="xl77"/>
    <w:basedOn w:val="a5"/>
    <w:rsid w:val="00B013EF"/>
    <w:pPr>
      <w:pBdr>
        <w:top w:val="single" w:sz="4" w:space="0" w:color="auto"/>
        <w:left w:val="single" w:sz="4" w:space="0" w:color="auto"/>
        <w:bottom w:val="single" w:sz="4" w:space="0" w:color="auto"/>
      </w:pBdr>
      <w:spacing w:before="100" w:beforeAutospacing="1" w:after="100" w:afterAutospacing="1"/>
      <w:jc w:val="center"/>
      <w:textAlignment w:val="center"/>
    </w:pPr>
    <w:rPr>
      <w:b/>
      <w:bCs/>
      <w:szCs w:val="24"/>
    </w:rPr>
  </w:style>
  <w:style w:type="paragraph" w:customStyle="1" w:styleId="xl78">
    <w:name w:val="xl78"/>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9">
    <w:name w:val="xl79"/>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80">
    <w:name w:val="xl80"/>
    <w:basedOn w:val="a5"/>
    <w:rsid w:val="00B013EF"/>
    <w:pPr>
      <w:pBdr>
        <w:top w:val="single" w:sz="4" w:space="0" w:color="auto"/>
        <w:left w:val="single" w:sz="8" w:space="0" w:color="auto"/>
        <w:bottom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a5"/>
    <w:rsid w:val="00B013EF"/>
    <w:pPr>
      <w:spacing w:before="100" w:beforeAutospacing="1" w:after="100" w:afterAutospacing="1"/>
      <w:jc w:val="center"/>
    </w:pPr>
    <w:rPr>
      <w:szCs w:val="24"/>
    </w:rPr>
  </w:style>
  <w:style w:type="paragraph" w:customStyle="1" w:styleId="xl82">
    <w:name w:val="xl82"/>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83">
    <w:name w:val="xl83"/>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84">
    <w:name w:val="xl84"/>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85">
    <w:name w:val="xl85"/>
    <w:basedOn w:val="a5"/>
    <w:rsid w:val="00B013EF"/>
    <w:pPr>
      <w:pBdr>
        <w:left w:val="single" w:sz="4" w:space="0" w:color="auto"/>
        <w:right w:val="single" w:sz="4" w:space="0" w:color="auto"/>
      </w:pBdr>
      <w:spacing w:before="100" w:beforeAutospacing="1" w:after="100" w:afterAutospacing="1"/>
    </w:pPr>
    <w:rPr>
      <w:szCs w:val="24"/>
    </w:rPr>
  </w:style>
  <w:style w:type="paragraph" w:customStyle="1" w:styleId="xl86">
    <w:name w:val="xl86"/>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Cs w:val="24"/>
    </w:rPr>
  </w:style>
  <w:style w:type="paragraph" w:customStyle="1" w:styleId="xl87">
    <w:name w:val="xl87"/>
    <w:basedOn w:val="a5"/>
    <w:rsid w:val="00B013EF"/>
    <w:pPr>
      <w:pBdr>
        <w:left w:val="single" w:sz="8" w:space="0" w:color="auto"/>
        <w:bottom w:val="single" w:sz="4" w:space="0" w:color="auto"/>
        <w:right w:val="single" w:sz="4" w:space="0" w:color="auto"/>
      </w:pBdr>
      <w:spacing w:before="100" w:beforeAutospacing="1" w:after="100" w:afterAutospacing="1"/>
      <w:jc w:val="center"/>
    </w:pPr>
    <w:rPr>
      <w:szCs w:val="24"/>
    </w:rPr>
  </w:style>
  <w:style w:type="paragraph" w:customStyle="1" w:styleId="xl88">
    <w:name w:val="xl88"/>
    <w:basedOn w:val="a5"/>
    <w:rsid w:val="00B013EF"/>
    <w:pPr>
      <w:pBdr>
        <w:bottom w:val="single" w:sz="4" w:space="0" w:color="000000"/>
        <w:right w:val="single" w:sz="4" w:space="0" w:color="000000"/>
      </w:pBdr>
      <w:spacing w:before="100" w:beforeAutospacing="1" w:after="100" w:afterAutospacing="1"/>
      <w:textAlignment w:val="top"/>
    </w:pPr>
    <w:rPr>
      <w:szCs w:val="24"/>
    </w:rPr>
  </w:style>
  <w:style w:type="paragraph" w:customStyle="1" w:styleId="xl89">
    <w:name w:val="xl89"/>
    <w:basedOn w:val="a5"/>
    <w:rsid w:val="00B013EF"/>
    <w:pPr>
      <w:pBdr>
        <w:bottom w:val="single" w:sz="4" w:space="0" w:color="000000"/>
      </w:pBdr>
      <w:spacing w:before="100" w:beforeAutospacing="1" w:after="100" w:afterAutospacing="1"/>
      <w:textAlignment w:val="top"/>
    </w:pPr>
    <w:rPr>
      <w:szCs w:val="24"/>
    </w:rPr>
  </w:style>
  <w:style w:type="paragraph" w:customStyle="1" w:styleId="xl90">
    <w:name w:val="xl90"/>
    <w:basedOn w:val="a5"/>
    <w:rsid w:val="00B013EF"/>
    <w:pPr>
      <w:pBdr>
        <w:right w:val="single" w:sz="4" w:space="0" w:color="000000"/>
      </w:pBdr>
      <w:spacing w:before="100" w:beforeAutospacing="1" w:after="100" w:afterAutospacing="1"/>
      <w:textAlignment w:val="top"/>
    </w:pPr>
    <w:rPr>
      <w:szCs w:val="24"/>
    </w:rPr>
  </w:style>
  <w:style w:type="paragraph" w:customStyle="1" w:styleId="xl91">
    <w:name w:val="xl91"/>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92">
    <w:name w:val="xl92"/>
    <w:basedOn w:val="a5"/>
    <w:rsid w:val="00B013E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Cs w:val="24"/>
    </w:rPr>
  </w:style>
  <w:style w:type="paragraph" w:customStyle="1" w:styleId="xl93">
    <w:name w:val="xl93"/>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94">
    <w:name w:val="xl94"/>
    <w:basedOn w:val="a5"/>
    <w:rsid w:val="00B013E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szCs w:val="24"/>
    </w:rPr>
  </w:style>
  <w:style w:type="paragraph" w:customStyle="1" w:styleId="xl95">
    <w:name w:val="xl95"/>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96">
    <w:name w:val="xl96"/>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7">
    <w:name w:val="xl97"/>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98">
    <w:name w:val="xl98"/>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Cs w:val="24"/>
    </w:rPr>
  </w:style>
  <w:style w:type="paragraph" w:customStyle="1" w:styleId="xl99">
    <w:name w:val="xl99"/>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0">
    <w:name w:val="xl100"/>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a5"/>
    <w:rsid w:val="00B013E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02">
    <w:name w:val="xl102"/>
    <w:basedOn w:val="a5"/>
    <w:rsid w:val="00B013E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Cs w:val="24"/>
    </w:rPr>
  </w:style>
  <w:style w:type="paragraph" w:customStyle="1" w:styleId="xl103">
    <w:name w:val="xl103"/>
    <w:basedOn w:val="a5"/>
    <w:rsid w:val="00B013EF"/>
    <w:pPr>
      <w:pBdr>
        <w:left w:val="single" w:sz="8" w:space="0" w:color="auto"/>
        <w:bottom w:val="single" w:sz="4" w:space="0" w:color="auto"/>
      </w:pBdr>
      <w:shd w:val="clear" w:color="000000" w:fill="DBEEF3"/>
      <w:spacing w:before="100" w:beforeAutospacing="1" w:after="100" w:afterAutospacing="1"/>
      <w:jc w:val="center"/>
      <w:textAlignment w:val="center"/>
    </w:pPr>
    <w:rPr>
      <w:color w:val="000000"/>
      <w:szCs w:val="24"/>
    </w:rPr>
  </w:style>
  <w:style w:type="paragraph" w:customStyle="1" w:styleId="xl104">
    <w:name w:val="xl104"/>
    <w:basedOn w:val="a5"/>
    <w:rsid w:val="00B013EF"/>
    <w:pPr>
      <w:pBdr>
        <w:left w:val="single" w:sz="4" w:space="0" w:color="auto"/>
        <w:bottom w:val="single" w:sz="4" w:space="0" w:color="auto"/>
        <w:right w:val="single" w:sz="4" w:space="0" w:color="auto"/>
      </w:pBdr>
      <w:shd w:val="clear" w:color="000000" w:fill="DBEEF3"/>
      <w:spacing w:before="100" w:beforeAutospacing="1" w:after="100" w:afterAutospacing="1"/>
      <w:jc w:val="center"/>
      <w:textAlignment w:val="center"/>
    </w:pPr>
    <w:rPr>
      <w:color w:val="000000"/>
      <w:szCs w:val="24"/>
    </w:rPr>
  </w:style>
  <w:style w:type="paragraph" w:customStyle="1" w:styleId="xl105">
    <w:name w:val="xl105"/>
    <w:basedOn w:val="a5"/>
    <w:rsid w:val="00B013EF"/>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center"/>
      <w:textAlignment w:val="center"/>
    </w:pPr>
    <w:rPr>
      <w:b/>
      <w:bCs/>
      <w:color w:val="000000"/>
      <w:szCs w:val="24"/>
    </w:rPr>
  </w:style>
  <w:style w:type="paragraph" w:customStyle="1" w:styleId="xl106">
    <w:name w:val="xl106"/>
    <w:basedOn w:val="a5"/>
    <w:rsid w:val="00B013EF"/>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center"/>
      <w:textAlignment w:val="center"/>
    </w:pPr>
    <w:rPr>
      <w:b/>
      <w:bCs/>
      <w:color w:val="000000"/>
      <w:szCs w:val="24"/>
    </w:rPr>
  </w:style>
  <w:style w:type="paragraph" w:customStyle="1" w:styleId="xl107">
    <w:name w:val="xl107"/>
    <w:basedOn w:val="a5"/>
    <w:rsid w:val="00B013EF"/>
    <w:pPr>
      <w:pBdr>
        <w:top w:val="single" w:sz="4" w:space="0" w:color="auto"/>
        <w:left w:val="single" w:sz="4" w:space="0" w:color="auto"/>
        <w:right w:val="single" w:sz="4" w:space="0" w:color="auto"/>
      </w:pBdr>
      <w:shd w:val="clear" w:color="000000" w:fill="DBEEF3"/>
      <w:spacing w:before="100" w:beforeAutospacing="1" w:after="100" w:afterAutospacing="1"/>
      <w:jc w:val="center"/>
      <w:textAlignment w:val="center"/>
    </w:pPr>
    <w:rPr>
      <w:b/>
      <w:bCs/>
      <w:color w:val="000000"/>
      <w:szCs w:val="24"/>
    </w:rPr>
  </w:style>
  <w:style w:type="paragraph" w:customStyle="1" w:styleId="xl108">
    <w:name w:val="xl108"/>
    <w:basedOn w:val="a5"/>
    <w:rsid w:val="00B013EF"/>
    <w:pPr>
      <w:pBdr>
        <w:left w:val="single" w:sz="4" w:space="0" w:color="auto"/>
        <w:bottom w:val="single" w:sz="4" w:space="0" w:color="auto"/>
        <w:right w:val="single" w:sz="4" w:space="0" w:color="auto"/>
      </w:pBdr>
      <w:shd w:val="clear" w:color="000000" w:fill="DBEEF3"/>
      <w:spacing w:before="100" w:beforeAutospacing="1" w:after="100" w:afterAutospacing="1"/>
      <w:jc w:val="center"/>
      <w:textAlignment w:val="center"/>
    </w:pPr>
    <w:rPr>
      <w:b/>
      <w:bCs/>
      <w:color w:val="000000"/>
      <w:szCs w:val="24"/>
    </w:rPr>
  </w:style>
  <w:style w:type="paragraph" w:customStyle="1" w:styleId="ConsPlusTitle">
    <w:name w:val="ConsPlusTitle"/>
    <w:uiPriority w:val="99"/>
    <w:rsid w:val="00B013EF"/>
    <w:pPr>
      <w:widowControl w:val="0"/>
      <w:autoSpaceDE w:val="0"/>
      <w:autoSpaceDN w:val="0"/>
      <w:adjustRightInd w:val="0"/>
    </w:pPr>
    <w:rPr>
      <w:b/>
      <w:bCs/>
      <w:sz w:val="24"/>
      <w:szCs w:val="24"/>
    </w:rPr>
  </w:style>
  <w:style w:type="paragraph" w:customStyle="1" w:styleId="tab">
    <w:name w:val="Текст(м) с tab"/>
    <w:basedOn w:val="a5"/>
    <w:rsid w:val="00B013EF"/>
    <w:pPr>
      <w:widowControl w:val="0"/>
      <w:tabs>
        <w:tab w:val="right" w:leader="underscore" w:pos="6350"/>
      </w:tabs>
      <w:suppressAutoHyphens/>
      <w:spacing w:before="0" w:after="0"/>
      <w:ind w:firstLine="454"/>
    </w:pPr>
    <w:rPr>
      <w:rFonts w:ascii="Journal" w:hAnsi="Journal"/>
      <w:sz w:val="18"/>
      <w:lang w:eastAsia="ar-SA"/>
    </w:rPr>
  </w:style>
  <w:style w:type="paragraph" w:customStyle="1" w:styleId="MainTXT">
    <w:name w:val="MainTXT"/>
    <w:basedOn w:val="a5"/>
    <w:rsid w:val="00B013EF"/>
    <w:pPr>
      <w:spacing w:before="0"/>
      <w:ind w:firstLine="709"/>
    </w:pPr>
  </w:style>
  <w:style w:type="character" w:customStyle="1" w:styleId="ListParagraphChar">
    <w:name w:val="List Paragraph Char"/>
    <w:link w:val="1fb"/>
    <w:locked/>
    <w:rsid w:val="00B013EF"/>
    <w:rPr>
      <w:rFonts w:cs="Calibri"/>
      <w:sz w:val="24"/>
      <w:lang w:val="en-US"/>
    </w:rPr>
  </w:style>
  <w:style w:type="paragraph" w:customStyle="1" w:styleId="1fb">
    <w:name w:val="Абзац списка1"/>
    <w:basedOn w:val="a5"/>
    <w:link w:val="ListParagraphChar"/>
    <w:rsid w:val="00B013EF"/>
    <w:pPr>
      <w:spacing w:before="120" w:after="0"/>
      <w:ind w:left="720"/>
      <w:contextualSpacing/>
    </w:pPr>
    <w:rPr>
      <w:lang w:val="en-US"/>
    </w:rPr>
  </w:style>
  <w:style w:type="paragraph" w:customStyle="1" w:styleId="afffffff5">
    <w:name w:val="Основной абзац"/>
    <w:basedOn w:val="a5"/>
    <w:rsid w:val="00B013EF"/>
    <w:pPr>
      <w:spacing w:before="0" w:after="0"/>
      <w:ind w:firstLine="851"/>
    </w:pPr>
    <w:rPr>
      <w:rFonts w:eastAsia="Calibri"/>
      <w:szCs w:val="24"/>
      <w:lang w:eastAsia="en-US"/>
    </w:rPr>
  </w:style>
  <w:style w:type="paragraph" w:customStyle="1" w:styleId="2f6">
    <w:name w:val="Абзац списка2"/>
    <w:basedOn w:val="a5"/>
    <w:rsid w:val="00B013EF"/>
    <w:pPr>
      <w:widowControl w:val="0"/>
      <w:autoSpaceDE w:val="0"/>
      <w:autoSpaceDN w:val="0"/>
      <w:adjustRightInd w:val="0"/>
      <w:spacing w:before="0" w:after="0"/>
      <w:ind w:left="720"/>
      <w:contextualSpacing/>
    </w:pPr>
    <w:rPr>
      <w:rFonts w:ascii="Calibri" w:eastAsia="Calibri" w:hAnsi="Calibri"/>
      <w:sz w:val="20"/>
    </w:rPr>
  </w:style>
  <w:style w:type="table" w:styleId="afffffff6">
    <w:name w:val="Table Grid"/>
    <w:basedOn w:val="a7"/>
    <w:uiPriority w:val="59"/>
    <w:rsid w:val="00B01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c">
    <w:name w:val="Заголовок 4_текст"/>
    <w:basedOn w:val="42"/>
    <w:qFormat/>
    <w:rsid w:val="00B013EF"/>
    <w:pPr>
      <w:numPr>
        <w:ilvl w:val="0"/>
        <w:numId w:val="0"/>
      </w:numPr>
      <w:tabs>
        <w:tab w:val="left" w:pos="720"/>
        <w:tab w:val="num" w:pos="3917"/>
      </w:tabs>
      <w:spacing w:before="360" w:after="360" w:line="288" w:lineRule="auto"/>
      <w:ind w:left="3917" w:right="0" w:hanging="360"/>
    </w:pPr>
    <w:rPr>
      <w:rFonts w:eastAsia="Calibri"/>
      <w:b w:val="0"/>
      <w:snapToGrid w:val="0"/>
      <w:lang w:eastAsia="en-US"/>
    </w:rPr>
  </w:style>
  <w:style w:type="character" w:customStyle="1" w:styleId="phnormal0">
    <w:name w:val="ph_normal Знак Знак"/>
    <w:link w:val="phnormal"/>
    <w:rsid w:val="00D601CD"/>
    <w:rPr>
      <w:rFonts w:ascii="Arial" w:hAnsi="Arial"/>
      <w:sz w:val="24"/>
    </w:rPr>
  </w:style>
  <w:style w:type="paragraph" w:styleId="afffffff7">
    <w:name w:val="Revision"/>
    <w:hidden/>
    <w:uiPriority w:val="99"/>
    <w:semiHidden/>
    <w:rsid w:val="00B013EF"/>
    <w:rPr>
      <w:rFonts w:ascii="Tahoma" w:hAnsi="Tahoma"/>
      <w:sz w:val="24"/>
      <w:szCs w:val="24"/>
    </w:rPr>
  </w:style>
  <w:style w:type="character" w:customStyle="1" w:styleId="1e">
    <w:name w:val="Маркированный 1 уровень Знак Знак"/>
    <w:link w:val="16"/>
    <w:locked/>
    <w:rsid w:val="00990749"/>
    <w:rPr>
      <w:rFonts w:ascii="Tahoma" w:hAnsi="Tahoma"/>
      <w:snapToGrid w:val="0"/>
      <w:spacing w:val="2"/>
      <w:sz w:val="24"/>
      <w:szCs w:val="24"/>
      <w:lang w:eastAsia="en-US"/>
    </w:rPr>
  </w:style>
  <w:style w:type="paragraph" w:customStyle="1" w:styleId="2f7">
    <w:name w:val="_Заголовок 2"/>
    <w:basedOn w:val="22"/>
    <w:link w:val="2f8"/>
    <w:qFormat/>
    <w:rsid w:val="00867978"/>
    <w:pPr>
      <w:keepLines w:val="0"/>
      <w:widowControl w:val="0"/>
      <w:numPr>
        <w:ilvl w:val="0"/>
        <w:numId w:val="0"/>
      </w:numPr>
      <w:tabs>
        <w:tab w:val="num" w:pos="1080"/>
      </w:tabs>
      <w:autoSpaceDN w:val="0"/>
      <w:adjustRightInd w:val="0"/>
      <w:spacing w:before="200" w:after="200" w:line="240" w:lineRule="auto"/>
      <w:ind w:right="0"/>
      <w:textAlignment w:val="baseline"/>
    </w:pPr>
    <w:rPr>
      <w:bCs/>
      <w:iCs/>
      <w:sz w:val="28"/>
      <w:szCs w:val="28"/>
    </w:rPr>
  </w:style>
  <w:style w:type="character" w:customStyle="1" w:styleId="2f8">
    <w:name w:val="_Заголовок 2 Знак"/>
    <w:link w:val="2f7"/>
    <w:rsid w:val="00867978"/>
    <w:rPr>
      <w:b/>
      <w:bCs/>
      <w:iCs/>
      <w:sz w:val="28"/>
      <w:szCs w:val="28"/>
    </w:rPr>
  </w:style>
  <w:style w:type="character" w:styleId="afffffff8">
    <w:name w:val="Strong"/>
    <w:uiPriority w:val="22"/>
    <w:qFormat/>
    <w:rsid w:val="001B5455"/>
    <w:rPr>
      <w:b/>
      <w:bCs/>
    </w:rPr>
  </w:style>
  <w:style w:type="paragraph" w:customStyle="1" w:styleId="afffffff9">
    <w:name w:val="Текст с отступом"/>
    <w:basedOn w:val="a5"/>
    <w:rsid w:val="007E383B"/>
    <w:pPr>
      <w:spacing w:before="60" w:after="0"/>
      <w:ind w:firstLine="709"/>
    </w:pPr>
    <w:rPr>
      <w:sz w:val="28"/>
      <w:szCs w:val="24"/>
    </w:rPr>
  </w:style>
  <w:style w:type="paragraph" w:customStyle="1" w:styleId="40">
    <w:name w:val="_Маркир_список4"/>
    <w:basedOn w:val="32"/>
    <w:qFormat/>
    <w:rsid w:val="00835FF9"/>
    <w:pPr>
      <w:numPr>
        <w:ilvl w:val="3"/>
      </w:numPr>
      <w:tabs>
        <w:tab w:val="clear" w:pos="1560"/>
        <w:tab w:val="num" w:pos="1843"/>
      </w:tabs>
      <w:ind w:left="1560"/>
    </w:pPr>
  </w:style>
  <w:style w:type="paragraph" w:customStyle="1" w:styleId="5">
    <w:name w:val="_Маркир_список5"/>
    <w:basedOn w:val="40"/>
    <w:qFormat/>
    <w:rsid w:val="00835FF9"/>
    <w:pPr>
      <w:numPr>
        <w:ilvl w:val="4"/>
      </w:numPr>
      <w:tabs>
        <w:tab w:val="num" w:pos="1843"/>
        <w:tab w:val="left" w:pos="2127"/>
      </w:tabs>
      <w:ind w:left="1843"/>
    </w:pPr>
  </w:style>
  <w:style w:type="paragraph" w:customStyle="1" w:styleId="32">
    <w:name w:val="_Маркир_список3"/>
    <w:basedOn w:val="a5"/>
    <w:qFormat/>
    <w:rsid w:val="00835FF9"/>
    <w:pPr>
      <w:numPr>
        <w:ilvl w:val="2"/>
        <w:numId w:val="24"/>
      </w:numPr>
      <w:tabs>
        <w:tab w:val="left" w:pos="1560"/>
      </w:tabs>
      <w:spacing w:before="120"/>
      <w:ind w:left="1276"/>
    </w:pPr>
    <w:rPr>
      <w:sz w:val="28"/>
      <w:szCs w:val="24"/>
    </w:rPr>
  </w:style>
  <w:style w:type="paragraph" w:customStyle="1" w:styleId="20">
    <w:name w:val="_Маркир_список2"/>
    <w:basedOn w:val="a5"/>
    <w:qFormat/>
    <w:rsid w:val="00835FF9"/>
    <w:pPr>
      <w:numPr>
        <w:ilvl w:val="1"/>
        <w:numId w:val="24"/>
      </w:numPr>
      <w:tabs>
        <w:tab w:val="left" w:pos="1276"/>
      </w:tabs>
      <w:spacing w:before="120"/>
      <w:ind w:left="993"/>
    </w:pPr>
    <w:rPr>
      <w:sz w:val="28"/>
      <w:szCs w:val="24"/>
    </w:rPr>
  </w:style>
  <w:style w:type="paragraph" w:customStyle="1" w:styleId="12">
    <w:name w:val="_Маркир_список1"/>
    <w:basedOn w:val="a5"/>
    <w:rsid w:val="00835FF9"/>
    <w:pPr>
      <w:numPr>
        <w:numId w:val="24"/>
      </w:numPr>
      <w:tabs>
        <w:tab w:val="left" w:pos="993"/>
      </w:tabs>
      <w:spacing w:before="120"/>
    </w:pPr>
    <w:rPr>
      <w:sz w:val="28"/>
      <w:szCs w:val="26"/>
    </w:rPr>
  </w:style>
  <w:style w:type="paragraph" w:customStyle="1" w:styleId="111">
    <w:name w:val="Абзац списка11"/>
    <w:basedOn w:val="a5"/>
    <w:rsid w:val="00FA6686"/>
    <w:pPr>
      <w:spacing w:before="0" w:after="0"/>
      <w:ind w:left="720"/>
      <w:contextualSpacing/>
    </w:pPr>
    <w:rPr>
      <w:rFonts w:eastAsia="Calibri"/>
      <w:sz w:val="20"/>
    </w:rPr>
  </w:style>
  <w:style w:type="character" w:customStyle="1" w:styleId="dep-name">
    <w:name w:val="dep-name"/>
    <w:rsid w:val="00FA6686"/>
    <w:rPr>
      <w:rFonts w:cs="Times New Roman"/>
    </w:rPr>
  </w:style>
  <w:style w:type="character" w:customStyle="1" w:styleId="af1">
    <w:name w:val="Название объекта Знак"/>
    <w:aliases w:val="Название объекта Знак1 Знак,Название объекта Знак Знак Знак,Название объекта Знак2 Знак Знак Знак,Название объекта Знак Знак1 Знак Знак Знак,Название объекта Знак1 Знак Знак Знак Знак Знак"/>
    <w:link w:val="af0"/>
    <w:rsid w:val="00FA6686"/>
    <w:rPr>
      <w:b/>
      <w:bCs/>
    </w:rPr>
  </w:style>
  <w:style w:type="paragraph" w:customStyle="1" w:styleId="font5">
    <w:name w:val="font5"/>
    <w:basedOn w:val="a5"/>
    <w:rsid w:val="00FA6686"/>
    <w:pPr>
      <w:spacing w:before="100" w:beforeAutospacing="1" w:after="100" w:afterAutospacing="1"/>
    </w:pPr>
    <w:rPr>
      <w:color w:val="000000"/>
      <w:sz w:val="20"/>
    </w:rPr>
  </w:style>
  <w:style w:type="paragraph" w:customStyle="1" w:styleId="xl63">
    <w:name w:val="xl63"/>
    <w:basedOn w:val="a5"/>
    <w:rsid w:val="00FA668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color w:val="000000"/>
      <w:sz w:val="20"/>
    </w:rPr>
  </w:style>
  <w:style w:type="character" w:customStyle="1" w:styleId="1a">
    <w:name w:val="Основной текст Знак1"/>
    <w:aliases w:val="Основной текст Знак Знак Знак Знак1,Основной текст Знак Знак Знак Знак Знак Знак Знак1,Основной текст Знак Знак Знак Знак Знак Знак2,Основной текст Знак Знак Знак Знак Знак Знак Знак Знак Знак Знак Знак Знак Знак Знак Знак1"/>
    <w:link w:val="ae"/>
    <w:rsid w:val="00FA6686"/>
    <w:rPr>
      <w:rFonts w:ascii="Arial" w:hAnsi="Arial"/>
      <w:sz w:val="24"/>
    </w:rPr>
  </w:style>
  <w:style w:type="paragraph" w:customStyle="1" w:styleId="ConsNormal">
    <w:name w:val="ConsNormal"/>
    <w:rsid w:val="00FA6686"/>
    <w:pPr>
      <w:widowControl w:val="0"/>
      <w:autoSpaceDE w:val="0"/>
      <w:autoSpaceDN w:val="0"/>
      <w:adjustRightInd w:val="0"/>
      <w:ind w:right="19772" w:firstLine="720"/>
    </w:pPr>
    <w:rPr>
      <w:rFonts w:ascii="Arial" w:hAnsi="Arial" w:cs="Arial"/>
      <w:sz w:val="22"/>
      <w:szCs w:val="22"/>
    </w:rPr>
  </w:style>
  <w:style w:type="paragraph" w:customStyle="1" w:styleId="afffffffa">
    <w:name w:val="Тендерные данные"/>
    <w:basedOn w:val="a5"/>
    <w:semiHidden/>
    <w:rsid w:val="00FA6686"/>
    <w:pPr>
      <w:tabs>
        <w:tab w:val="left" w:pos="1985"/>
      </w:tabs>
      <w:spacing w:before="120" w:after="60"/>
    </w:pPr>
    <w:rPr>
      <w:b/>
    </w:rPr>
  </w:style>
  <w:style w:type="character" w:customStyle="1" w:styleId="3f7">
    <w:name w:val="Знак Знак3"/>
    <w:rsid w:val="00FA6686"/>
    <w:rPr>
      <w:snapToGrid w:val="0"/>
      <w:sz w:val="26"/>
      <w:lang w:val="ru-RU" w:eastAsia="ru-RU" w:bidi="ar-SA"/>
    </w:rPr>
  </w:style>
  <w:style w:type="paragraph" w:customStyle="1" w:styleId="112">
    <w:name w:val="11"/>
    <w:basedOn w:val="a5"/>
    <w:rsid w:val="00FA6686"/>
    <w:pPr>
      <w:spacing w:before="0" w:after="160" w:line="240" w:lineRule="exact"/>
    </w:pPr>
    <w:rPr>
      <w:rFonts w:ascii="Verdana" w:hAnsi="Verdana" w:cs="Verdana"/>
      <w:sz w:val="20"/>
      <w:lang w:val="en-US" w:eastAsia="en-US"/>
    </w:rPr>
  </w:style>
  <w:style w:type="paragraph" w:customStyle="1" w:styleId="afffffffb">
    <w:name w:val="Подраздел"/>
    <w:basedOn w:val="a5"/>
    <w:semiHidden/>
    <w:rsid w:val="00FA6686"/>
    <w:pPr>
      <w:suppressAutoHyphens/>
      <w:spacing w:before="240"/>
      <w:jc w:val="center"/>
    </w:pPr>
    <w:rPr>
      <w:rFonts w:ascii="TimesDL" w:hAnsi="TimesDL"/>
      <w:b/>
      <w:smallCaps/>
      <w:spacing w:val="-2"/>
    </w:rPr>
  </w:style>
  <w:style w:type="paragraph" w:customStyle="1" w:styleId="1fc">
    <w:name w:val="Знак1 Знак Знак Знак Знак Знак Знак"/>
    <w:basedOn w:val="a5"/>
    <w:rsid w:val="00FA6686"/>
    <w:pPr>
      <w:spacing w:before="0" w:after="160" w:line="240" w:lineRule="exact"/>
    </w:pPr>
    <w:rPr>
      <w:rFonts w:ascii="Verdana" w:hAnsi="Verdana"/>
      <w:szCs w:val="24"/>
      <w:lang w:val="en-US" w:eastAsia="en-US"/>
    </w:rPr>
  </w:style>
  <w:style w:type="paragraph" w:customStyle="1" w:styleId="afffffffc">
    <w:name w:val="Таблица шапка"/>
    <w:basedOn w:val="a5"/>
    <w:rsid w:val="00FA6686"/>
    <w:pPr>
      <w:keepNext/>
      <w:spacing w:before="40" w:after="40"/>
      <w:ind w:left="57" w:right="57"/>
    </w:pPr>
    <w:rPr>
      <w:sz w:val="18"/>
      <w:szCs w:val="18"/>
    </w:rPr>
  </w:style>
  <w:style w:type="paragraph" w:customStyle="1" w:styleId="phNormal2">
    <w:name w:val="ph_Normal Знак"/>
    <w:basedOn w:val="a5"/>
    <w:link w:val="phNormal3"/>
    <w:rsid w:val="00FA6686"/>
    <w:pPr>
      <w:spacing w:before="0" w:after="0"/>
      <w:ind w:firstLine="851"/>
    </w:pPr>
    <w:rPr>
      <w:szCs w:val="24"/>
    </w:rPr>
  </w:style>
  <w:style w:type="character" w:customStyle="1" w:styleId="phNormal3">
    <w:name w:val="ph_Normal Знак Знак"/>
    <w:link w:val="phNormal2"/>
    <w:rsid w:val="00FA6686"/>
    <w:rPr>
      <w:sz w:val="24"/>
      <w:szCs w:val="24"/>
    </w:rPr>
  </w:style>
  <w:style w:type="paragraph" w:customStyle="1" w:styleId="phComment1">
    <w:name w:val="ph_Comment Знак"/>
    <w:basedOn w:val="a5"/>
    <w:link w:val="phComment2"/>
    <w:rsid w:val="00FA6686"/>
    <w:pPr>
      <w:spacing w:before="0" w:after="0"/>
      <w:ind w:firstLine="851"/>
    </w:pPr>
    <w:rPr>
      <w:color w:val="0000FF"/>
      <w:szCs w:val="24"/>
    </w:rPr>
  </w:style>
  <w:style w:type="character" w:customStyle="1" w:styleId="phComment2">
    <w:name w:val="ph_Comment Знак Знак"/>
    <w:link w:val="phComment1"/>
    <w:rsid w:val="00FA6686"/>
    <w:rPr>
      <w:color w:val="0000FF"/>
      <w:sz w:val="24"/>
      <w:szCs w:val="24"/>
    </w:rPr>
  </w:style>
  <w:style w:type="paragraph" w:customStyle="1" w:styleId="phNormal4">
    <w:name w:val="ph_Normal"/>
    <w:basedOn w:val="a5"/>
    <w:rsid w:val="00FA6686"/>
    <w:pPr>
      <w:spacing w:before="0" w:after="0"/>
      <w:ind w:firstLine="851"/>
    </w:pPr>
    <w:rPr>
      <w:szCs w:val="24"/>
    </w:rPr>
  </w:style>
  <w:style w:type="paragraph" w:customStyle="1" w:styleId="phBullet">
    <w:name w:val="ph_Bullet Знак"/>
    <w:basedOn w:val="phNormal4"/>
    <w:link w:val="phBullet0"/>
    <w:rsid w:val="00FA6686"/>
    <w:pPr>
      <w:tabs>
        <w:tab w:val="num" w:pos="1571"/>
      </w:tabs>
      <w:ind w:left="1571" w:hanging="358"/>
    </w:pPr>
  </w:style>
  <w:style w:type="character" w:customStyle="1" w:styleId="phBullet0">
    <w:name w:val="ph_Bullet Знак Знак"/>
    <w:link w:val="phBullet"/>
    <w:rsid w:val="00FA6686"/>
    <w:rPr>
      <w:sz w:val="24"/>
      <w:szCs w:val="24"/>
    </w:rPr>
  </w:style>
  <w:style w:type="paragraph" w:customStyle="1" w:styleId="phComment3">
    <w:name w:val="ph_Comment"/>
    <w:basedOn w:val="phNormal4"/>
    <w:rsid w:val="00FA6686"/>
    <w:rPr>
      <w:color w:val="0000FF"/>
    </w:rPr>
  </w:style>
  <w:style w:type="paragraph" w:customStyle="1" w:styleId="phBullet1">
    <w:name w:val="ph_Bullet"/>
    <w:basedOn w:val="phNormal4"/>
    <w:rsid w:val="00FA6686"/>
    <w:pPr>
      <w:tabs>
        <w:tab w:val="num" w:pos="1571"/>
      </w:tabs>
      <w:ind w:left="1571" w:hanging="358"/>
    </w:pPr>
  </w:style>
  <w:style w:type="paragraph" w:customStyle="1" w:styleId="afffffffd">
    <w:name w:val="Абзац"/>
    <w:basedOn w:val="a5"/>
    <w:rsid w:val="00FA6686"/>
    <w:pPr>
      <w:spacing w:before="0" w:after="0"/>
      <w:ind w:firstLine="709"/>
    </w:pPr>
    <w:rPr>
      <w:szCs w:val="24"/>
    </w:rPr>
  </w:style>
  <w:style w:type="paragraph" w:customStyle="1" w:styleId="afffffffe">
    <w:name w:val="Таблица заголовок"/>
    <w:basedOn w:val="a5"/>
    <w:rsid w:val="00FA6686"/>
    <w:pPr>
      <w:spacing w:before="120"/>
      <w:jc w:val="right"/>
    </w:pPr>
    <w:rPr>
      <w:b/>
      <w:bCs/>
      <w:sz w:val="28"/>
      <w:szCs w:val="28"/>
    </w:rPr>
  </w:style>
  <w:style w:type="paragraph" w:styleId="affffffff">
    <w:name w:val="Normal Indent"/>
    <w:basedOn w:val="a5"/>
    <w:rsid w:val="00FA6686"/>
    <w:pPr>
      <w:spacing w:before="120" w:after="0"/>
      <w:ind w:firstLine="720"/>
    </w:pPr>
    <w:rPr>
      <w:szCs w:val="24"/>
    </w:rPr>
  </w:style>
  <w:style w:type="paragraph" w:customStyle="1" w:styleId="211">
    <w:name w:val="Основной текст с отступом 21"/>
    <w:basedOn w:val="a5"/>
    <w:rsid w:val="00FA6686"/>
    <w:pPr>
      <w:widowControl w:val="0"/>
      <w:spacing w:before="0" w:after="0"/>
      <w:ind w:firstLine="720"/>
    </w:pPr>
  </w:style>
  <w:style w:type="paragraph" w:customStyle="1" w:styleId="a1">
    <w:name w:val="Основной текст + нум список"/>
    <w:basedOn w:val="ae"/>
    <w:next w:val="ae"/>
    <w:rsid w:val="00FA6686"/>
    <w:pPr>
      <w:numPr>
        <w:numId w:val="25"/>
      </w:numPr>
      <w:tabs>
        <w:tab w:val="clear" w:pos="1514"/>
      </w:tabs>
      <w:spacing w:before="120"/>
      <w:ind w:left="960"/>
    </w:pPr>
    <w:rPr>
      <w:szCs w:val="24"/>
    </w:rPr>
  </w:style>
  <w:style w:type="paragraph" w:customStyle="1" w:styleId="affffffff0">
    <w:name w:val="ЗаголовокОсн"/>
    <w:basedOn w:val="ae"/>
    <w:next w:val="ae"/>
    <w:rsid w:val="00FA6686"/>
    <w:pPr>
      <w:keepNext/>
      <w:keepLines/>
      <w:spacing w:before="120" w:after="0" w:line="240" w:lineRule="atLeast"/>
      <w:ind w:firstLine="567"/>
    </w:pPr>
    <w:rPr>
      <w:kern w:val="20"/>
    </w:rPr>
  </w:style>
  <w:style w:type="paragraph" w:customStyle="1" w:styleId="Bullet0">
    <w:name w:val="Bullet"/>
    <w:basedOn w:val="a5"/>
    <w:link w:val="Bullet1"/>
    <w:rsid w:val="00FA6686"/>
    <w:pPr>
      <w:spacing w:before="0" w:after="0"/>
      <w:ind w:left="357" w:hanging="357"/>
    </w:pPr>
    <w:rPr>
      <w:sz w:val="20"/>
    </w:rPr>
  </w:style>
  <w:style w:type="paragraph" w:customStyle="1" w:styleId="TableText">
    <w:name w:val="Table Text"/>
    <w:rsid w:val="00FA6686"/>
    <w:pPr>
      <w:widowControl w:val="0"/>
    </w:pPr>
    <w:rPr>
      <w:color w:val="000000"/>
      <w:sz w:val="24"/>
    </w:rPr>
  </w:style>
  <w:style w:type="paragraph" w:customStyle="1" w:styleId="1fd">
    <w:name w:val="Схема документа1"/>
    <w:basedOn w:val="a5"/>
    <w:rsid w:val="00FA6686"/>
    <w:pPr>
      <w:shd w:val="clear" w:color="auto" w:fill="000080"/>
      <w:spacing w:before="0" w:after="0"/>
    </w:pPr>
    <w:rPr>
      <w:rFonts w:ascii="Tahoma" w:hAnsi="Tahoma"/>
      <w:sz w:val="20"/>
    </w:rPr>
  </w:style>
  <w:style w:type="paragraph" w:customStyle="1" w:styleId="2f9">
    <w:name w:val="Основной текст2"/>
    <w:basedOn w:val="1c"/>
    <w:rsid w:val="00FA6686"/>
    <w:pPr>
      <w:spacing w:after="240" w:line="240" w:lineRule="atLeast"/>
      <w:ind w:left="1134" w:firstLine="0"/>
    </w:pPr>
    <w:rPr>
      <w:rFonts w:ascii="Arial" w:hAnsi="Arial"/>
      <w:spacing w:val="-5"/>
      <w:sz w:val="20"/>
      <w:szCs w:val="20"/>
    </w:rPr>
  </w:style>
  <w:style w:type="paragraph" w:customStyle="1" w:styleId="1fe">
    <w:name w:val="Название1"/>
    <w:basedOn w:val="a5"/>
    <w:next w:val="1c"/>
    <w:rsid w:val="00FA6686"/>
    <w:pPr>
      <w:keepNext/>
      <w:keepLines/>
      <w:pBdr>
        <w:top w:val="single" w:sz="6" w:space="16" w:color="auto"/>
      </w:pBdr>
      <w:spacing w:before="220" w:after="60" w:line="320" w:lineRule="atLeast"/>
      <w:ind w:left="1134"/>
    </w:pPr>
    <w:rPr>
      <w:b/>
      <w:spacing w:val="-5"/>
      <w:kern w:val="20"/>
      <w:sz w:val="40"/>
    </w:rPr>
  </w:style>
  <w:style w:type="paragraph" w:customStyle="1" w:styleId="affffffff1">
    <w:name w:val="СноскаОсн"/>
    <w:basedOn w:val="ae"/>
    <w:rsid w:val="00FA6686"/>
    <w:pPr>
      <w:keepNext/>
      <w:keepLines/>
      <w:spacing w:before="120" w:after="0" w:line="200" w:lineRule="atLeast"/>
      <w:ind w:firstLine="567"/>
    </w:pPr>
    <w:rPr>
      <w:sz w:val="18"/>
    </w:rPr>
  </w:style>
  <w:style w:type="character" w:customStyle="1" w:styleId="affffffff2">
    <w:name w:val="Сведения"/>
    <w:rsid w:val="00FA6686"/>
    <w:rPr>
      <w:caps/>
      <w:sz w:val="18"/>
    </w:rPr>
  </w:style>
  <w:style w:type="paragraph" w:customStyle="1" w:styleId="affffffff3">
    <w:name w:val="ОсновнойНеразрыв"/>
    <w:basedOn w:val="ae"/>
    <w:rsid w:val="00FA6686"/>
    <w:pPr>
      <w:keepNext/>
      <w:spacing w:before="120" w:after="0" w:line="240" w:lineRule="atLeast"/>
      <w:ind w:firstLine="360"/>
    </w:pPr>
  </w:style>
  <w:style w:type="paragraph" w:customStyle="1" w:styleId="affffffff4">
    <w:name w:val="Название документа"/>
    <w:next w:val="a5"/>
    <w:rsid w:val="00FA6686"/>
    <w:pPr>
      <w:pBdr>
        <w:top w:val="single" w:sz="6" w:space="6" w:color="808080"/>
        <w:bottom w:val="single" w:sz="6" w:space="6" w:color="808080"/>
      </w:pBdr>
      <w:spacing w:line="240" w:lineRule="atLeast"/>
      <w:jc w:val="center"/>
    </w:pPr>
    <w:rPr>
      <w:b/>
      <w:caps/>
      <w:spacing w:val="40"/>
      <w:sz w:val="18"/>
    </w:rPr>
  </w:style>
  <w:style w:type="paragraph" w:customStyle="1" w:styleId="affffffff5">
    <w:name w:val="Заголовок обложки"/>
    <w:basedOn w:val="affffffff0"/>
    <w:next w:val="a5"/>
    <w:rsid w:val="00FA6686"/>
    <w:pPr>
      <w:pBdr>
        <w:top w:val="single" w:sz="6" w:space="1" w:color="auto"/>
      </w:pBdr>
      <w:spacing w:before="240" w:after="240" w:line="720" w:lineRule="atLeast"/>
    </w:pPr>
    <w:rPr>
      <w:b/>
      <w:caps/>
      <w:sz w:val="40"/>
    </w:rPr>
  </w:style>
  <w:style w:type="paragraph" w:customStyle="1" w:styleId="2fa">
    <w:name w:val="Заголовок обложки 2"/>
    <w:basedOn w:val="affffffff5"/>
    <w:next w:val="ae"/>
    <w:rsid w:val="00FA6686"/>
    <w:pPr>
      <w:pBdr>
        <w:top w:val="single" w:sz="6" w:space="12" w:color="808080"/>
      </w:pBdr>
      <w:spacing w:after="0" w:line="440" w:lineRule="atLeast"/>
    </w:pPr>
    <w:rPr>
      <w:caps w:val="0"/>
      <w:smallCaps/>
      <w:spacing w:val="30"/>
      <w:sz w:val="44"/>
    </w:rPr>
  </w:style>
  <w:style w:type="paragraph" w:customStyle="1" w:styleId="affffffff6">
    <w:name w:val="ВерхКолонтитулОсн"/>
    <w:basedOn w:val="ae"/>
    <w:rsid w:val="00FA6686"/>
    <w:pPr>
      <w:keepNext/>
      <w:keepLines/>
      <w:tabs>
        <w:tab w:val="center" w:pos="4320"/>
        <w:tab w:val="right" w:pos="8640"/>
      </w:tabs>
      <w:spacing w:before="120" w:after="0" w:line="240" w:lineRule="atLeast"/>
      <w:ind w:firstLine="567"/>
      <w:jc w:val="center"/>
    </w:pPr>
    <w:rPr>
      <w:smallCaps/>
      <w:spacing w:val="15"/>
    </w:rPr>
  </w:style>
  <w:style w:type="paragraph" w:customStyle="1" w:styleId="affffffff7">
    <w:name w:val="УказательОсн"/>
    <w:basedOn w:val="a5"/>
    <w:rsid w:val="00FA6686"/>
    <w:pPr>
      <w:spacing w:before="0" w:after="0" w:line="240" w:lineRule="atLeast"/>
      <w:ind w:left="360" w:hanging="360"/>
    </w:pPr>
  </w:style>
  <w:style w:type="paragraph" w:customStyle="1" w:styleId="affffffff8">
    <w:name w:val="Название раздела"/>
    <w:basedOn w:val="17"/>
    <w:rsid w:val="00FA6686"/>
    <w:pPr>
      <w:keepLines w:val="0"/>
      <w:pageBreakBefore w:val="0"/>
      <w:numPr>
        <w:numId w:val="0"/>
      </w:numPr>
      <w:pBdr>
        <w:top w:val="single" w:sz="6" w:space="6" w:color="808080"/>
        <w:bottom w:val="single" w:sz="6" w:space="6" w:color="808080"/>
      </w:pBdr>
      <w:spacing w:before="0" w:after="240" w:line="240" w:lineRule="atLeast"/>
      <w:ind w:right="0"/>
      <w:jc w:val="center"/>
      <w:outlineLvl w:val="9"/>
    </w:pPr>
    <w:rPr>
      <w:caps/>
      <w:spacing w:val="20"/>
      <w:kern w:val="16"/>
      <w:sz w:val="18"/>
      <w:szCs w:val="20"/>
    </w:rPr>
  </w:style>
  <w:style w:type="character" w:customStyle="1" w:styleId="affffffff9">
    <w:name w:val="Верхний индекс"/>
    <w:rsid w:val="00FA6686"/>
    <w:rPr>
      <w:vertAlign w:val="superscript"/>
    </w:rPr>
  </w:style>
  <w:style w:type="paragraph" w:customStyle="1" w:styleId="affffffffa">
    <w:name w:val="Оглавление"/>
    <w:basedOn w:val="a5"/>
    <w:rsid w:val="00FA6686"/>
    <w:pPr>
      <w:tabs>
        <w:tab w:val="right" w:leader="dot" w:pos="5040"/>
      </w:tabs>
      <w:spacing w:before="0" w:after="240" w:line="240" w:lineRule="atLeast"/>
    </w:pPr>
  </w:style>
  <w:style w:type="paragraph" w:customStyle="1" w:styleId="affffffffb">
    <w:name w:val="РазделОсн"/>
    <w:basedOn w:val="affffffff0"/>
    <w:next w:val="ae"/>
    <w:rsid w:val="00FA6686"/>
    <w:pPr>
      <w:pBdr>
        <w:bottom w:val="single" w:sz="6" w:space="24" w:color="808080"/>
      </w:pBdr>
      <w:spacing w:after="720"/>
      <w:jc w:val="center"/>
    </w:pPr>
    <w:rPr>
      <w:caps/>
      <w:spacing w:val="80"/>
      <w:sz w:val="48"/>
    </w:rPr>
  </w:style>
  <w:style w:type="paragraph" w:customStyle="1" w:styleId="affffffffc">
    <w:name w:val="НижКолонтитулПерв"/>
    <w:basedOn w:val="ac"/>
    <w:rsid w:val="00FA6686"/>
    <w:pPr>
      <w:keepLines/>
      <w:tabs>
        <w:tab w:val="clear" w:pos="4677"/>
        <w:tab w:val="clear" w:pos="9355"/>
        <w:tab w:val="center" w:pos="4320"/>
        <w:tab w:val="right" w:pos="9480"/>
      </w:tabs>
      <w:spacing w:before="0" w:after="0" w:line="240" w:lineRule="atLeast"/>
      <w:ind w:left="-839" w:right="-839"/>
      <w:jc w:val="center"/>
    </w:pPr>
    <w:rPr>
      <w:smallCaps/>
      <w:spacing w:val="15"/>
    </w:rPr>
  </w:style>
  <w:style w:type="paragraph" w:customStyle="1" w:styleId="affffffffd">
    <w:name w:val="НижКолонтитулЧет"/>
    <w:basedOn w:val="ac"/>
    <w:rsid w:val="00FA6686"/>
    <w:pPr>
      <w:keepLines/>
      <w:tabs>
        <w:tab w:val="clear" w:pos="4677"/>
        <w:tab w:val="clear" w:pos="9355"/>
        <w:tab w:val="center" w:pos="4320"/>
        <w:tab w:val="right" w:pos="9480"/>
      </w:tabs>
      <w:spacing w:before="0" w:after="0" w:line="240" w:lineRule="atLeast"/>
      <w:ind w:left="-839" w:right="-839"/>
      <w:jc w:val="center"/>
    </w:pPr>
    <w:rPr>
      <w:smallCaps/>
      <w:spacing w:val="15"/>
    </w:rPr>
  </w:style>
  <w:style w:type="paragraph" w:customStyle="1" w:styleId="affffffffe">
    <w:name w:val="НижКолонтитулНечет"/>
    <w:basedOn w:val="ac"/>
    <w:rsid w:val="00FA6686"/>
    <w:pPr>
      <w:keepLines/>
      <w:tabs>
        <w:tab w:val="clear" w:pos="4677"/>
        <w:tab w:val="clear" w:pos="9355"/>
        <w:tab w:val="center" w:pos="4320"/>
        <w:tab w:val="right" w:pos="9480"/>
      </w:tabs>
      <w:spacing w:before="0" w:after="0" w:line="240" w:lineRule="atLeast"/>
      <w:ind w:left="-839" w:right="-839"/>
      <w:jc w:val="center"/>
    </w:pPr>
    <w:rPr>
      <w:smallCaps/>
      <w:spacing w:val="15"/>
    </w:rPr>
  </w:style>
  <w:style w:type="paragraph" w:customStyle="1" w:styleId="afffffffff">
    <w:name w:val="ВерхКолонтитулПерв"/>
    <w:basedOn w:val="aa"/>
    <w:rsid w:val="00FA6686"/>
    <w:pPr>
      <w:keepLines/>
      <w:tabs>
        <w:tab w:val="clear" w:pos="4677"/>
        <w:tab w:val="clear" w:pos="9355"/>
        <w:tab w:val="center" w:pos="4320"/>
        <w:tab w:val="right" w:pos="8640"/>
      </w:tabs>
      <w:spacing w:before="0" w:after="200" w:line="240" w:lineRule="atLeast"/>
    </w:pPr>
    <w:rPr>
      <w:smallCaps/>
      <w:spacing w:val="15"/>
    </w:rPr>
  </w:style>
  <w:style w:type="paragraph" w:customStyle="1" w:styleId="afffffffff0">
    <w:name w:val="ВерхКолонтитулЧет"/>
    <w:basedOn w:val="aa"/>
    <w:rsid w:val="00FA6686"/>
    <w:pPr>
      <w:keepLines/>
      <w:tabs>
        <w:tab w:val="clear" w:pos="4677"/>
        <w:tab w:val="clear" w:pos="9355"/>
        <w:tab w:val="center" w:pos="4320"/>
        <w:tab w:val="right" w:pos="8640"/>
      </w:tabs>
      <w:spacing w:before="0" w:after="200" w:line="240" w:lineRule="atLeast"/>
    </w:pPr>
    <w:rPr>
      <w:i/>
      <w:spacing w:val="10"/>
    </w:rPr>
  </w:style>
  <w:style w:type="paragraph" w:customStyle="1" w:styleId="afffffffff1">
    <w:name w:val="ВерхКолонтитулНечет"/>
    <w:basedOn w:val="aa"/>
    <w:rsid w:val="00FA6686"/>
    <w:pPr>
      <w:keepLines/>
      <w:tabs>
        <w:tab w:val="clear" w:pos="4677"/>
        <w:tab w:val="clear" w:pos="9355"/>
        <w:tab w:val="center" w:pos="4320"/>
        <w:tab w:val="right" w:pos="8640"/>
      </w:tabs>
      <w:spacing w:before="0" w:after="200" w:line="240" w:lineRule="atLeast"/>
    </w:pPr>
    <w:rPr>
      <w:smallCaps/>
      <w:spacing w:val="15"/>
    </w:rPr>
  </w:style>
  <w:style w:type="paragraph" w:customStyle="1" w:styleId="afffffffff2">
    <w:name w:val="Название главы"/>
    <w:basedOn w:val="affffffffb"/>
    <w:rsid w:val="00FA6686"/>
  </w:style>
  <w:style w:type="paragraph" w:customStyle="1" w:styleId="afffffffff3">
    <w:name w:val="Название части"/>
    <w:basedOn w:val="affffffffb"/>
    <w:rsid w:val="00FA6686"/>
  </w:style>
  <w:style w:type="paragraph" w:customStyle="1" w:styleId="afffffffff4">
    <w:name w:val="Заголовок главы"/>
    <w:basedOn w:val="af0"/>
    <w:rsid w:val="00FA6686"/>
    <w:pPr>
      <w:keepNext/>
      <w:keepLines/>
      <w:spacing w:before="140" w:after="0"/>
      <w:jc w:val="center"/>
    </w:pPr>
    <w:rPr>
      <w:b w:val="0"/>
      <w:bCs w:val="0"/>
      <w:caps/>
      <w:spacing w:val="60"/>
      <w:kern w:val="20"/>
      <w:sz w:val="44"/>
    </w:rPr>
  </w:style>
  <w:style w:type="paragraph" w:customStyle="1" w:styleId="afffffffff5">
    <w:name w:val="Заголовок части"/>
    <w:basedOn w:val="af0"/>
    <w:rsid w:val="00FA6686"/>
    <w:pPr>
      <w:keepNext/>
      <w:keepLines/>
      <w:spacing w:before="140" w:after="0"/>
      <w:jc w:val="center"/>
    </w:pPr>
    <w:rPr>
      <w:b w:val="0"/>
      <w:bCs w:val="0"/>
      <w:caps/>
      <w:spacing w:val="60"/>
      <w:kern w:val="20"/>
      <w:sz w:val="44"/>
    </w:rPr>
  </w:style>
  <w:style w:type="paragraph" w:customStyle="1" w:styleId="2fb">
    <w:name w:val="Заголовок главы 2"/>
    <w:basedOn w:val="afffffffff6"/>
    <w:rsid w:val="00FA6686"/>
  </w:style>
  <w:style w:type="paragraph" w:styleId="afffffffff6">
    <w:name w:val="Subtitle"/>
    <w:basedOn w:val="af0"/>
    <w:next w:val="ae"/>
    <w:link w:val="afffffffff7"/>
    <w:qFormat/>
    <w:rsid w:val="00FA6686"/>
    <w:pPr>
      <w:keepNext/>
      <w:keepLines/>
      <w:pageBreakBefore/>
      <w:pBdr>
        <w:top w:val="single" w:sz="6" w:space="10" w:color="FFFFFF"/>
        <w:left w:val="single" w:sz="6" w:space="10" w:color="FFFFFF"/>
        <w:bottom w:val="single" w:sz="6" w:space="10" w:color="FFFFFF"/>
        <w:right w:val="single" w:sz="6" w:space="10" w:color="FFFFFF"/>
      </w:pBdr>
      <w:shd w:val="pct12" w:color="auto" w:fill="auto"/>
      <w:spacing w:before="600" w:after="600"/>
      <w:jc w:val="center"/>
    </w:pPr>
    <w:rPr>
      <w:bCs w:val="0"/>
      <w:smallCaps/>
      <w:kern w:val="20"/>
      <w:sz w:val="32"/>
    </w:rPr>
  </w:style>
  <w:style w:type="character" w:customStyle="1" w:styleId="afffffffff7">
    <w:name w:val="Подзаголовок Знак"/>
    <w:link w:val="afffffffff6"/>
    <w:rsid w:val="00FA6686"/>
    <w:rPr>
      <w:b/>
      <w:smallCaps/>
      <w:kern w:val="20"/>
      <w:sz w:val="32"/>
      <w:shd w:val="pct12" w:color="auto" w:fill="auto"/>
    </w:rPr>
  </w:style>
  <w:style w:type="paragraph" w:customStyle="1" w:styleId="afffffffff8">
    <w:name w:val="Обратный адрес"/>
    <w:rsid w:val="00FA6686"/>
    <w:pPr>
      <w:framePr w:w="8640" w:wrap="notBeside" w:vAnchor="page" w:hAnchor="page" w:x="1729" w:y="14401" w:anchorLock="1"/>
      <w:tabs>
        <w:tab w:val="left" w:pos="2160"/>
      </w:tabs>
      <w:spacing w:line="240" w:lineRule="atLeast"/>
      <w:ind w:right="-240"/>
      <w:jc w:val="center"/>
    </w:pPr>
    <w:rPr>
      <w:caps/>
      <w:spacing w:val="30"/>
      <w:sz w:val="14"/>
    </w:rPr>
  </w:style>
  <w:style w:type="character" w:customStyle="1" w:styleId="afffffffff9">
    <w:name w:val="Девиз"/>
    <w:rsid w:val="00FA6686"/>
    <w:rPr>
      <w:i/>
      <w:spacing w:val="70"/>
    </w:rPr>
  </w:style>
  <w:style w:type="paragraph" w:customStyle="1" w:styleId="afffffffffa">
    <w:name w:val="Организация"/>
    <w:basedOn w:val="ae"/>
    <w:rsid w:val="00FA6686"/>
    <w:pPr>
      <w:keepNext/>
      <w:keepLines/>
      <w:framePr w:w="8640" w:h="1440" w:wrap="notBeside" w:vAnchor="page" w:hAnchor="margin" w:xAlign="center" w:y="889"/>
      <w:spacing w:before="120" w:after="40" w:line="240" w:lineRule="atLeast"/>
      <w:ind w:firstLine="567"/>
      <w:jc w:val="center"/>
    </w:pPr>
    <w:rPr>
      <w:caps/>
      <w:spacing w:val="75"/>
      <w:kern w:val="18"/>
    </w:rPr>
  </w:style>
  <w:style w:type="paragraph" w:customStyle="1" w:styleId="2fc">
    <w:name w:val="Заголовок части 2"/>
    <w:basedOn w:val="a5"/>
    <w:next w:val="ae"/>
    <w:rsid w:val="00FA6686"/>
    <w:pPr>
      <w:keepNext/>
      <w:spacing w:before="360"/>
    </w:pPr>
    <w:rPr>
      <w:i/>
      <w:kern w:val="28"/>
      <w:sz w:val="26"/>
    </w:rPr>
  </w:style>
  <w:style w:type="character" w:customStyle="1" w:styleId="afffffffffb">
    <w:name w:val="Введение"/>
    <w:rsid w:val="00FA6686"/>
    <w:rPr>
      <w:caps/>
      <w:sz w:val="18"/>
    </w:rPr>
  </w:style>
  <w:style w:type="paragraph" w:customStyle="1" w:styleId="afffffffffc">
    <w:name w:val="Заголовок таблицы"/>
    <w:basedOn w:val="a5"/>
    <w:rsid w:val="00FA6686"/>
    <w:pPr>
      <w:spacing w:after="20"/>
      <w:jc w:val="center"/>
    </w:pPr>
    <w:rPr>
      <w:b/>
      <w:sz w:val="16"/>
    </w:rPr>
  </w:style>
  <w:style w:type="paragraph" w:customStyle="1" w:styleId="afffffffffd">
    <w:name w:val="Текст таблицы"/>
    <w:basedOn w:val="a5"/>
    <w:rsid w:val="00FA6686"/>
    <w:pPr>
      <w:spacing w:before="40" w:after="0" w:line="200" w:lineRule="exact"/>
    </w:pPr>
    <w:rPr>
      <w:sz w:val="20"/>
    </w:rPr>
  </w:style>
  <w:style w:type="paragraph" w:customStyle="1" w:styleId="ExScript">
    <w:name w:val="ExScript"/>
    <w:basedOn w:val="a5"/>
    <w:rsid w:val="00FA6686"/>
    <w:pPr>
      <w:spacing w:before="0" w:after="0"/>
    </w:pPr>
    <w:rPr>
      <w:rFonts w:ascii="Courier New" w:hAnsi="Courier New"/>
      <w:lang w:val="en-GB"/>
    </w:rPr>
  </w:style>
  <w:style w:type="paragraph" w:customStyle="1" w:styleId="1ff">
    <w:name w:val="Выделение1"/>
    <w:basedOn w:val="a5"/>
    <w:rsid w:val="00FA6686"/>
    <w:pPr>
      <w:widowControl w:val="0"/>
      <w:suppressLineNumbers/>
      <w:tabs>
        <w:tab w:val="num" w:pos="630"/>
      </w:tabs>
      <w:spacing w:before="0" w:after="0"/>
      <w:ind w:left="630" w:hanging="630"/>
    </w:pPr>
    <w:rPr>
      <w:rFonts w:ascii="Courier New" w:hAnsi="Courier New"/>
      <w:sz w:val="18"/>
    </w:rPr>
  </w:style>
  <w:style w:type="paragraph" w:customStyle="1" w:styleId="2fd">
    <w:name w:val="Маркированный №2"/>
    <w:basedOn w:val="afffffff"/>
    <w:rsid w:val="00FA6686"/>
    <w:pPr>
      <w:keepNext/>
      <w:overflowPunct w:val="0"/>
      <w:autoSpaceDE w:val="0"/>
      <w:autoSpaceDN w:val="0"/>
      <w:adjustRightInd w:val="0"/>
      <w:spacing w:before="120" w:after="0" w:line="20" w:lineRule="atLeast"/>
      <w:ind w:left="0" w:right="-45"/>
      <w:textAlignment w:val="baseline"/>
    </w:pPr>
    <w:rPr>
      <w:rFonts w:ascii="Courier New" w:eastAsia="Times New Roman" w:hAnsi="Courier New"/>
      <w:color w:val="000000"/>
      <w:spacing w:val="0"/>
      <w:sz w:val="18"/>
    </w:rPr>
  </w:style>
  <w:style w:type="paragraph" w:customStyle="1" w:styleId="perechisl">
    <w:name w:val="perechisl"/>
    <w:basedOn w:val="a5"/>
    <w:rsid w:val="00FA6686"/>
    <w:pPr>
      <w:tabs>
        <w:tab w:val="num" w:pos="720"/>
        <w:tab w:val="left" w:pos="1134"/>
      </w:tabs>
      <w:spacing w:before="0" w:after="0"/>
      <w:ind w:left="720" w:firstLine="851"/>
    </w:pPr>
  </w:style>
  <w:style w:type="paragraph" w:customStyle="1" w:styleId="414">
    <w:name w:val="Стиль Заголовок 4 + 14 пт"/>
    <w:basedOn w:val="42"/>
    <w:rsid w:val="00FA6686"/>
    <w:pPr>
      <w:numPr>
        <w:numId w:val="0"/>
      </w:numPr>
      <w:tabs>
        <w:tab w:val="left" w:pos="1701"/>
      </w:tabs>
      <w:spacing w:line="240" w:lineRule="atLeast"/>
      <w:ind w:left="1701" w:right="0" w:hanging="1134"/>
      <w:jc w:val="left"/>
    </w:pPr>
    <w:rPr>
      <w:spacing w:val="5"/>
      <w:kern w:val="20"/>
      <w:sz w:val="28"/>
    </w:rPr>
  </w:style>
  <w:style w:type="character" w:customStyle="1" w:styleId="93">
    <w:name w:val="Знак Знак9"/>
    <w:rsid w:val="00FA6686"/>
    <w:rPr>
      <w:snapToGrid w:val="0"/>
      <w:sz w:val="26"/>
      <w:lang w:val="ru-RU" w:eastAsia="ru-RU" w:bidi="ar-SA"/>
    </w:rPr>
  </w:style>
  <w:style w:type="character" w:customStyle="1" w:styleId="63">
    <w:name w:val="Знак Знак6"/>
    <w:semiHidden/>
    <w:rsid w:val="00FA6686"/>
    <w:rPr>
      <w:lang w:val="en-US"/>
    </w:rPr>
  </w:style>
  <w:style w:type="numbering" w:customStyle="1" w:styleId="1ff0">
    <w:name w:val="Нет списка1"/>
    <w:next w:val="a8"/>
    <w:semiHidden/>
    <w:unhideWhenUsed/>
    <w:rsid w:val="00FA6686"/>
  </w:style>
  <w:style w:type="character" w:customStyle="1" w:styleId="26">
    <w:name w:val="Маркированный 2 уровень Знак Знак"/>
    <w:link w:val="2"/>
    <w:locked/>
    <w:rsid w:val="00FA6686"/>
    <w:rPr>
      <w:rFonts w:ascii="Tahoma" w:hAnsi="Tahoma"/>
      <w:snapToGrid w:val="0"/>
      <w:spacing w:val="2"/>
      <w:sz w:val="24"/>
      <w:szCs w:val="24"/>
      <w:lang w:eastAsia="en-US"/>
    </w:rPr>
  </w:style>
  <w:style w:type="character" w:customStyle="1" w:styleId="39">
    <w:name w:val="Маркированный 3 уровень Знак"/>
    <w:link w:val="30"/>
    <w:locked/>
    <w:rsid w:val="00FA6686"/>
    <w:rPr>
      <w:rFonts w:ascii="Tahoma" w:hAnsi="Tahoma"/>
      <w:snapToGrid w:val="0"/>
      <w:spacing w:val="2"/>
      <w:sz w:val="24"/>
      <w:szCs w:val="24"/>
      <w:lang w:eastAsia="en-US"/>
    </w:rPr>
  </w:style>
  <w:style w:type="paragraph" w:customStyle="1" w:styleId="1ff1">
    <w:name w:val="Заголовок оглавления1"/>
    <w:basedOn w:val="17"/>
    <w:next w:val="a5"/>
    <w:semiHidden/>
    <w:rsid w:val="00FA6686"/>
    <w:pPr>
      <w:pageBreakBefore w:val="0"/>
      <w:numPr>
        <w:numId w:val="0"/>
      </w:numPr>
      <w:spacing w:before="480" w:after="0" w:line="276" w:lineRule="auto"/>
      <w:ind w:right="0"/>
      <w:jc w:val="left"/>
      <w:outlineLvl w:val="9"/>
    </w:pPr>
    <w:rPr>
      <w:rFonts w:ascii="Cambria" w:eastAsia="Calibri" w:hAnsi="Cambria"/>
      <w:bCs/>
      <w:color w:val="365F91"/>
      <w:lang w:eastAsia="en-US"/>
    </w:rPr>
  </w:style>
  <w:style w:type="table" w:customStyle="1" w:styleId="1ff2">
    <w:name w:val="Сетка таблицы1"/>
    <w:basedOn w:val="a7"/>
    <w:next w:val="afffffff6"/>
    <w:rsid w:val="00FA668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Style2"/>
    <w:basedOn w:val="a5"/>
    <w:rsid w:val="00FA6686"/>
    <w:pPr>
      <w:widowControl w:val="0"/>
      <w:autoSpaceDE w:val="0"/>
      <w:autoSpaceDN w:val="0"/>
      <w:adjustRightInd w:val="0"/>
      <w:spacing w:before="0" w:after="0" w:line="286" w:lineRule="exact"/>
      <w:ind w:firstLine="226"/>
    </w:pPr>
    <w:rPr>
      <w:rFonts w:ascii="Tahoma" w:eastAsia="Calibri" w:hAnsi="Tahoma"/>
      <w:szCs w:val="24"/>
    </w:rPr>
  </w:style>
  <w:style w:type="paragraph" w:customStyle="1" w:styleId="Style3">
    <w:name w:val="Style3"/>
    <w:basedOn w:val="a5"/>
    <w:rsid w:val="00FA6686"/>
    <w:pPr>
      <w:widowControl w:val="0"/>
      <w:autoSpaceDE w:val="0"/>
      <w:autoSpaceDN w:val="0"/>
      <w:adjustRightInd w:val="0"/>
      <w:spacing w:before="0" w:after="0" w:line="288" w:lineRule="exact"/>
    </w:pPr>
    <w:rPr>
      <w:rFonts w:ascii="Tahoma" w:eastAsia="Calibri" w:hAnsi="Tahoma"/>
      <w:szCs w:val="24"/>
    </w:rPr>
  </w:style>
  <w:style w:type="character" w:customStyle="1" w:styleId="FontStyle34">
    <w:name w:val="Font Style34"/>
    <w:rsid w:val="00FA6686"/>
    <w:rPr>
      <w:rFonts w:ascii="Tahoma" w:hAnsi="Tahoma" w:cs="Tahoma"/>
      <w:b/>
      <w:bCs/>
      <w:sz w:val="22"/>
      <w:szCs w:val="22"/>
    </w:rPr>
  </w:style>
  <w:style w:type="character" w:customStyle="1" w:styleId="FontStyle35">
    <w:name w:val="Font Style35"/>
    <w:rsid w:val="00FA6686"/>
    <w:rPr>
      <w:rFonts w:ascii="Tahoma" w:hAnsi="Tahoma" w:cs="Tahoma"/>
      <w:sz w:val="22"/>
      <w:szCs w:val="22"/>
    </w:rPr>
  </w:style>
  <w:style w:type="character" w:customStyle="1" w:styleId="FontStyle39">
    <w:name w:val="Font Style39"/>
    <w:rsid w:val="00FA6686"/>
    <w:rPr>
      <w:rFonts w:ascii="Tahoma" w:hAnsi="Tahoma" w:cs="Tahoma"/>
      <w:sz w:val="22"/>
      <w:szCs w:val="22"/>
    </w:rPr>
  </w:style>
  <w:style w:type="character" w:customStyle="1" w:styleId="FontStyle36">
    <w:name w:val="Font Style36"/>
    <w:rsid w:val="00FA6686"/>
    <w:rPr>
      <w:rFonts w:ascii="Tahoma" w:hAnsi="Tahoma" w:cs="Tahoma"/>
      <w:b/>
      <w:bCs/>
      <w:sz w:val="16"/>
      <w:szCs w:val="16"/>
    </w:rPr>
  </w:style>
  <w:style w:type="character" w:customStyle="1" w:styleId="FontStyle42">
    <w:name w:val="Font Style42"/>
    <w:rsid w:val="00FA6686"/>
    <w:rPr>
      <w:rFonts w:ascii="Tahoma" w:hAnsi="Tahoma" w:cs="Tahoma"/>
      <w:b/>
      <w:bCs/>
      <w:sz w:val="16"/>
      <w:szCs w:val="16"/>
    </w:rPr>
  </w:style>
  <w:style w:type="character" w:customStyle="1" w:styleId="FontStyle37">
    <w:name w:val="Font Style37"/>
    <w:rsid w:val="00FA6686"/>
    <w:rPr>
      <w:rFonts w:ascii="Tahoma" w:hAnsi="Tahoma" w:cs="Tahoma"/>
      <w:b/>
      <w:bCs/>
      <w:sz w:val="14"/>
      <w:szCs w:val="14"/>
    </w:rPr>
  </w:style>
  <w:style w:type="character" w:customStyle="1" w:styleId="FontStyle38">
    <w:name w:val="Font Style38"/>
    <w:rsid w:val="00FA6686"/>
    <w:rPr>
      <w:rFonts w:ascii="Times New Roman" w:hAnsi="Times New Roman" w:cs="Times New Roman"/>
      <w:b/>
      <w:bCs/>
      <w:sz w:val="22"/>
      <w:szCs w:val="22"/>
    </w:rPr>
  </w:style>
  <w:style w:type="character" w:customStyle="1" w:styleId="FontStyle40">
    <w:name w:val="Font Style40"/>
    <w:rsid w:val="00FA6686"/>
    <w:rPr>
      <w:rFonts w:ascii="Tahoma" w:hAnsi="Tahoma" w:cs="Tahoma"/>
      <w:b/>
      <w:bCs/>
      <w:i/>
      <w:iCs/>
      <w:sz w:val="14"/>
      <w:szCs w:val="14"/>
    </w:rPr>
  </w:style>
  <w:style w:type="character" w:customStyle="1" w:styleId="FontStyle41">
    <w:name w:val="Font Style41"/>
    <w:rsid w:val="00FA6686"/>
    <w:rPr>
      <w:rFonts w:ascii="Times New Roman" w:hAnsi="Times New Roman" w:cs="Times New Roman"/>
      <w:b/>
      <w:bCs/>
      <w:sz w:val="20"/>
      <w:szCs w:val="20"/>
    </w:rPr>
  </w:style>
  <w:style w:type="character" w:customStyle="1" w:styleId="FontStyle43">
    <w:name w:val="Font Style43"/>
    <w:rsid w:val="00FA6686"/>
    <w:rPr>
      <w:rFonts w:ascii="Times New Roman" w:hAnsi="Times New Roman" w:cs="Times New Roman"/>
      <w:sz w:val="26"/>
      <w:szCs w:val="26"/>
    </w:rPr>
  </w:style>
  <w:style w:type="character" w:customStyle="1" w:styleId="FontStyle44">
    <w:name w:val="Font Style44"/>
    <w:rsid w:val="00FA6686"/>
    <w:rPr>
      <w:rFonts w:ascii="Times New Roman" w:hAnsi="Times New Roman" w:cs="Times New Roman"/>
      <w:sz w:val="20"/>
      <w:szCs w:val="20"/>
    </w:rPr>
  </w:style>
  <w:style w:type="character" w:customStyle="1" w:styleId="FontStyle45">
    <w:name w:val="Font Style45"/>
    <w:rsid w:val="00FA6686"/>
    <w:rPr>
      <w:rFonts w:ascii="Tahoma" w:hAnsi="Tahoma" w:cs="Tahoma"/>
      <w:sz w:val="16"/>
      <w:szCs w:val="16"/>
    </w:rPr>
  </w:style>
  <w:style w:type="character" w:customStyle="1" w:styleId="FontStyle46">
    <w:name w:val="Font Style46"/>
    <w:rsid w:val="00FA6686"/>
    <w:rPr>
      <w:rFonts w:ascii="Tahoma" w:hAnsi="Tahoma" w:cs="Tahoma"/>
      <w:b/>
      <w:bCs/>
      <w:sz w:val="20"/>
      <w:szCs w:val="20"/>
    </w:rPr>
  </w:style>
  <w:style w:type="character" w:customStyle="1" w:styleId="FontStyle47">
    <w:name w:val="Font Style47"/>
    <w:rsid w:val="00FA6686"/>
    <w:rPr>
      <w:rFonts w:ascii="Tahoma" w:hAnsi="Tahoma" w:cs="Tahoma"/>
      <w:spacing w:val="10"/>
      <w:sz w:val="16"/>
      <w:szCs w:val="16"/>
    </w:rPr>
  </w:style>
  <w:style w:type="character" w:customStyle="1" w:styleId="FontStyle48">
    <w:name w:val="Font Style48"/>
    <w:rsid w:val="00FA6686"/>
    <w:rPr>
      <w:rFonts w:ascii="Times New Roman" w:hAnsi="Times New Roman" w:cs="Times New Roman"/>
      <w:sz w:val="26"/>
      <w:szCs w:val="26"/>
    </w:rPr>
  </w:style>
  <w:style w:type="character" w:customStyle="1" w:styleId="FontStyle49">
    <w:name w:val="Font Style49"/>
    <w:rsid w:val="00FA6686"/>
    <w:rPr>
      <w:rFonts w:ascii="Tahoma" w:hAnsi="Tahoma" w:cs="Tahoma"/>
      <w:sz w:val="22"/>
      <w:szCs w:val="22"/>
    </w:rPr>
  </w:style>
  <w:style w:type="character" w:customStyle="1" w:styleId="FontStyle50">
    <w:name w:val="Font Style50"/>
    <w:rsid w:val="00FA6686"/>
    <w:rPr>
      <w:rFonts w:ascii="Tahoma" w:hAnsi="Tahoma" w:cs="Tahoma"/>
      <w:sz w:val="22"/>
      <w:szCs w:val="22"/>
    </w:rPr>
  </w:style>
  <w:style w:type="character" w:customStyle="1" w:styleId="FontStyle51">
    <w:name w:val="Font Style51"/>
    <w:rsid w:val="00FA6686"/>
    <w:rPr>
      <w:rFonts w:ascii="Tahoma" w:hAnsi="Tahoma" w:cs="Tahoma"/>
      <w:sz w:val="22"/>
      <w:szCs w:val="22"/>
    </w:rPr>
  </w:style>
  <w:style w:type="character" w:customStyle="1" w:styleId="FontStyle52">
    <w:name w:val="Font Style52"/>
    <w:rsid w:val="00FA6686"/>
    <w:rPr>
      <w:rFonts w:ascii="Times New Roman" w:hAnsi="Times New Roman" w:cs="Times New Roman"/>
      <w:sz w:val="22"/>
      <w:szCs w:val="22"/>
    </w:rPr>
  </w:style>
  <w:style w:type="character" w:customStyle="1" w:styleId="1ff3">
    <w:name w:val="Текст Знак1"/>
    <w:rsid w:val="00FA6686"/>
    <w:rPr>
      <w:rFonts w:ascii="Courier New" w:eastAsia="Times New Roman" w:hAnsi="Courier New"/>
    </w:rPr>
  </w:style>
  <w:style w:type="character" w:customStyle="1" w:styleId="current">
    <w:name w:val="current"/>
    <w:rsid w:val="00FA6686"/>
  </w:style>
  <w:style w:type="paragraph" w:customStyle="1" w:styleId="Body">
    <w:name w:val="Body"/>
    <w:rsid w:val="00FA6686"/>
    <w:pPr>
      <w:spacing w:after="240"/>
    </w:pPr>
    <w:rPr>
      <w:rFonts w:ascii="Helvetica" w:eastAsia="ヒラギノ角ゴ Pro W3" w:hAnsi="Helvetica" w:cs="Helvetica"/>
      <w:color w:val="000000"/>
      <w:sz w:val="24"/>
      <w:szCs w:val="24"/>
      <w:lang w:val="en-US" w:eastAsia="en-US"/>
    </w:rPr>
  </w:style>
  <w:style w:type="paragraph" w:customStyle="1" w:styleId="Sub-heading">
    <w:name w:val="Sub-heading"/>
    <w:next w:val="Body"/>
    <w:rsid w:val="00FA6686"/>
    <w:pPr>
      <w:keepNext/>
      <w:spacing w:before="120"/>
    </w:pPr>
    <w:rPr>
      <w:rFonts w:ascii="Helvetica" w:eastAsia="ヒラギノ角ゴ Pro W3" w:hAnsi="Helvetica" w:cs="Helvetica"/>
      <w:b/>
      <w:bCs/>
      <w:color w:val="000000"/>
      <w:sz w:val="24"/>
      <w:szCs w:val="24"/>
      <w:lang w:val="en-US" w:eastAsia="en-US"/>
    </w:rPr>
  </w:style>
  <w:style w:type="paragraph" w:customStyle="1" w:styleId="afffffffffe">
    <w:name w:val="Обычный + полужирный"/>
    <w:aliases w:val="По левому краю,Слева:  5,4 см,Первая строка:  0 см,П..."/>
    <w:basedOn w:val="a5"/>
    <w:rsid w:val="00FA6686"/>
    <w:pPr>
      <w:keepNext/>
      <w:suppressAutoHyphens/>
      <w:spacing w:before="240"/>
      <w:ind w:left="3062"/>
      <w:outlineLvl w:val="1"/>
    </w:pPr>
    <w:rPr>
      <w:b/>
      <w:szCs w:val="24"/>
    </w:rPr>
  </w:style>
  <w:style w:type="paragraph" w:customStyle="1" w:styleId="4GOSTtypeB0">
    <w:name w:val="Заголовок 4 + GOST type B"/>
    <w:aliases w:val="курсив"/>
    <w:basedOn w:val="42"/>
    <w:rsid w:val="00FA6686"/>
    <w:pPr>
      <w:keepLines w:val="0"/>
      <w:numPr>
        <w:numId w:val="0"/>
      </w:numPr>
      <w:spacing w:after="60" w:line="240" w:lineRule="auto"/>
      <w:ind w:right="0"/>
      <w:jc w:val="center"/>
    </w:pPr>
    <w:rPr>
      <w:rFonts w:ascii="GOST type B" w:hAnsi="GOST type B"/>
      <w:i/>
      <w:sz w:val="28"/>
    </w:rPr>
  </w:style>
  <w:style w:type="character" w:customStyle="1" w:styleId="tree-caption">
    <w:name w:val="tree-caption"/>
    <w:rsid w:val="00FA6686"/>
  </w:style>
  <w:style w:type="paragraph" w:customStyle="1" w:styleId="Bullet">
    <w:name w:val="Bullet Знак"/>
    <w:rsid w:val="00FA6686"/>
    <w:pPr>
      <w:numPr>
        <w:numId w:val="26"/>
      </w:numPr>
      <w:spacing w:line="360" w:lineRule="auto"/>
      <w:jc w:val="both"/>
    </w:pPr>
    <w:rPr>
      <w:rFonts w:ascii="Arial" w:hAnsi="Arial"/>
      <w:sz w:val="24"/>
      <w:lang w:eastAsia="en-US"/>
    </w:rPr>
  </w:style>
  <w:style w:type="character" w:customStyle="1" w:styleId="Bullet1">
    <w:name w:val="Bullet Знак1"/>
    <w:link w:val="Bullet0"/>
    <w:locked/>
    <w:rsid w:val="00FA6686"/>
  </w:style>
  <w:style w:type="paragraph" w:customStyle="1" w:styleId="14">
    <w:name w:val="Стиль 14 пт По ширине"/>
    <w:basedOn w:val="a5"/>
    <w:rsid w:val="00FA6686"/>
    <w:pPr>
      <w:numPr>
        <w:numId w:val="27"/>
      </w:numPr>
      <w:spacing w:before="0" w:after="0"/>
    </w:pPr>
    <w:rPr>
      <w:szCs w:val="24"/>
    </w:rPr>
  </w:style>
  <w:style w:type="character" w:customStyle="1" w:styleId="123">
    <w:name w:val="Знак Знак12"/>
    <w:rsid w:val="00FA6686"/>
    <w:rPr>
      <w:rFonts w:ascii="Arial" w:hAnsi="Arial"/>
      <w:b/>
      <w:snapToGrid w:val="0"/>
      <w:color w:val="000000"/>
      <w:sz w:val="28"/>
      <w:u w:val="single"/>
      <w:lang w:val="ru-RU" w:eastAsia="ru-RU" w:bidi="ar-SA"/>
    </w:rPr>
  </w:style>
  <w:style w:type="numbering" w:customStyle="1" w:styleId="41">
    <w:name w:val="Стиль4"/>
    <w:rsid w:val="00FA6686"/>
    <w:pPr>
      <w:numPr>
        <w:numId w:val="28"/>
      </w:numPr>
    </w:pPr>
  </w:style>
  <w:style w:type="paragraph" w:customStyle="1" w:styleId="affffffffff">
    <w:name w:val="Íîðìàëüíûé"/>
    <w:semiHidden/>
    <w:rsid w:val="00FA6686"/>
    <w:rPr>
      <w:rFonts w:ascii="Courier" w:hAnsi="Courier"/>
      <w:sz w:val="24"/>
      <w:lang w:val="en-GB"/>
    </w:rPr>
  </w:style>
  <w:style w:type="character" w:customStyle="1" w:styleId="1ff4">
    <w:name w:val="Основной текст 1 Знак Знак"/>
    <w:rsid w:val="00FA6686"/>
    <w:rPr>
      <w:sz w:val="24"/>
      <w:szCs w:val="24"/>
    </w:rPr>
  </w:style>
  <w:style w:type="character" w:customStyle="1" w:styleId="proposaltext1">
    <w:name w:val="proposal text Знак Знак1"/>
    <w:rsid w:val="00FA6686"/>
    <w:rPr>
      <w:noProof/>
      <w:sz w:val="24"/>
    </w:rPr>
  </w:style>
  <w:style w:type="character" w:customStyle="1" w:styleId="PlainTextChar">
    <w:name w:val="Plain Text Char"/>
    <w:locked/>
    <w:rsid w:val="00FA6686"/>
    <w:rPr>
      <w:rFonts w:ascii="Courier New" w:hAnsi="Courier New" w:cs="Courier New"/>
      <w:color w:val="000000"/>
      <w:sz w:val="20"/>
      <w:szCs w:val="20"/>
      <w:lang w:eastAsia="ru-RU"/>
    </w:rPr>
  </w:style>
  <w:style w:type="paragraph" w:customStyle="1" w:styleId="affffffffff0">
    <w:name w:val="Содержимое таблицы"/>
    <w:basedOn w:val="a5"/>
    <w:rsid w:val="00FA6686"/>
    <w:pPr>
      <w:suppressLineNumbers/>
      <w:suppressAutoHyphens/>
      <w:spacing w:before="0" w:after="0"/>
    </w:pPr>
    <w:rPr>
      <w:szCs w:val="24"/>
      <w:lang w:eastAsia="ar-SA"/>
    </w:rPr>
  </w:style>
  <w:style w:type="paragraph" w:customStyle="1" w:styleId="msolistparagraph0">
    <w:name w:val="msolistparagraph"/>
    <w:basedOn w:val="a5"/>
    <w:rsid w:val="00FA6686"/>
    <w:pPr>
      <w:spacing w:before="0" w:after="0"/>
      <w:ind w:left="720"/>
    </w:pPr>
    <w:rPr>
      <w:rFonts w:ascii="Calibri" w:hAnsi="Calibri"/>
      <w:sz w:val="22"/>
      <w:szCs w:val="22"/>
    </w:rPr>
  </w:style>
  <w:style w:type="paragraph" w:customStyle="1" w:styleId="ListBulleted">
    <w:name w:val="List Bulleted"/>
    <w:basedOn w:val="afffffd"/>
    <w:rsid w:val="00FA6686"/>
    <w:pPr>
      <w:numPr>
        <w:numId w:val="29"/>
      </w:numPr>
      <w:tabs>
        <w:tab w:val="left" w:pos="1080"/>
      </w:tabs>
      <w:spacing w:after="0"/>
    </w:pPr>
    <w:rPr>
      <w:rFonts w:ascii="Arial" w:hAnsi="Arial" w:cs="Arial"/>
      <w:lang w:eastAsia="ar-SA"/>
    </w:rPr>
  </w:style>
  <w:style w:type="paragraph" w:customStyle="1" w:styleId="affffffffff1">
    <w:name w:val="Пункт"/>
    <w:basedOn w:val="a5"/>
    <w:rsid w:val="00FA6686"/>
    <w:pPr>
      <w:tabs>
        <w:tab w:val="left" w:pos="1980"/>
      </w:tabs>
      <w:suppressAutoHyphens/>
      <w:spacing w:before="0" w:after="0"/>
      <w:ind w:left="1404" w:hanging="504"/>
    </w:pPr>
    <w:rPr>
      <w:szCs w:val="24"/>
      <w:lang w:eastAsia="ar-SA"/>
    </w:rPr>
  </w:style>
  <w:style w:type="character" w:customStyle="1" w:styleId="190">
    <w:name w:val="Знак Знак19"/>
    <w:rsid w:val="00FA6686"/>
    <w:rPr>
      <w:rFonts w:ascii="Times New Roman" w:eastAsia="Times New Roman" w:hAnsi="Times New Roman"/>
      <w:b/>
      <w:bCs/>
      <w:kern w:val="32"/>
      <w:sz w:val="28"/>
      <w:szCs w:val="32"/>
    </w:rPr>
  </w:style>
  <w:style w:type="character" w:customStyle="1" w:styleId="180">
    <w:name w:val="Знак Знак18"/>
    <w:rsid w:val="00FA6686"/>
    <w:rPr>
      <w:rFonts w:ascii="Times New Roman" w:hAnsi="Times New Roman"/>
      <w:b/>
      <w:bCs/>
      <w:sz w:val="24"/>
      <w:szCs w:val="26"/>
    </w:rPr>
  </w:style>
  <w:style w:type="character" w:customStyle="1" w:styleId="170">
    <w:name w:val="Знак Знак17"/>
    <w:rsid w:val="00FA6686"/>
    <w:rPr>
      <w:rFonts w:ascii="Times New Roman" w:hAnsi="Times New Roman"/>
      <w:sz w:val="24"/>
      <w:szCs w:val="24"/>
    </w:rPr>
  </w:style>
  <w:style w:type="character" w:customStyle="1" w:styleId="150">
    <w:name w:val="Знак Знак15"/>
    <w:semiHidden/>
    <w:rsid w:val="00FA6686"/>
    <w:rPr>
      <w:rFonts w:ascii="Times New Roman" w:eastAsia="Times New Roman" w:hAnsi="Times New Roman"/>
    </w:rPr>
  </w:style>
  <w:style w:type="character" w:customStyle="1" w:styleId="140">
    <w:name w:val="Знак Знак14"/>
    <w:semiHidden/>
    <w:rsid w:val="00FA6686"/>
    <w:rPr>
      <w:rFonts w:ascii="Times New Roman" w:eastAsia="Times New Roman" w:hAnsi="Times New Roman"/>
      <w:b/>
      <w:bCs/>
    </w:rPr>
  </w:style>
  <w:style w:type="paragraph" w:customStyle="1" w:styleId="affffffffff2">
    <w:name w:val="Уважаемый"/>
    <w:rsid w:val="00FA6686"/>
    <w:pPr>
      <w:spacing w:before="120" w:line="360" w:lineRule="auto"/>
      <w:jc w:val="center"/>
    </w:pPr>
    <w:rPr>
      <w:bCs/>
      <w:sz w:val="28"/>
    </w:rPr>
  </w:style>
  <w:style w:type="paragraph" w:customStyle="1" w:styleId="1ff5">
    <w:name w:val="Îñíîâíîé1"/>
    <w:aliases w:val="òåêñò,Îñíîâíîé6"/>
    <w:basedOn w:val="a5"/>
    <w:rsid w:val="00FA6686"/>
    <w:pPr>
      <w:widowControl w:val="0"/>
      <w:spacing w:before="0" w:after="0"/>
      <w:jc w:val="center"/>
    </w:pPr>
    <w:rPr>
      <w:sz w:val="20"/>
    </w:rPr>
  </w:style>
  <w:style w:type="paragraph" w:styleId="affffffffff3">
    <w:name w:val="Date"/>
    <w:basedOn w:val="a5"/>
    <w:next w:val="a5"/>
    <w:link w:val="affffffffff4"/>
    <w:rsid w:val="00FA6686"/>
    <w:pPr>
      <w:spacing w:before="0" w:after="0"/>
    </w:pPr>
  </w:style>
  <w:style w:type="character" w:customStyle="1" w:styleId="affffffffff4">
    <w:name w:val="Дата Знак"/>
    <w:link w:val="affffffffff3"/>
    <w:rsid w:val="00FA6686"/>
    <w:rPr>
      <w:sz w:val="24"/>
    </w:rPr>
  </w:style>
  <w:style w:type="paragraph" w:customStyle="1" w:styleId="-11">
    <w:name w:val="абзац-1"/>
    <w:basedOn w:val="a5"/>
    <w:rsid w:val="00FA6686"/>
    <w:pPr>
      <w:spacing w:before="0" w:after="0"/>
      <w:ind w:firstLine="709"/>
    </w:pPr>
  </w:style>
  <w:style w:type="paragraph" w:styleId="affffffffff5">
    <w:name w:val="endnote text"/>
    <w:basedOn w:val="a5"/>
    <w:link w:val="affffffffff6"/>
    <w:semiHidden/>
    <w:rsid w:val="00FA6686"/>
    <w:pPr>
      <w:spacing w:before="0" w:after="0"/>
    </w:pPr>
    <w:rPr>
      <w:sz w:val="20"/>
    </w:rPr>
  </w:style>
  <w:style w:type="character" w:customStyle="1" w:styleId="affffffffff6">
    <w:name w:val="Текст концевой сноски Знак"/>
    <w:basedOn w:val="a6"/>
    <w:link w:val="affffffffff5"/>
    <w:semiHidden/>
    <w:rsid w:val="00FA6686"/>
  </w:style>
  <w:style w:type="paragraph" w:styleId="2fe">
    <w:name w:val="envelope return"/>
    <w:basedOn w:val="a5"/>
    <w:rsid w:val="00FA6686"/>
    <w:pPr>
      <w:spacing w:before="0" w:after="0"/>
    </w:pPr>
    <w:rPr>
      <w:sz w:val="20"/>
    </w:rPr>
  </w:style>
  <w:style w:type="character" w:customStyle="1" w:styleId="CommentTextChar">
    <w:name w:val="Comment Text Char"/>
    <w:semiHidden/>
    <w:locked/>
    <w:rsid w:val="00FA6686"/>
    <w:rPr>
      <w:rFonts w:ascii="Times New Roman" w:hAnsi="Times New Roman" w:cs="Times New Roman"/>
    </w:rPr>
  </w:style>
  <w:style w:type="character" w:customStyle="1" w:styleId="Heading4Char">
    <w:name w:val="Heading 4 Char"/>
    <w:aliases w:val="c4 Char"/>
    <w:locked/>
    <w:rsid w:val="00FA6686"/>
    <w:rPr>
      <w:rFonts w:ascii="Times New Roman" w:hAnsi="Times New Roman" w:cs="Times New Roman"/>
      <w:i/>
      <w:sz w:val="20"/>
      <w:szCs w:val="20"/>
      <w:lang w:eastAsia="ru-RU"/>
    </w:rPr>
  </w:style>
  <w:style w:type="paragraph" w:customStyle="1" w:styleId="ListParagraph1">
    <w:name w:val="List Paragraph1"/>
    <w:basedOn w:val="a5"/>
    <w:rsid w:val="00FA6686"/>
    <w:pPr>
      <w:spacing w:before="0" w:after="0"/>
      <w:ind w:left="720"/>
    </w:pPr>
    <w:rPr>
      <w:sz w:val="20"/>
    </w:rPr>
  </w:style>
  <w:style w:type="paragraph" w:customStyle="1" w:styleId="2ff">
    <w:name w:val="Обычный2"/>
    <w:rsid w:val="00FA6686"/>
  </w:style>
  <w:style w:type="paragraph" w:customStyle="1" w:styleId="2ff0">
    <w:name w:val="Заголовок оглавления2"/>
    <w:basedOn w:val="17"/>
    <w:next w:val="a5"/>
    <w:rsid w:val="00FA6686"/>
    <w:pPr>
      <w:keepLines w:val="0"/>
      <w:pageBreakBefore w:val="0"/>
      <w:numPr>
        <w:numId w:val="0"/>
      </w:numPr>
      <w:spacing w:before="240" w:after="60" w:line="240" w:lineRule="auto"/>
      <w:ind w:right="0"/>
      <w:jc w:val="left"/>
      <w:outlineLvl w:val="9"/>
    </w:pPr>
    <w:rPr>
      <w:rFonts w:ascii="Cambria" w:hAnsi="Cambria"/>
      <w:bCs/>
      <w:kern w:val="32"/>
      <w:sz w:val="32"/>
      <w:szCs w:val="32"/>
    </w:rPr>
  </w:style>
  <w:style w:type="paragraph" w:customStyle="1" w:styleId="1ff6">
    <w:name w:val="Рецензия1"/>
    <w:hidden/>
    <w:semiHidden/>
    <w:rsid w:val="00FA6686"/>
  </w:style>
  <w:style w:type="paragraph" w:customStyle="1" w:styleId="220">
    <w:name w:val="Основной текст 22"/>
    <w:basedOn w:val="a5"/>
    <w:rsid w:val="00FA6686"/>
    <w:pPr>
      <w:widowControl w:val="0"/>
      <w:spacing w:before="0" w:after="0"/>
      <w:ind w:firstLine="720"/>
    </w:pPr>
    <w:rPr>
      <w:rFonts w:eastAsia="Calibri"/>
      <w:sz w:val="26"/>
    </w:rPr>
  </w:style>
  <w:style w:type="character" w:customStyle="1" w:styleId="1ff7">
    <w:name w:val="Знак1 Знак Знак"/>
    <w:rsid w:val="00FA6686"/>
    <w:rPr>
      <w:snapToGrid w:val="0"/>
      <w:sz w:val="26"/>
      <w:lang w:val="ru-RU" w:eastAsia="ru-RU" w:bidi="ar-SA"/>
    </w:rPr>
  </w:style>
  <w:style w:type="paragraph" w:customStyle="1" w:styleId="1ff8">
    <w:name w:val="Без интервала1"/>
    <w:rsid w:val="00FA6686"/>
    <w:rPr>
      <w:rFonts w:ascii="Calibri" w:hAnsi="Calibri"/>
      <w:sz w:val="22"/>
      <w:szCs w:val="22"/>
      <w:lang w:eastAsia="en-US"/>
    </w:rPr>
  </w:style>
  <w:style w:type="paragraph" w:customStyle="1" w:styleId="2ff1">
    <w:name w:val="Без интервала2"/>
    <w:rsid w:val="00FA6686"/>
    <w:rPr>
      <w:rFonts w:ascii="Calibri" w:hAnsi="Calibri"/>
      <w:sz w:val="22"/>
      <w:szCs w:val="22"/>
      <w:lang w:eastAsia="en-US"/>
    </w:rPr>
  </w:style>
  <w:style w:type="paragraph" w:customStyle="1" w:styleId="affffffffff7">
    <w:name w:val="Знак Знак Знак Знак Знак Знак Знак"/>
    <w:basedOn w:val="a5"/>
    <w:rsid w:val="00FA6686"/>
    <w:pPr>
      <w:spacing w:before="0" w:after="160" w:line="240" w:lineRule="exact"/>
    </w:pPr>
    <w:rPr>
      <w:rFonts w:ascii="Verdana" w:hAnsi="Verdana"/>
      <w:szCs w:val="24"/>
      <w:lang w:val="en-US" w:eastAsia="en-US"/>
    </w:rPr>
  </w:style>
  <w:style w:type="character" w:customStyle="1" w:styleId="230">
    <w:name w:val="Знак Знак23"/>
    <w:rsid w:val="00FA6686"/>
    <w:rPr>
      <w:b/>
      <w:snapToGrid w:val="0"/>
      <w:color w:val="000000"/>
      <w:sz w:val="28"/>
    </w:rPr>
  </w:style>
  <w:style w:type="character" w:customStyle="1" w:styleId="221">
    <w:name w:val="Знак Знак22"/>
    <w:rsid w:val="00FA6686"/>
    <w:rPr>
      <w:b/>
      <w:sz w:val="24"/>
      <w:szCs w:val="24"/>
    </w:rPr>
  </w:style>
  <w:style w:type="character" w:customStyle="1" w:styleId="212">
    <w:name w:val="Знак Знак21"/>
    <w:rsid w:val="00FA6686"/>
    <w:rPr>
      <w:i/>
      <w:sz w:val="24"/>
      <w:szCs w:val="24"/>
    </w:rPr>
  </w:style>
  <w:style w:type="character" w:customStyle="1" w:styleId="affffffffff8">
    <w:name w:val="Термин Знак"/>
    <w:link w:val="affffffffff9"/>
    <w:locked/>
    <w:rsid w:val="00FA6686"/>
    <w:rPr>
      <w:rFonts w:ascii="Tahoma" w:hAnsi="Tahoma"/>
      <w:b/>
      <w:i/>
      <w:szCs w:val="24"/>
      <w:lang w:val="ru-RU" w:eastAsia="ru-RU" w:bidi="ar-SA"/>
    </w:rPr>
  </w:style>
  <w:style w:type="paragraph" w:customStyle="1" w:styleId="affffffffff9">
    <w:name w:val="Термин"/>
    <w:link w:val="affffffffff8"/>
    <w:rsid w:val="00FA6686"/>
    <w:pPr>
      <w:jc w:val="both"/>
    </w:pPr>
    <w:rPr>
      <w:rFonts w:ascii="Tahoma" w:hAnsi="Tahoma"/>
      <w:b/>
      <w:i/>
      <w:szCs w:val="24"/>
    </w:rPr>
  </w:style>
  <w:style w:type="paragraph" w:customStyle="1" w:styleId="affffffffffa">
    <w:name w:val="Текст таблицы (по центру)"/>
    <w:rsid w:val="00FA6686"/>
    <w:pPr>
      <w:jc w:val="center"/>
    </w:pPr>
    <w:rPr>
      <w:rFonts w:ascii="Tahoma" w:hAnsi="Tahoma" w:cs="Tahoma"/>
      <w:szCs w:val="24"/>
    </w:rPr>
  </w:style>
  <w:style w:type="character" w:customStyle="1" w:styleId="affffffffffb">
    <w:name w:val="Название Модуля/ Подсистемы Знак Знак"/>
    <w:link w:val="affffffffffc"/>
    <w:locked/>
    <w:rsid w:val="00FA6686"/>
    <w:rPr>
      <w:rFonts w:ascii="Tahoma" w:hAnsi="Tahoma"/>
      <w:caps/>
      <w:sz w:val="52"/>
      <w:szCs w:val="48"/>
      <w:lang w:val="ru-RU" w:eastAsia="ru-RU" w:bidi="ar-SA"/>
    </w:rPr>
  </w:style>
  <w:style w:type="paragraph" w:customStyle="1" w:styleId="affffffffffc">
    <w:name w:val="Название Модуля/ Подсистемы"/>
    <w:link w:val="affffffffffb"/>
    <w:rsid w:val="00FA6686"/>
    <w:pPr>
      <w:jc w:val="center"/>
    </w:pPr>
    <w:rPr>
      <w:rFonts w:ascii="Tahoma" w:hAnsi="Tahoma"/>
      <w:caps/>
      <w:sz w:val="52"/>
      <w:szCs w:val="48"/>
    </w:rPr>
  </w:style>
  <w:style w:type="character" w:customStyle="1" w:styleId="affffffffffd">
    <w:name w:val="ООО Знак"/>
    <w:aliases w:val="ОАО Знак,НПО и т.д. Знак"/>
    <w:link w:val="affffffffffe"/>
    <w:locked/>
    <w:rsid w:val="00FA6686"/>
    <w:rPr>
      <w:rFonts w:ascii="Tahoma" w:hAnsi="Tahoma"/>
      <w:caps/>
      <w:sz w:val="32"/>
      <w:szCs w:val="28"/>
      <w:lang w:val="ru-RU" w:eastAsia="ru-RU" w:bidi="ar-SA"/>
    </w:rPr>
  </w:style>
  <w:style w:type="paragraph" w:customStyle="1" w:styleId="affffffffffe">
    <w:name w:val="ООО"/>
    <w:aliases w:val="ОАО,НПО и т.д."/>
    <w:link w:val="affffffffffd"/>
    <w:rsid w:val="00FA6686"/>
    <w:pPr>
      <w:jc w:val="center"/>
    </w:pPr>
    <w:rPr>
      <w:rFonts w:ascii="Tahoma" w:hAnsi="Tahoma"/>
      <w:caps/>
      <w:sz w:val="32"/>
      <w:szCs w:val="28"/>
    </w:rPr>
  </w:style>
  <w:style w:type="character" w:customStyle="1" w:styleId="afffffffffff">
    <w:name w:val="Надпись ТЛ и ЛУ Знак Знак"/>
    <w:link w:val="afffffffffff0"/>
    <w:locked/>
    <w:rsid w:val="00FA6686"/>
    <w:rPr>
      <w:rFonts w:ascii="Tahoma" w:hAnsi="Tahoma"/>
      <w:caps/>
      <w:sz w:val="32"/>
      <w:szCs w:val="36"/>
      <w:lang w:val="ru-RU" w:eastAsia="ru-RU" w:bidi="ar-SA"/>
    </w:rPr>
  </w:style>
  <w:style w:type="paragraph" w:customStyle="1" w:styleId="afffffffffff0">
    <w:name w:val="Надпись ТЛ и ЛУ"/>
    <w:link w:val="afffffffffff"/>
    <w:rsid w:val="00FA6686"/>
    <w:pPr>
      <w:jc w:val="center"/>
    </w:pPr>
    <w:rPr>
      <w:rFonts w:ascii="Tahoma" w:hAnsi="Tahoma"/>
      <w:caps/>
      <w:sz w:val="32"/>
      <w:szCs w:val="36"/>
    </w:rPr>
  </w:style>
  <w:style w:type="paragraph" w:customStyle="1" w:styleId="1ff9">
    <w:name w:val="Заголовок 1  не нумерованный"/>
    <w:basedOn w:val="17"/>
    <w:rsid w:val="00FA6686"/>
    <w:pPr>
      <w:keepLines w:val="0"/>
      <w:pageBreakBefore w:val="0"/>
      <w:numPr>
        <w:numId w:val="0"/>
      </w:numPr>
      <w:spacing w:before="0" w:after="0" w:line="240" w:lineRule="auto"/>
      <w:ind w:left="340" w:right="0"/>
      <w:jc w:val="center"/>
    </w:pPr>
    <w:rPr>
      <w:rFonts w:ascii="Tahoma" w:hAnsi="Tahoma" w:cs="Tahoma"/>
      <w:bCs/>
      <w:caps/>
      <w:kern w:val="32"/>
      <w:sz w:val="32"/>
      <w:szCs w:val="32"/>
    </w:rPr>
  </w:style>
  <w:style w:type="paragraph" w:customStyle="1" w:styleId="afffffffffff1">
    <w:name w:val="Наименование таблицы"/>
    <w:rsid w:val="00FA6686"/>
    <w:pPr>
      <w:spacing w:before="240"/>
      <w:ind w:firstLine="340"/>
      <w:jc w:val="center"/>
    </w:pPr>
    <w:rPr>
      <w:rFonts w:ascii="Tahoma" w:hAnsi="Tahoma" w:cs="Tahoma"/>
      <w:b/>
      <w:szCs w:val="24"/>
    </w:rPr>
  </w:style>
  <w:style w:type="character" w:customStyle="1" w:styleId="1ffa">
    <w:name w:val="Нумерованный 1 уровень Знак Знак"/>
    <w:link w:val="1ffb"/>
    <w:locked/>
    <w:rsid w:val="00FA6686"/>
    <w:rPr>
      <w:rFonts w:ascii="Tahoma" w:hAnsi="Tahoma"/>
      <w:szCs w:val="24"/>
      <w:lang w:val="ru-RU" w:eastAsia="ru-RU" w:bidi="ar-SA"/>
    </w:rPr>
  </w:style>
  <w:style w:type="paragraph" w:customStyle="1" w:styleId="1ffb">
    <w:name w:val="Нумерованный 1 уровень"/>
    <w:link w:val="1ffa"/>
    <w:rsid w:val="00FA6686"/>
    <w:pPr>
      <w:tabs>
        <w:tab w:val="num" w:pos="1800"/>
      </w:tabs>
      <w:ind w:left="1800" w:hanging="360"/>
      <w:jc w:val="both"/>
    </w:pPr>
    <w:rPr>
      <w:rFonts w:ascii="Tahoma" w:hAnsi="Tahoma"/>
      <w:szCs w:val="24"/>
    </w:rPr>
  </w:style>
  <w:style w:type="paragraph" w:customStyle="1" w:styleId="afffffffffff2">
    <w:name w:val="ПРИЛОЖЕНИЕ"/>
    <w:basedOn w:val="17"/>
    <w:rsid w:val="00FA6686"/>
    <w:pPr>
      <w:keepLines w:val="0"/>
      <w:pageBreakBefore w:val="0"/>
      <w:numPr>
        <w:numId w:val="0"/>
      </w:numPr>
      <w:tabs>
        <w:tab w:val="num" w:pos="1021"/>
      </w:tabs>
      <w:spacing w:before="0" w:after="0" w:line="240" w:lineRule="auto"/>
      <w:ind w:right="0"/>
      <w:jc w:val="right"/>
    </w:pPr>
    <w:rPr>
      <w:rFonts w:ascii="Tahoma" w:hAnsi="Tahoma" w:cs="Tahoma"/>
      <w:bCs/>
      <w:caps/>
      <w:kern w:val="32"/>
      <w:sz w:val="32"/>
      <w:szCs w:val="32"/>
    </w:rPr>
  </w:style>
  <w:style w:type="paragraph" w:customStyle="1" w:styleId="afffffffffff3">
    <w:name w:val="Обозначение документа"/>
    <w:basedOn w:val="afffffffffff0"/>
    <w:rsid w:val="00FA6686"/>
    <w:rPr>
      <w:sz w:val="28"/>
      <w:lang w:val="en-US"/>
    </w:rPr>
  </w:style>
  <w:style w:type="paragraph" w:customStyle="1" w:styleId="afffffffffff4">
    <w:name w:val="Название таблицы"/>
    <w:rsid w:val="00FA6686"/>
    <w:pPr>
      <w:jc w:val="right"/>
    </w:pPr>
    <w:rPr>
      <w:rFonts w:ascii="Tahoma" w:hAnsi="Tahoma" w:cs="Tahoma"/>
      <w:szCs w:val="24"/>
    </w:rPr>
  </w:style>
  <w:style w:type="paragraph" w:customStyle="1" w:styleId="afffffffffff5">
    <w:name w:val="Наименование столбцов таблицы"/>
    <w:rsid w:val="00FA6686"/>
    <w:pPr>
      <w:ind w:left="57" w:right="57"/>
      <w:jc w:val="center"/>
    </w:pPr>
    <w:rPr>
      <w:rFonts w:ascii="Tahoma" w:hAnsi="Tahoma" w:cs="Tahoma"/>
      <w:b/>
      <w:szCs w:val="24"/>
    </w:rPr>
  </w:style>
  <w:style w:type="paragraph" w:customStyle="1" w:styleId="1ffc">
    <w:name w:val="Примечание (маркированный 1 уровень)"/>
    <w:rsid w:val="00FA6686"/>
    <w:pPr>
      <w:pBdr>
        <w:top w:val="dashed" w:sz="4" w:space="6" w:color="auto"/>
        <w:left w:val="dashed" w:sz="4" w:space="6" w:color="auto"/>
        <w:bottom w:val="dashed" w:sz="4" w:space="6" w:color="auto"/>
        <w:right w:val="dashed" w:sz="4" w:space="6" w:color="auto"/>
      </w:pBdr>
      <w:tabs>
        <w:tab w:val="num" w:pos="907"/>
      </w:tabs>
      <w:ind w:left="907" w:right="567" w:hanging="340"/>
      <w:jc w:val="both"/>
    </w:pPr>
    <w:rPr>
      <w:rFonts w:ascii="Tahoma" w:hAnsi="Tahoma" w:cs="Tahoma"/>
      <w:szCs w:val="24"/>
    </w:rPr>
  </w:style>
  <w:style w:type="character" w:customStyle="1" w:styleId="afffffffffff6">
    <w:name w:val="Название Системы Знак Знак"/>
    <w:link w:val="afffffffffff7"/>
    <w:locked/>
    <w:rsid w:val="00FA6686"/>
    <w:rPr>
      <w:rFonts w:ascii="Tahoma" w:hAnsi="Tahoma"/>
      <w:caps/>
      <w:sz w:val="40"/>
      <w:szCs w:val="48"/>
    </w:rPr>
  </w:style>
  <w:style w:type="paragraph" w:customStyle="1" w:styleId="afffffffffff7">
    <w:name w:val="Название Системы"/>
    <w:basedOn w:val="affffffffffc"/>
    <w:link w:val="afffffffffff6"/>
    <w:rsid w:val="00FA6686"/>
    <w:rPr>
      <w:sz w:val="40"/>
    </w:rPr>
  </w:style>
  <w:style w:type="character" w:customStyle="1" w:styleId="affff8">
    <w:name w:val="К сведению Знак"/>
    <w:link w:val="affff7"/>
    <w:locked/>
    <w:rsid w:val="00FA6686"/>
  </w:style>
  <w:style w:type="paragraph" w:customStyle="1" w:styleId="afffffffffff8">
    <w:name w:val="Указания"/>
    <w:basedOn w:val="afff9"/>
    <w:rsid w:val="00FA6686"/>
    <w:rPr>
      <w:rFonts w:eastAsia="Calibri"/>
      <w:color w:val="272B73"/>
    </w:rPr>
  </w:style>
  <w:style w:type="character" w:customStyle="1" w:styleId="afffffffffff9">
    <w:name w:val="Горячая клавиша (пункт меню) Знак Знак"/>
    <w:link w:val="afffffffffffa"/>
    <w:locked/>
    <w:rsid w:val="00FA6686"/>
    <w:rPr>
      <w:rFonts w:ascii="Tahoma" w:hAnsi="Tahoma"/>
      <w:i/>
      <w:szCs w:val="24"/>
      <w:lang w:val="ru-RU" w:eastAsia="ru-RU" w:bidi="ar-SA"/>
    </w:rPr>
  </w:style>
  <w:style w:type="paragraph" w:customStyle="1" w:styleId="afffffffffffa">
    <w:name w:val="Горячая клавиша (пункт меню)"/>
    <w:link w:val="afffffffffff9"/>
    <w:rsid w:val="00FA6686"/>
    <w:pPr>
      <w:ind w:firstLine="340"/>
      <w:jc w:val="both"/>
    </w:pPr>
    <w:rPr>
      <w:rFonts w:ascii="Tahoma" w:hAnsi="Tahoma"/>
      <w:i/>
      <w:szCs w:val="24"/>
    </w:rPr>
  </w:style>
  <w:style w:type="paragraph" w:customStyle="1" w:styleId="afffffffffffb">
    <w:name w:val="Наименование документа"/>
    <w:rsid w:val="00FA6686"/>
    <w:pPr>
      <w:spacing w:before="720"/>
      <w:jc w:val="center"/>
    </w:pPr>
    <w:rPr>
      <w:rFonts w:ascii="Tahoma" w:hAnsi="Tahoma" w:cs="Tahoma"/>
      <w:caps/>
      <w:sz w:val="32"/>
      <w:szCs w:val="32"/>
    </w:rPr>
  </w:style>
  <w:style w:type="paragraph" w:customStyle="1" w:styleId="2ff2">
    <w:name w:val="Примечание (нумерованный 2 уровень)"/>
    <w:rsid w:val="00FA6686"/>
    <w:pPr>
      <w:pBdr>
        <w:top w:val="dashed" w:sz="4" w:space="6" w:color="auto"/>
        <w:left w:val="dashed" w:sz="4" w:space="6" w:color="auto"/>
        <w:bottom w:val="dashed" w:sz="4" w:space="6" w:color="auto"/>
        <w:right w:val="dashed" w:sz="4" w:space="6" w:color="auto"/>
      </w:pBdr>
      <w:tabs>
        <w:tab w:val="num" w:pos="907"/>
      </w:tabs>
      <w:spacing w:before="120"/>
      <w:ind w:left="907" w:right="567" w:hanging="340"/>
      <w:jc w:val="both"/>
    </w:pPr>
    <w:rPr>
      <w:rFonts w:ascii="Tahoma" w:hAnsi="Tahoma" w:cs="Tahoma"/>
      <w:szCs w:val="24"/>
    </w:rPr>
  </w:style>
  <w:style w:type="paragraph" w:customStyle="1" w:styleId="afffffffffffc">
    <w:name w:val="Текст таблицы (по ширине)"/>
    <w:rsid w:val="00FA6686"/>
    <w:pPr>
      <w:ind w:left="57" w:right="57"/>
      <w:jc w:val="both"/>
    </w:pPr>
    <w:rPr>
      <w:rFonts w:ascii="Tahoma" w:hAnsi="Tahoma"/>
      <w:szCs w:val="24"/>
    </w:rPr>
  </w:style>
  <w:style w:type="paragraph" w:customStyle="1" w:styleId="afffffffffffd">
    <w:name w:val="Название схемы"/>
    <w:rsid w:val="00FA6686"/>
    <w:pPr>
      <w:tabs>
        <w:tab w:val="num" w:pos="360"/>
      </w:tabs>
      <w:spacing w:before="160" w:after="160"/>
      <w:jc w:val="center"/>
    </w:pPr>
    <w:rPr>
      <w:rFonts w:ascii="Tahoma" w:hAnsi="Tahoma" w:cs="Tahoma"/>
      <w:i/>
      <w:szCs w:val="24"/>
    </w:rPr>
  </w:style>
  <w:style w:type="character" w:customStyle="1" w:styleId="afffffffffffe">
    <w:name w:val="Положение рисунка Знак"/>
    <w:link w:val="affffffffffff"/>
    <w:locked/>
    <w:rsid w:val="00FA6686"/>
    <w:rPr>
      <w:rFonts w:ascii="Tahoma" w:hAnsi="Tahoma" w:cs="Tahoma"/>
      <w:szCs w:val="24"/>
      <w:lang w:val="ru-RU" w:eastAsia="ru-RU" w:bidi="ar-SA"/>
    </w:rPr>
  </w:style>
  <w:style w:type="paragraph" w:customStyle="1" w:styleId="affffffffffff">
    <w:name w:val="Положение рисунка"/>
    <w:link w:val="afffffffffffe"/>
    <w:rsid w:val="00FA6686"/>
    <w:pPr>
      <w:spacing w:before="240"/>
      <w:jc w:val="center"/>
    </w:pPr>
    <w:rPr>
      <w:rFonts w:ascii="Tahoma" w:hAnsi="Tahoma" w:cs="Tahoma"/>
      <w:szCs w:val="24"/>
    </w:rPr>
  </w:style>
  <w:style w:type="character" w:customStyle="1" w:styleId="affffffffffff0">
    <w:name w:val="Название рисунка Знак"/>
    <w:link w:val="affffffffffff1"/>
    <w:locked/>
    <w:rsid w:val="00FA6686"/>
    <w:rPr>
      <w:rFonts w:ascii="Tahoma" w:hAnsi="Tahoma" w:cs="Tahoma"/>
      <w:i/>
      <w:szCs w:val="24"/>
      <w:lang w:val="ru-RU" w:eastAsia="ru-RU" w:bidi="ar-SA"/>
    </w:rPr>
  </w:style>
  <w:style w:type="paragraph" w:customStyle="1" w:styleId="affffffffffff1">
    <w:name w:val="Название рисунка"/>
    <w:link w:val="affffffffffff0"/>
    <w:rsid w:val="00FA6686"/>
    <w:pPr>
      <w:spacing w:before="160" w:after="160"/>
      <w:jc w:val="center"/>
    </w:pPr>
    <w:rPr>
      <w:rFonts w:ascii="Tahoma" w:hAnsi="Tahoma" w:cs="Tahoma"/>
      <w:i/>
      <w:szCs w:val="24"/>
    </w:rPr>
  </w:style>
  <w:style w:type="character" w:customStyle="1" w:styleId="affffffffffff2">
    <w:name w:val="Горячая клавиша (по центру) Знак"/>
    <w:link w:val="affffffffffff3"/>
    <w:locked/>
    <w:rsid w:val="00FA6686"/>
  </w:style>
  <w:style w:type="paragraph" w:customStyle="1" w:styleId="affffffffffff3">
    <w:name w:val="Горячая клавиша (по центру)"/>
    <w:basedOn w:val="afffffffffffa"/>
    <w:link w:val="affffffffffff2"/>
    <w:rsid w:val="00FA6686"/>
    <w:pPr>
      <w:jc w:val="center"/>
    </w:pPr>
  </w:style>
  <w:style w:type="paragraph" w:customStyle="1" w:styleId="affffffffffff4">
    <w:name w:val="Пометка о конфиденциальности"/>
    <w:rsid w:val="00FA6686"/>
    <w:pPr>
      <w:jc w:val="center"/>
    </w:pPr>
    <w:rPr>
      <w:rFonts w:ascii="Tahoma" w:hAnsi="Tahoma" w:cs="Tahoma"/>
      <w:b/>
      <w:sz w:val="24"/>
      <w:szCs w:val="24"/>
    </w:rPr>
  </w:style>
  <w:style w:type="paragraph" w:customStyle="1" w:styleId="1ffd">
    <w:name w:val="Примечание (нумерованный 1 уровень)"/>
    <w:rsid w:val="00FA6686"/>
    <w:pPr>
      <w:pBdr>
        <w:top w:val="dashed" w:sz="4" w:space="6" w:color="auto"/>
        <w:left w:val="dashed" w:sz="4" w:space="6" w:color="auto"/>
        <w:bottom w:val="dashed" w:sz="4" w:space="6" w:color="auto"/>
        <w:right w:val="dashed" w:sz="4" w:space="6" w:color="auto"/>
      </w:pBdr>
      <w:tabs>
        <w:tab w:val="num" w:pos="907"/>
      </w:tabs>
      <w:spacing w:before="120"/>
      <w:ind w:left="907" w:right="567" w:hanging="340"/>
      <w:jc w:val="both"/>
    </w:pPr>
    <w:rPr>
      <w:rFonts w:ascii="Tahoma" w:hAnsi="Tahoma" w:cs="Tahoma"/>
      <w:szCs w:val="24"/>
    </w:rPr>
  </w:style>
  <w:style w:type="paragraph" w:customStyle="1" w:styleId="affffffffffff5">
    <w:name w:val="Примечание (по центру)"/>
    <w:basedOn w:val="afff9"/>
    <w:next w:val="affff3"/>
    <w:rsid w:val="00FA6686"/>
    <w:pPr>
      <w:spacing w:before="120" w:after="120"/>
      <w:jc w:val="center"/>
    </w:pPr>
    <w:rPr>
      <w:rFonts w:eastAsia="Calibri"/>
      <w:b w:val="0"/>
    </w:rPr>
  </w:style>
  <w:style w:type="paragraph" w:customStyle="1" w:styleId="affffffffffff6">
    <w:name w:val="Номер таблицы"/>
    <w:basedOn w:val="a5"/>
    <w:rsid w:val="00FA6686"/>
    <w:pPr>
      <w:spacing w:before="0" w:after="0"/>
      <w:ind w:left="697"/>
      <w:jc w:val="right"/>
    </w:pPr>
    <w:rPr>
      <w:rFonts w:ascii="Tahoma" w:hAnsi="Tahoma"/>
      <w:sz w:val="22"/>
      <w:szCs w:val="22"/>
    </w:rPr>
  </w:style>
  <w:style w:type="character" w:customStyle="1" w:styleId="1ffe">
    <w:name w:val="Стиль Оглавление 1 Знак Знак"/>
    <w:link w:val="1fff"/>
    <w:locked/>
    <w:rsid w:val="00FA6686"/>
    <w:rPr>
      <w:rFonts w:ascii="Tahoma" w:hAnsi="Tahoma"/>
    </w:rPr>
  </w:style>
  <w:style w:type="paragraph" w:customStyle="1" w:styleId="1fff">
    <w:name w:val="Стиль Оглавление 1"/>
    <w:basedOn w:val="a5"/>
    <w:next w:val="a5"/>
    <w:link w:val="1ffe"/>
    <w:rsid w:val="00FA6686"/>
    <w:pPr>
      <w:spacing w:before="0" w:after="0"/>
      <w:ind w:firstLine="340"/>
    </w:pPr>
    <w:rPr>
      <w:rFonts w:ascii="Tahoma" w:hAnsi="Tahoma"/>
      <w:sz w:val="20"/>
    </w:rPr>
  </w:style>
  <w:style w:type="paragraph" w:customStyle="1" w:styleId="affffffffffff7">
    <w:name w:val="Название продукта"/>
    <w:basedOn w:val="a5"/>
    <w:qFormat/>
    <w:rsid w:val="00FA6686"/>
    <w:pPr>
      <w:spacing w:before="120"/>
      <w:ind w:left="697" w:hanging="357"/>
      <w:jc w:val="center"/>
    </w:pPr>
    <w:rPr>
      <w:rFonts w:ascii="Tahoma" w:hAnsi="Tahoma" w:cs="Tahoma"/>
      <w:sz w:val="72"/>
      <w:szCs w:val="72"/>
    </w:rPr>
  </w:style>
  <w:style w:type="paragraph" w:customStyle="1" w:styleId="affffffffffff8">
    <w:name w:val="Вид документации"/>
    <w:basedOn w:val="a5"/>
    <w:qFormat/>
    <w:rsid w:val="00FA6686"/>
    <w:pPr>
      <w:spacing w:before="240" w:after="240"/>
      <w:ind w:left="697" w:hanging="357"/>
      <w:jc w:val="center"/>
    </w:pPr>
    <w:rPr>
      <w:rFonts w:ascii="Tahoma" w:hAnsi="Tahoma" w:cs="Tahoma"/>
      <w:sz w:val="28"/>
      <w:szCs w:val="24"/>
    </w:rPr>
  </w:style>
  <w:style w:type="character" w:customStyle="1" w:styleId="2ff3">
    <w:name w:val="Стиль Оглавление 2 Знак Знак"/>
    <w:link w:val="2ff4"/>
    <w:locked/>
    <w:rsid w:val="00FA6686"/>
    <w:rPr>
      <w:rFonts w:ascii="Tahoma" w:hAnsi="Tahoma"/>
    </w:rPr>
  </w:style>
  <w:style w:type="paragraph" w:customStyle="1" w:styleId="2ff4">
    <w:name w:val="Стиль Оглавление 2"/>
    <w:basedOn w:val="a5"/>
    <w:next w:val="a5"/>
    <w:link w:val="2ff3"/>
    <w:rsid w:val="00FA6686"/>
    <w:pPr>
      <w:spacing w:before="0" w:after="0"/>
      <w:ind w:firstLine="340"/>
    </w:pPr>
    <w:rPr>
      <w:rFonts w:ascii="Tahoma" w:hAnsi="Tahoma"/>
      <w:sz w:val="20"/>
    </w:rPr>
  </w:style>
  <w:style w:type="character" w:customStyle="1" w:styleId="3f8">
    <w:name w:val="Стиль Оглавление 3 Знак Знак"/>
    <w:link w:val="3f9"/>
    <w:locked/>
    <w:rsid w:val="00FA6686"/>
    <w:rPr>
      <w:rFonts w:ascii="Tahoma" w:hAnsi="Tahoma"/>
    </w:rPr>
  </w:style>
  <w:style w:type="paragraph" w:customStyle="1" w:styleId="3f9">
    <w:name w:val="Стиль Оглавление 3"/>
    <w:basedOn w:val="a5"/>
    <w:next w:val="a5"/>
    <w:link w:val="3f8"/>
    <w:rsid w:val="00FA6686"/>
    <w:pPr>
      <w:spacing w:before="0" w:after="0"/>
      <w:ind w:firstLine="340"/>
    </w:pPr>
    <w:rPr>
      <w:rFonts w:ascii="Tahoma" w:hAnsi="Tahoma"/>
      <w:sz w:val="20"/>
    </w:rPr>
  </w:style>
  <w:style w:type="character" w:customStyle="1" w:styleId="affffffffffff9">
    <w:name w:val="Название системы"/>
    <w:aliases w:val="модуля Знак Знак"/>
    <w:link w:val="1fff0"/>
    <w:locked/>
    <w:rsid w:val="00FA6686"/>
    <w:rPr>
      <w:rFonts w:ascii="Tahoma" w:hAnsi="Tahoma"/>
      <w:caps/>
      <w:sz w:val="40"/>
      <w:szCs w:val="48"/>
      <w:lang w:val="ru-RU" w:eastAsia="ru-RU" w:bidi="ar-SA"/>
    </w:rPr>
  </w:style>
  <w:style w:type="paragraph" w:customStyle="1" w:styleId="1fff0">
    <w:name w:val="Название системы1"/>
    <w:aliases w:val="модуля1"/>
    <w:link w:val="affffffffffff9"/>
    <w:rsid w:val="00FA6686"/>
    <w:pPr>
      <w:spacing w:before="720"/>
      <w:jc w:val="center"/>
    </w:pPr>
    <w:rPr>
      <w:rFonts w:ascii="Tahoma" w:hAnsi="Tahoma"/>
      <w:caps/>
      <w:sz w:val="40"/>
      <w:szCs w:val="48"/>
    </w:rPr>
  </w:style>
  <w:style w:type="paragraph" w:customStyle="1" w:styleId="2ff5">
    <w:name w:val="Примечание (маркированный 2 уровень)"/>
    <w:rsid w:val="00FA6686"/>
    <w:pPr>
      <w:pBdr>
        <w:left w:val="dashed" w:sz="4" w:space="23" w:color="auto"/>
        <w:right w:val="dashed" w:sz="4" w:space="6" w:color="auto"/>
      </w:pBdr>
      <w:tabs>
        <w:tab w:val="num" w:pos="907"/>
      </w:tabs>
      <w:ind w:left="1191" w:right="567" w:hanging="284"/>
      <w:jc w:val="both"/>
    </w:pPr>
    <w:rPr>
      <w:rFonts w:ascii="Tahoma" w:hAnsi="Tahoma" w:cs="Tahoma"/>
      <w:szCs w:val="24"/>
    </w:rPr>
  </w:style>
  <w:style w:type="paragraph" w:customStyle="1" w:styleId="1fff1">
    <w:name w:val="Заголовок1"/>
    <w:basedOn w:val="a5"/>
    <w:next w:val="ae"/>
    <w:rsid w:val="00FA6686"/>
    <w:pPr>
      <w:keepNext/>
      <w:widowControl w:val="0"/>
      <w:suppressAutoHyphens/>
      <w:spacing w:before="240"/>
    </w:pPr>
    <w:rPr>
      <w:rFonts w:eastAsia="DejaVu Sans" w:cs="DejaVu Sans"/>
      <w:kern w:val="2"/>
      <w:sz w:val="28"/>
      <w:szCs w:val="28"/>
    </w:rPr>
  </w:style>
  <w:style w:type="paragraph" w:customStyle="1" w:styleId="1fff2">
    <w:name w:val="Указатель1"/>
    <w:basedOn w:val="a5"/>
    <w:rsid w:val="00FA6686"/>
    <w:pPr>
      <w:widowControl w:val="0"/>
      <w:suppressLineNumbers/>
      <w:suppressAutoHyphens/>
      <w:spacing w:before="0" w:after="0"/>
    </w:pPr>
    <w:rPr>
      <w:rFonts w:eastAsia="DejaVu Sans"/>
      <w:kern w:val="2"/>
      <w:szCs w:val="24"/>
    </w:rPr>
  </w:style>
  <w:style w:type="paragraph" w:customStyle="1" w:styleId="100">
    <w:name w:val="Оглавление 10"/>
    <w:basedOn w:val="1fff2"/>
    <w:rsid w:val="00FA6686"/>
    <w:pPr>
      <w:tabs>
        <w:tab w:val="right" w:leader="dot" w:pos="14731"/>
      </w:tabs>
      <w:ind w:left="2547"/>
    </w:pPr>
  </w:style>
  <w:style w:type="paragraph" w:customStyle="1" w:styleId="affffffffffffa">
    <w:name w:val="Содержимое врезки"/>
    <w:basedOn w:val="ae"/>
    <w:rsid w:val="00FA6686"/>
    <w:pPr>
      <w:widowControl w:val="0"/>
      <w:suppressAutoHyphens/>
      <w:spacing w:before="0" w:after="0"/>
    </w:pPr>
    <w:rPr>
      <w:rFonts w:eastAsia="DejaVu Sans"/>
      <w:kern w:val="2"/>
      <w:szCs w:val="24"/>
    </w:rPr>
  </w:style>
  <w:style w:type="paragraph" w:customStyle="1" w:styleId="affffffffffffb">
    <w:name w:val="_Подраздел"/>
    <w:basedOn w:val="42"/>
    <w:next w:val="ae"/>
    <w:rsid w:val="00FA6686"/>
    <w:pPr>
      <w:keepLines w:val="0"/>
      <w:widowControl w:val="0"/>
      <w:numPr>
        <w:ilvl w:val="0"/>
        <w:numId w:val="0"/>
      </w:numPr>
      <w:tabs>
        <w:tab w:val="num" w:pos="360"/>
      </w:tabs>
      <w:suppressAutoHyphens/>
      <w:spacing w:before="0" w:after="0" w:line="240" w:lineRule="auto"/>
      <w:ind w:right="0"/>
      <w:jc w:val="left"/>
    </w:pPr>
    <w:rPr>
      <w:rFonts w:eastAsia="DejaVu Sans" w:cs="DejaVu Sans"/>
      <w:b w:val="0"/>
      <w:i/>
      <w:iCs/>
      <w:kern w:val="2"/>
      <w:szCs w:val="24"/>
      <w:lang w:eastAsia="en-US"/>
    </w:rPr>
  </w:style>
  <w:style w:type="character" w:customStyle="1" w:styleId="affffffffffffc">
    <w:name w:val="Текст таблицы (Маркированный список) Знак"/>
    <w:link w:val="affffffffffffd"/>
    <w:locked/>
    <w:rsid w:val="00FA6686"/>
    <w:rPr>
      <w:rFonts w:ascii="Tahoma" w:hAnsi="Tahoma"/>
    </w:rPr>
  </w:style>
  <w:style w:type="paragraph" w:customStyle="1" w:styleId="affffffffffffd">
    <w:name w:val="Текст таблицы (Маркированный список)"/>
    <w:basedOn w:val="a5"/>
    <w:link w:val="affffffffffffc"/>
    <w:rsid w:val="00FA6686"/>
    <w:pPr>
      <w:spacing w:before="0" w:after="0"/>
      <w:ind w:firstLine="340"/>
    </w:pPr>
    <w:rPr>
      <w:rFonts w:ascii="Tahoma" w:hAnsi="Tahoma"/>
      <w:sz w:val="20"/>
    </w:rPr>
  </w:style>
  <w:style w:type="character" w:customStyle="1" w:styleId="1fff3">
    <w:name w:val="Тема примечания Знак1"/>
    <w:semiHidden/>
    <w:locked/>
    <w:rsid w:val="00FA6686"/>
    <w:rPr>
      <w:rFonts w:ascii="Times New Roman" w:eastAsia="DejaVu Sans" w:hAnsi="Times New Roman" w:cs="Times New Roman"/>
      <w:b/>
      <w:bCs/>
      <w:snapToGrid w:val="0"/>
      <w:kern w:val="2"/>
      <w:sz w:val="24"/>
      <w:szCs w:val="20"/>
      <w:lang w:val="en-US" w:eastAsia="ru-RU" w:bidi="ar-SA"/>
    </w:rPr>
  </w:style>
  <w:style w:type="character" w:customStyle="1" w:styleId="1fff4">
    <w:name w:val="Текст выноски Знак1"/>
    <w:semiHidden/>
    <w:locked/>
    <w:rsid w:val="00FA6686"/>
    <w:rPr>
      <w:rFonts w:ascii="Tahoma" w:hAnsi="Tahoma" w:cs="Tahoma"/>
      <w:sz w:val="16"/>
      <w:szCs w:val="16"/>
    </w:rPr>
  </w:style>
  <w:style w:type="character" w:customStyle="1" w:styleId="1fff5">
    <w:name w:val="Верхний колонтитул Знак1"/>
    <w:semiHidden/>
    <w:locked/>
    <w:rsid w:val="00FA6686"/>
    <w:rPr>
      <w:rFonts w:ascii="Tahoma" w:hAnsi="Tahoma" w:cs="Tahoma"/>
    </w:rPr>
  </w:style>
  <w:style w:type="character" w:customStyle="1" w:styleId="1fff6">
    <w:name w:val="Нижний колонтитул Знак1"/>
    <w:semiHidden/>
    <w:locked/>
    <w:rsid w:val="00FA6686"/>
    <w:rPr>
      <w:rFonts w:ascii="Tahoma" w:hAnsi="Tahoma" w:cs="Tahoma"/>
    </w:rPr>
  </w:style>
  <w:style w:type="character" w:customStyle="1" w:styleId="text">
    <w:name w:val="text"/>
    <w:rsid w:val="00FA6686"/>
    <w:rPr>
      <w:rFonts w:ascii="Times New Roman" w:hAnsi="Times New Roman" w:cs="Times New Roman" w:hint="default"/>
    </w:rPr>
  </w:style>
  <w:style w:type="character" w:customStyle="1" w:styleId="WW8Num2z0">
    <w:name w:val="WW8Num2z0"/>
    <w:rsid w:val="00FA6686"/>
    <w:rPr>
      <w:rFonts w:ascii="Symbol" w:hAnsi="Symbol" w:cs="OpenSymbol" w:hint="default"/>
    </w:rPr>
  </w:style>
  <w:style w:type="character" w:customStyle="1" w:styleId="Absatz-Standardschriftart">
    <w:name w:val="Absatz-Standardschriftart"/>
    <w:rsid w:val="00FA6686"/>
  </w:style>
  <w:style w:type="character" w:customStyle="1" w:styleId="WW-Absatz-Standardschriftart">
    <w:name w:val="WW-Absatz-Standardschriftart"/>
    <w:rsid w:val="00FA6686"/>
  </w:style>
  <w:style w:type="character" w:customStyle="1" w:styleId="affffffffffffe">
    <w:name w:val="Маркеры списка"/>
    <w:rsid w:val="00FA6686"/>
    <w:rPr>
      <w:rFonts w:ascii="OpenSymbol" w:eastAsia="OpenSymbol" w:hAnsi="OpenSymbol" w:cs="OpenSymbol" w:hint="default"/>
    </w:rPr>
  </w:style>
  <w:style w:type="character" w:customStyle="1" w:styleId="afffffffffffff">
    <w:name w:val="Символ нумерации"/>
    <w:rsid w:val="00FA6686"/>
  </w:style>
  <w:style w:type="character" w:customStyle="1" w:styleId="1fff7">
    <w:name w:val="Основной шрифт абзаца1"/>
    <w:rsid w:val="00FA6686"/>
  </w:style>
  <w:style w:type="paragraph" w:customStyle="1" w:styleId="40629">
    <w:name w:val="Стиль Заголовок 4 + Слева:  06 см Выступ:  29 см"/>
    <w:basedOn w:val="42"/>
    <w:rsid w:val="00FA6686"/>
    <w:pPr>
      <w:keepLines w:val="0"/>
      <w:numPr>
        <w:ilvl w:val="0"/>
        <w:numId w:val="0"/>
      </w:numPr>
      <w:spacing w:before="0" w:after="0" w:line="240" w:lineRule="auto"/>
      <w:ind w:left="1985" w:right="0" w:hanging="1645"/>
    </w:pPr>
    <w:rPr>
      <w:b w:val="0"/>
      <w:i/>
      <w:iCs/>
      <w:sz w:val="22"/>
    </w:rPr>
  </w:style>
  <w:style w:type="paragraph" w:customStyle="1" w:styleId="afffffffffffff0">
    <w:name w:val="Стиль Схема документа + полужирный"/>
    <w:basedOn w:val="af6"/>
    <w:rsid w:val="00FA6686"/>
    <w:pPr>
      <w:shd w:val="clear" w:color="auto" w:fill="auto"/>
      <w:spacing w:before="0" w:after="0"/>
    </w:pPr>
    <w:rPr>
      <w:b/>
      <w:bCs/>
    </w:rPr>
  </w:style>
  <w:style w:type="paragraph" w:customStyle="1" w:styleId="40152">
    <w:name w:val="Стиль Заголовок 4 + Слева:  0 см Выступ:  152 см"/>
    <w:basedOn w:val="42"/>
    <w:rsid w:val="00FA6686"/>
    <w:pPr>
      <w:keepLines w:val="0"/>
      <w:numPr>
        <w:ilvl w:val="0"/>
        <w:numId w:val="0"/>
      </w:numPr>
      <w:spacing w:before="0" w:after="0" w:line="240" w:lineRule="auto"/>
      <w:ind w:left="864" w:right="0" w:hanging="864"/>
    </w:pPr>
    <w:rPr>
      <w:b w:val="0"/>
      <w:i/>
      <w:iCs/>
      <w:sz w:val="22"/>
    </w:rPr>
  </w:style>
  <w:style w:type="paragraph" w:customStyle="1" w:styleId="231">
    <w:name w:val="Основной текст 23"/>
    <w:basedOn w:val="a5"/>
    <w:rsid w:val="00FA6686"/>
    <w:pPr>
      <w:widowControl w:val="0"/>
      <w:spacing w:before="0" w:after="0"/>
      <w:ind w:firstLine="720"/>
    </w:pPr>
    <w:rPr>
      <w:sz w:val="26"/>
    </w:rPr>
  </w:style>
  <w:style w:type="paragraph" w:customStyle="1" w:styleId="2ff6">
    <w:name w:val="Текст2"/>
    <w:basedOn w:val="a5"/>
    <w:rsid w:val="00FA6686"/>
    <w:pPr>
      <w:spacing w:before="0" w:after="0"/>
      <w:ind w:firstLine="720"/>
    </w:pPr>
    <w:rPr>
      <w:sz w:val="28"/>
    </w:rPr>
  </w:style>
  <w:style w:type="paragraph" w:customStyle="1" w:styleId="3fa">
    <w:name w:val="Обычный3"/>
    <w:rsid w:val="00FA6686"/>
    <w:rPr>
      <w:snapToGrid w:val="0"/>
    </w:rPr>
  </w:style>
  <w:style w:type="paragraph" w:customStyle="1" w:styleId="222">
    <w:name w:val="Основной текст с отступом 22"/>
    <w:basedOn w:val="a5"/>
    <w:rsid w:val="00FA6686"/>
    <w:pPr>
      <w:widowControl w:val="0"/>
      <w:spacing w:before="0" w:after="0"/>
      <w:ind w:firstLine="720"/>
    </w:pPr>
  </w:style>
  <w:style w:type="paragraph" w:customStyle="1" w:styleId="2ff7">
    <w:name w:val="Схема документа2"/>
    <w:basedOn w:val="a5"/>
    <w:rsid w:val="00FA6686"/>
    <w:pPr>
      <w:shd w:val="clear" w:color="auto" w:fill="000080"/>
      <w:spacing w:before="0" w:after="0"/>
    </w:pPr>
    <w:rPr>
      <w:rFonts w:ascii="Tahoma" w:hAnsi="Tahoma"/>
      <w:sz w:val="20"/>
    </w:rPr>
  </w:style>
  <w:style w:type="paragraph" w:customStyle="1" w:styleId="3fb">
    <w:name w:val="Основной текст3"/>
    <w:basedOn w:val="3fa"/>
    <w:rsid w:val="00FA6686"/>
    <w:pPr>
      <w:spacing w:after="240" w:line="240" w:lineRule="atLeast"/>
      <w:ind w:left="1134"/>
      <w:jc w:val="both"/>
    </w:pPr>
    <w:rPr>
      <w:rFonts w:ascii="Arial" w:hAnsi="Arial"/>
      <w:snapToGrid/>
      <w:spacing w:val="-5"/>
    </w:rPr>
  </w:style>
  <w:style w:type="paragraph" w:customStyle="1" w:styleId="2ff8">
    <w:name w:val="Название2"/>
    <w:basedOn w:val="a5"/>
    <w:next w:val="3fa"/>
    <w:rsid w:val="00FA6686"/>
    <w:pPr>
      <w:keepNext/>
      <w:keepLines/>
      <w:pBdr>
        <w:top w:val="single" w:sz="6" w:space="16" w:color="auto"/>
      </w:pBdr>
      <w:spacing w:before="220" w:after="60" w:line="320" w:lineRule="atLeast"/>
      <w:ind w:left="1134"/>
    </w:pPr>
    <w:rPr>
      <w:b/>
      <w:spacing w:val="-5"/>
      <w:kern w:val="20"/>
      <w:sz w:val="40"/>
    </w:rPr>
  </w:style>
  <w:style w:type="paragraph" w:customStyle="1" w:styleId="3fc">
    <w:name w:val="Абзац списка3"/>
    <w:basedOn w:val="a5"/>
    <w:rsid w:val="00FA6686"/>
    <w:pPr>
      <w:spacing w:before="0" w:after="0"/>
      <w:ind w:left="720"/>
      <w:contextualSpacing/>
    </w:pPr>
    <w:rPr>
      <w:rFonts w:eastAsia="Calibri"/>
      <w:sz w:val="20"/>
    </w:rPr>
  </w:style>
  <w:style w:type="paragraph" w:customStyle="1" w:styleId="4d">
    <w:name w:val="Абзац списка4"/>
    <w:basedOn w:val="a5"/>
    <w:rsid w:val="00FA6686"/>
    <w:pPr>
      <w:spacing w:before="0" w:after="0"/>
      <w:ind w:left="720"/>
      <w:contextualSpacing/>
    </w:pPr>
    <w:rPr>
      <w:rFonts w:eastAsia="Calibri"/>
      <w:sz w:val="20"/>
    </w:rPr>
  </w:style>
  <w:style w:type="paragraph" w:customStyle="1" w:styleId="1fff8">
    <w:name w:val="_Заголовок 1"/>
    <w:basedOn w:val="17"/>
    <w:next w:val="a5"/>
    <w:link w:val="1fff9"/>
    <w:qFormat/>
    <w:rsid w:val="00FA6686"/>
    <w:pPr>
      <w:numPr>
        <w:numId w:val="0"/>
      </w:numPr>
      <w:tabs>
        <w:tab w:val="left" w:pos="284"/>
        <w:tab w:val="num" w:pos="720"/>
      </w:tabs>
      <w:spacing w:before="0" w:after="200" w:line="240" w:lineRule="auto"/>
      <w:ind w:left="720" w:right="0" w:hanging="360"/>
      <w:jc w:val="center"/>
    </w:pPr>
    <w:rPr>
      <w:bCs/>
      <w:kern w:val="32"/>
      <w:szCs w:val="32"/>
    </w:rPr>
  </w:style>
  <w:style w:type="paragraph" w:customStyle="1" w:styleId="4e">
    <w:name w:val="_Заголовок 4"/>
    <w:basedOn w:val="42"/>
    <w:qFormat/>
    <w:rsid w:val="00FA6686"/>
    <w:pPr>
      <w:keepLines w:val="0"/>
      <w:numPr>
        <w:ilvl w:val="0"/>
        <w:numId w:val="0"/>
      </w:numPr>
      <w:tabs>
        <w:tab w:val="left" w:pos="1134"/>
        <w:tab w:val="num" w:pos="2836"/>
      </w:tabs>
      <w:spacing w:after="60" w:line="240" w:lineRule="auto"/>
      <w:ind w:left="2836" w:right="0"/>
    </w:pPr>
    <w:rPr>
      <w:bCs/>
      <w:sz w:val="28"/>
      <w:szCs w:val="28"/>
      <w:lang w:eastAsia="en-US"/>
    </w:rPr>
  </w:style>
  <w:style w:type="character" w:customStyle="1" w:styleId="1fff9">
    <w:name w:val="_Заголовок 1 Знак"/>
    <w:link w:val="1fff8"/>
    <w:rsid w:val="00FA6686"/>
    <w:rPr>
      <w:b/>
      <w:bCs/>
      <w:kern w:val="32"/>
      <w:sz w:val="28"/>
      <w:szCs w:val="32"/>
    </w:rPr>
  </w:style>
  <w:style w:type="paragraph" w:customStyle="1" w:styleId="afffffffffffff1">
    <w:name w:val="_Титул_Название системы"/>
    <w:basedOn w:val="a5"/>
    <w:link w:val="afffffffffffff2"/>
    <w:rsid w:val="00FA6686"/>
    <w:pPr>
      <w:spacing w:before="240" w:after="0"/>
      <w:ind w:left="284" w:firstLine="567"/>
      <w:jc w:val="center"/>
    </w:pPr>
    <w:rPr>
      <w:b/>
      <w:sz w:val="32"/>
      <w:szCs w:val="32"/>
      <w:lang w:eastAsia="en-US"/>
    </w:rPr>
  </w:style>
  <w:style w:type="character" w:customStyle="1" w:styleId="afffffffffffff2">
    <w:name w:val="_Титул_Название системы Знак"/>
    <w:link w:val="afffffffffffff1"/>
    <w:rsid w:val="00FA6686"/>
    <w:rPr>
      <w:b/>
      <w:sz w:val="32"/>
      <w:szCs w:val="32"/>
      <w:lang w:eastAsia="en-US"/>
    </w:rPr>
  </w:style>
  <w:style w:type="paragraph" w:customStyle="1" w:styleId="afffffffffffff3">
    <w:name w:val="_Основной перед списком"/>
    <w:basedOn w:val="a5"/>
    <w:link w:val="afffffffffffff4"/>
    <w:qFormat/>
    <w:rsid w:val="00FA6686"/>
    <w:pPr>
      <w:keepNext/>
      <w:spacing w:before="60"/>
      <w:ind w:firstLine="709"/>
    </w:pPr>
    <w:rPr>
      <w:sz w:val="26"/>
      <w:szCs w:val="26"/>
    </w:rPr>
  </w:style>
  <w:style w:type="character" w:customStyle="1" w:styleId="afffffffffffff4">
    <w:name w:val="_Основной перед списком Знак"/>
    <w:link w:val="afffffffffffff3"/>
    <w:rsid w:val="00FA6686"/>
    <w:rPr>
      <w:sz w:val="26"/>
      <w:szCs w:val="26"/>
    </w:rPr>
  </w:style>
  <w:style w:type="paragraph" w:customStyle="1" w:styleId="afffffffffffff5">
    <w:name w:val="Текст простой"/>
    <w:rsid w:val="00FA6686"/>
    <w:pPr>
      <w:spacing w:line="360" w:lineRule="auto"/>
      <w:jc w:val="both"/>
    </w:pPr>
    <w:rPr>
      <w:sz w:val="28"/>
      <w:szCs w:val="24"/>
    </w:rPr>
  </w:style>
  <w:style w:type="paragraph" w:styleId="HTML1">
    <w:name w:val="HTML Preformatted"/>
    <w:basedOn w:val="a5"/>
    <w:link w:val="HTML2"/>
    <w:uiPriority w:val="99"/>
    <w:semiHidden/>
    <w:unhideWhenUsed/>
    <w:rsid w:val="00FA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sz w:val="20"/>
    </w:rPr>
  </w:style>
  <w:style w:type="character" w:customStyle="1" w:styleId="HTML2">
    <w:name w:val="Стандартный HTML Знак"/>
    <w:link w:val="HTML1"/>
    <w:uiPriority w:val="99"/>
    <w:semiHidden/>
    <w:rsid w:val="00FA6686"/>
    <w:rPr>
      <w:rFonts w:ascii="Courier New" w:hAnsi="Courier New" w:cs="Courier New"/>
    </w:rPr>
  </w:style>
  <w:style w:type="character" w:customStyle="1" w:styleId="apple-style-span">
    <w:name w:val="apple-style-span"/>
    <w:rsid w:val="00FA6686"/>
  </w:style>
  <w:style w:type="paragraph" w:customStyle="1" w:styleId="11">
    <w:name w:val="Заголовок 1_приложение"/>
    <w:autoRedefine/>
    <w:qFormat/>
    <w:rsid w:val="00413A0B"/>
    <w:pPr>
      <w:pageBreakBefore/>
      <w:numPr>
        <w:numId w:val="30"/>
      </w:numPr>
      <w:spacing w:before="360" w:after="360" w:line="360" w:lineRule="auto"/>
      <w:ind w:right="170" w:firstLine="0"/>
      <w:jc w:val="both"/>
      <w:outlineLvl w:val="0"/>
    </w:pPr>
    <w:rPr>
      <w:b/>
      <w:sz w:val="28"/>
      <w:szCs w:val="28"/>
    </w:rPr>
  </w:style>
  <w:style w:type="character" w:customStyle="1" w:styleId="WW8Num12z2">
    <w:name w:val="WW8Num12z2"/>
    <w:uiPriority w:val="99"/>
    <w:rsid w:val="00F45E80"/>
    <w:rPr>
      <w:rFonts w:ascii="Wingdings" w:hAnsi="Wingdings" w:cs="Wingdings"/>
    </w:rPr>
  </w:style>
  <w:style w:type="character" w:customStyle="1" w:styleId="WW8Num8z1">
    <w:name w:val="WW8Num8z1"/>
    <w:uiPriority w:val="99"/>
    <w:rsid w:val="00960B81"/>
    <w:rPr>
      <w:rFonts w:ascii="Courier New" w:hAnsi="Courier New" w:cs="Courier New"/>
    </w:rPr>
  </w:style>
  <w:style w:type="paragraph" w:customStyle="1" w:styleId="113">
    <w:name w:val="Знак1 Знак Знак Знак Знак Знак Знак1"/>
    <w:basedOn w:val="a5"/>
    <w:rsid w:val="00DB668A"/>
    <w:pPr>
      <w:spacing w:before="100" w:beforeAutospacing="1" w:after="100" w:afterAutospacing="1"/>
    </w:pPr>
    <w:rPr>
      <w:rFonts w:ascii="Tahoma" w:hAnsi="Tahoma"/>
      <w:sz w:val="20"/>
      <w:lang w:val="en-US" w:eastAsia="en-US"/>
    </w:rPr>
  </w:style>
  <w:style w:type="numbering" w:customStyle="1" w:styleId="121">
    <w:name w:val="Маркированный 12пт 1 интервал"/>
    <w:uiPriority w:val="99"/>
    <w:rsid w:val="00413A0B"/>
    <w:pPr>
      <w:numPr>
        <w:numId w:val="31"/>
      </w:numPr>
    </w:pPr>
  </w:style>
  <w:style w:type="character" w:customStyle="1" w:styleId="yt-ui-ellipsis-wrapper">
    <w:name w:val="yt-ui-ellipsis-wrapper"/>
    <w:rsid w:val="00185C54"/>
  </w:style>
  <w:style w:type="paragraph" w:customStyle="1" w:styleId="1fffa">
    <w:name w:val="Стиль 1"/>
    <w:basedOn w:val="42"/>
    <w:autoRedefine/>
    <w:rsid w:val="00DB1738"/>
    <w:pPr>
      <w:ind w:left="2694"/>
    </w:pPr>
  </w:style>
  <w:style w:type="character" w:styleId="afffffffffffff6">
    <w:name w:val="Emphasis"/>
    <w:basedOn w:val="a6"/>
    <w:uiPriority w:val="20"/>
    <w:qFormat/>
    <w:rsid w:val="00F3257E"/>
    <w:rPr>
      <w:i/>
      <w:iCs/>
    </w:rPr>
  </w:style>
  <w:style w:type="character" w:customStyle="1" w:styleId="f">
    <w:name w:val="f"/>
    <w:basedOn w:val="a6"/>
    <w:rsid w:val="00F3257E"/>
  </w:style>
  <w:style w:type="paragraph" w:customStyle="1" w:styleId="33">
    <w:name w:val="Заголовок_приложение3"/>
    <w:autoRedefine/>
    <w:qFormat/>
    <w:rsid w:val="00A408A0"/>
    <w:pPr>
      <w:pageBreakBefore/>
      <w:numPr>
        <w:numId w:val="33"/>
      </w:numPr>
      <w:spacing w:before="360" w:after="360" w:line="360" w:lineRule="auto"/>
      <w:ind w:right="357"/>
      <w:jc w:val="both"/>
      <w:outlineLvl w:val="1"/>
    </w:pPr>
    <w:rPr>
      <w:b/>
      <w:sz w:val="28"/>
      <w:szCs w:val="28"/>
    </w:rPr>
  </w:style>
  <w:style w:type="paragraph" w:customStyle="1" w:styleId="afffffffffffff7">
    <w:name w:val="_Основной с красной строки"/>
    <w:basedOn w:val="a5"/>
    <w:link w:val="afffffffffffff8"/>
    <w:qFormat/>
    <w:rsid w:val="00A408A0"/>
    <w:pPr>
      <w:spacing w:before="0" w:after="0" w:line="360" w:lineRule="exact"/>
      <w:ind w:firstLine="709"/>
    </w:pPr>
    <w:rPr>
      <w:szCs w:val="24"/>
    </w:rPr>
  </w:style>
  <w:style w:type="character" w:customStyle="1" w:styleId="afffffffffffff8">
    <w:name w:val="_Основной с красной строки Знак"/>
    <w:link w:val="afffffffffffff7"/>
    <w:rsid w:val="00A408A0"/>
    <w:rPr>
      <w:sz w:val="24"/>
      <w:szCs w:val="24"/>
    </w:rPr>
  </w:style>
  <w:style w:type="character" w:styleId="afffffffffffff9">
    <w:name w:val="endnote reference"/>
    <w:basedOn w:val="a6"/>
    <w:uiPriority w:val="99"/>
    <w:semiHidden/>
    <w:unhideWhenUsed/>
    <w:rsid w:val="00E515C4"/>
    <w:rPr>
      <w:vertAlign w:val="superscript"/>
    </w:rPr>
  </w:style>
  <w:style w:type="paragraph" w:customStyle="1" w:styleId="phlistorderedabc">
    <w:name w:val="ph_list_ordered_abc"/>
    <w:basedOn w:val="phnormal"/>
    <w:rsid w:val="00B97C8A"/>
    <w:pPr>
      <w:ind w:left="1080" w:hanging="360"/>
    </w:pPr>
  </w:style>
  <w:style w:type="paragraph" w:customStyle="1" w:styleId="phlistordereda">
    <w:name w:val="ph_list_ordered_aбв"/>
    <w:basedOn w:val="phnormal"/>
    <w:rsid w:val="00F25ED2"/>
    <w:pPr>
      <w:numPr>
        <w:numId w:val="37"/>
      </w:numPr>
      <w:ind w:left="1274" w:right="0" w:hanging="423"/>
    </w:pPr>
  </w:style>
  <w:style w:type="paragraph" w:customStyle="1" w:styleId="110">
    <w:name w:val="Стиль_1.1)"/>
    <w:basedOn w:val="13"/>
    <w:autoRedefine/>
    <w:qFormat/>
    <w:rsid w:val="00C605D5"/>
    <w:pPr>
      <w:numPr>
        <w:numId w:val="41"/>
      </w:numPr>
      <w:spacing w:after="0"/>
    </w:pPr>
    <w:rPr>
      <w:rFonts w:ascii="Tahoma" w:hAnsi="Tahoma"/>
      <w:lang w:eastAsia="en-US"/>
    </w:rPr>
  </w:style>
  <w:style w:type="character" w:customStyle="1" w:styleId="1fffb">
    <w:name w:val="Текст примечания Знак1"/>
    <w:basedOn w:val="a6"/>
    <w:rsid w:val="00C60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59781">
      <w:bodyDiv w:val="1"/>
      <w:marLeft w:val="0"/>
      <w:marRight w:val="0"/>
      <w:marTop w:val="0"/>
      <w:marBottom w:val="0"/>
      <w:divBdr>
        <w:top w:val="none" w:sz="0" w:space="0" w:color="auto"/>
        <w:left w:val="none" w:sz="0" w:space="0" w:color="auto"/>
        <w:bottom w:val="none" w:sz="0" w:space="0" w:color="auto"/>
        <w:right w:val="none" w:sz="0" w:space="0" w:color="auto"/>
      </w:divBdr>
    </w:div>
    <w:div w:id="116995618">
      <w:bodyDiv w:val="1"/>
      <w:marLeft w:val="0"/>
      <w:marRight w:val="0"/>
      <w:marTop w:val="0"/>
      <w:marBottom w:val="0"/>
      <w:divBdr>
        <w:top w:val="none" w:sz="0" w:space="0" w:color="auto"/>
        <w:left w:val="none" w:sz="0" w:space="0" w:color="auto"/>
        <w:bottom w:val="none" w:sz="0" w:space="0" w:color="auto"/>
        <w:right w:val="none" w:sz="0" w:space="0" w:color="auto"/>
      </w:divBdr>
    </w:div>
    <w:div w:id="117377856">
      <w:bodyDiv w:val="1"/>
      <w:marLeft w:val="0"/>
      <w:marRight w:val="0"/>
      <w:marTop w:val="0"/>
      <w:marBottom w:val="0"/>
      <w:divBdr>
        <w:top w:val="none" w:sz="0" w:space="0" w:color="auto"/>
        <w:left w:val="none" w:sz="0" w:space="0" w:color="auto"/>
        <w:bottom w:val="none" w:sz="0" w:space="0" w:color="auto"/>
        <w:right w:val="none" w:sz="0" w:space="0" w:color="auto"/>
      </w:divBdr>
    </w:div>
    <w:div w:id="222907552">
      <w:bodyDiv w:val="1"/>
      <w:marLeft w:val="0"/>
      <w:marRight w:val="0"/>
      <w:marTop w:val="0"/>
      <w:marBottom w:val="0"/>
      <w:divBdr>
        <w:top w:val="none" w:sz="0" w:space="0" w:color="auto"/>
        <w:left w:val="none" w:sz="0" w:space="0" w:color="auto"/>
        <w:bottom w:val="none" w:sz="0" w:space="0" w:color="auto"/>
        <w:right w:val="none" w:sz="0" w:space="0" w:color="auto"/>
      </w:divBdr>
    </w:div>
    <w:div w:id="311712210">
      <w:bodyDiv w:val="1"/>
      <w:marLeft w:val="0"/>
      <w:marRight w:val="0"/>
      <w:marTop w:val="0"/>
      <w:marBottom w:val="0"/>
      <w:divBdr>
        <w:top w:val="none" w:sz="0" w:space="0" w:color="auto"/>
        <w:left w:val="none" w:sz="0" w:space="0" w:color="auto"/>
        <w:bottom w:val="none" w:sz="0" w:space="0" w:color="auto"/>
        <w:right w:val="none" w:sz="0" w:space="0" w:color="auto"/>
      </w:divBdr>
    </w:div>
    <w:div w:id="383018365">
      <w:bodyDiv w:val="1"/>
      <w:marLeft w:val="0"/>
      <w:marRight w:val="0"/>
      <w:marTop w:val="0"/>
      <w:marBottom w:val="0"/>
      <w:divBdr>
        <w:top w:val="none" w:sz="0" w:space="0" w:color="auto"/>
        <w:left w:val="none" w:sz="0" w:space="0" w:color="auto"/>
        <w:bottom w:val="none" w:sz="0" w:space="0" w:color="auto"/>
        <w:right w:val="none" w:sz="0" w:space="0" w:color="auto"/>
      </w:divBdr>
    </w:div>
    <w:div w:id="391736687">
      <w:bodyDiv w:val="1"/>
      <w:marLeft w:val="0"/>
      <w:marRight w:val="0"/>
      <w:marTop w:val="0"/>
      <w:marBottom w:val="0"/>
      <w:divBdr>
        <w:top w:val="none" w:sz="0" w:space="0" w:color="auto"/>
        <w:left w:val="none" w:sz="0" w:space="0" w:color="auto"/>
        <w:bottom w:val="none" w:sz="0" w:space="0" w:color="auto"/>
        <w:right w:val="none" w:sz="0" w:space="0" w:color="auto"/>
      </w:divBdr>
    </w:div>
    <w:div w:id="437649947">
      <w:bodyDiv w:val="1"/>
      <w:marLeft w:val="0"/>
      <w:marRight w:val="0"/>
      <w:marTop w:val="0"/>
      <w:marBottom w:val="0"/>
      <w:divBdr>
        <w:top w:val="none" w:sz="0" w:space="0" w:color="auto"/>
        <w:left w:val="none" w:sz="0" w:space="0" w:color="auto"/>
        <w:bottom w:val="none" w:sz="0" w:space="0" w:color="auto"/>
        <w:right w:val="none" w:sz="0" w:space="0" w:color="auto"/>
      </w:divBdr>
    </w:div>
    <w:div w:id="509412211">
      <w:bodyDiv w:val="1"/>
      <w:marLeft w:val="0"/>
      <w:marRight w:val="0"/>
      <w:marTop w:val="0"/>
      <w:marBottom w:val="0"/>
      <w:divBdr>
        <w:top w:val="none" w:sz="0" w:space="0" w:color="auto"/>
        <w:left w:val="none" w:sz="0" w:space="0" w:color="auto"/>
        <w:bottom w:val="none" w:sz="0" w:space="0" w:color="auto"/>
        <w:right w:val="none" w:sz="0" w:space="0" w:color="auto"/>
      </w:divBdr>
    </w:div>
    <w:div w:id="623387108">
      <w:bodyDiv w:val="1"/>
      <w:marLeft w:val="0"/>
      <w:marRight w:val="0"/>
      <w:marTop w:val="0"/>
      <w:marBottom w:val="0"/>
      <w:divBdr>
        <w:top w:val="none" w:sz="0" w:space="0" w:color="auto"/>
        <w:left w:val="none" w:sz="0" w:space="0" w:color="auto"/>
        <w:bottom w:val="none" w:sz="0" w:space="0" w:color="auto"/>
        <w:right w:val="none" w:sz="0" w:space="0" w:color="auto"/>
      </w:divBdr>
    </w:div>
    <w:div w:id="719399156">
      <w:bodyDiv w:val="1"/>
      <w:marLeft w:val="0"/>
      <w:marRight w:val="0"/>
      <w:marTop w:val="0"/>
      <w:marBottom w:val="0"/>
      <w:divBdr>
        <w:top w:val="none" w:sz="0" w:space="0" w:color="auto"/>
        <w:left w:val="none" w:sz="0" w:space="0" w:color="auto"/>
        <w:bottom w:val="none" w:sz="0" w:space="0" w:color="auto"/>
        <w:right w:val="none" w:sz="0" w:space="0" w:color="auto"/>
      </w:divBdr>
    </w:div>
    <w:div w:id="728307706">
      <w:bodyDiv w:val="1"/>
      <w:marLeft w:val="0"/>
      <w:marRight w:val="0"/>
      <w:marTop w:val="0"/>
      <w:marBottom w:val="0"/>
      <w:divBdr>
        <w:top w:val="none" w:sz="0" w:space="0" w:color="auto"/>
        <w:left w:val="none" w:sz="0" w:space="0" w:color="auto"/>
        <w:bottom w:val="none" w:sz="0" w:space="0" w:color="auto"/>
        <w:right w:val="none" w:sz="0" w:space="0" w:color="auto"/>
      </w:divBdr>
    </w:div>
    <w:div w:id="776411008">
      <w:bodyDiv w:val="1"/>
      <w:marLeft w:val="0"/>
      <w:marRight w:val="0"/>
      <w:marTop w:val="0"/>
      <w:marBottom w:val="0"/>
      <w:divBdr>
        <w:top w:val="none" w:sz="0" w:space="0" w:color="auto"/>
        <w:left w:val="none" w:sz="0" w:space="0" w:color="auto"/>
        <w:bottom w:val="none" w:sz="0" w:space="0" w:color="auto"/>
        <w:right w:val="none" w:sz="0" w:space="0" w:color="auto"/>
      </w:divBdr>
    </w:div>
    <w:div w:id="827789356">
      <w:bodyDiv w:val="1"/>
      <w:marLeft w:val="0"/>
      <w:marRight w:val="0"/>
      <w:marTop w:val="0"/>
      <w:marBottom w:val="0"/>
      <w:divBdr>
        <w:top w:val="none" w:sz="0" w:space="0" w:color="auto"/>
        <w:left w:val="none" w:sz="0" w:space="0" w:color="auto"/>
        <w:bottom w:val="none" w:sz="0" w:space="0" w:color="auto"/>
        <w:right w:val="none" w:sz="0" w:space="0" w:color="auto"/>
      </w:divBdr>
    </w:div>
    <w:div w:id="844899896">
      <w:bodyDiv w:val="1"/>
      <w:marLeft w:val="0"/>
      <w:marRight w:val="0"/>
      <w:marTop w:val="0"/>
      <w:marBottom w:val="0"/>
      <w:divBdr>
        <w:top w:val="none" w:sz="0" w:space="0" w:color="auto"/>
        <w:left w:val="none" w:sz="0" w:space="0" w:color="auto"/>
        <w:bottom w:val="none" w:sz="0" w:space="0" w:color="auto"/>
        <w:right w:val="none" w:sz="0" w:space="0" w:color="auto"/>
      </w:divBdr>
    </w:div>
    <w:div w:id="934285388">
      <w:bodyDiv w:val="1"/>
      <w:marLeft w:val="0"/>
      <w:marRight w:val="0"/>
      <w:marTop w:val="0"/>
      <w:marBottom w:val="0"/>
      <w:divBdr>
        <w:top w:val="none" w:sz="0" w:space="0" w:color="auto"/>
        <w:left w:val="none" w:sz="0" w:space="0" w:color="auto"/>
        <w:bottom w:val="none" w:sz="0" w:space="0" w:color="auto"/>
        <w:right w:val="none" w:sz="0" w:space="0" w:color="auto"/>
      </w:divBdr>
    </w:div>
    <w:div w:id="1273245507">
      <w:bodyDiv w:val="1"/>
      <w:marLeft w:val="0"/>
      <w:marRight w:val="0"/>
      <w:marTop w:val="0"/>
      <w:marBottom w:val="0"/>
      <w:divBdr>
        <w:top w:val="none" w:sz="0" w:space="0" w:color="auto"/>
        <w:left w:val="none" w:sz="0" w:space="0" w:color="auto"/>
        <w:bottom w:val="none" w:sz="0" w:space="0" w:color="auto"/>
        <w:right w:val="none" w:sz="0" w:space="0" w:color="auto"/>
      </w:divBdr>
    </w:div>
    <w:div w:id="1331174257">
      <w:bodyDiv w:val="1"/>
      <w:marLeft w:val="0"/>
      <w:marRight w:val="0"/>
      <w:marTop w:val="0"/>
      <w:marBottom w:val="0"/>
      <w:divBdr>
        <w:top w:val="none" w:sz="0" w:space="0" w:color="auto"/>
        <w:left w:val="none" w:sz="0" w:space="0" w:color="auto"/>
        <w:bottom w:val="none" w:sz="0" w:space="0" w:color="auto"/>
        <w:right w:val="none" w:sz="0" w:space="0" w:color="auto"/>
      </w:divBdr>
    </w:div>
    <w:div w:id="1359158283">
      <w:bodyDiv w:val="1"/>
      <w:marLeft w:val="0"/>
      <w:marRight w:val="0"/>
      <w:marTop w:val="0"/>
      <w:marBottom w:val="0"/>
      <w:divBdr>
        <w:top w:val="none" w:sz="0" w:space="0" w:color="auto"/>
        <w:left w:val="none" w:sz="0" w:space="0" w:color="auto"/>
        <w:bottom w:val="none" w:sz="0" w:space="0" w:color="auto"/>
        <w:right w:val="none" w:sz="0" w:space="0" w:color="auto"/>
      </w:divBdr>
    </w:div>
    <w:div w:id="1439451882">
      <w:bodyDiv w:val="1"/>
      <w:marLeft w:val="0"/>
      <w:marRight w:val="0"/>
      <w:marTop w:val="0"/>
      <w:marBottom w:val="0"/>
      <w:divBdr>
        <w:top w:val="none" w:sz="0" w:space="0" w:color="auto"/>
        <w:left w:val="none" w:sz="0" w:space="0" w:color="auto"/>
        <w:bottom w:val="none" w:sz="0" w:space="0" w:color="auto"/>
        <w:right w:val="none" w:sz="0" w:space="0" w:color="auto"/>
      </w:divBdr>
    </w:div>
    <w:div w:id="1580019381">
      <w:bodyDiv w:val="1"/>
      <w:marLeft w:val="0"/>
      <w:marRight w:val="0"/>
      <w:marTop w:val="0"/>
      <w:marBottom w:val="0"/>
      <w:divBdr>
        <w:top w:val="none" w:sz="0" w:space="0" w:color="auto"/>
        <w:left w:val="none" w:sz="0" w:space="0" w:color="auto"/>
        <w:bottom w:val="none" w:sz="0" w:space="0" w:color="auto"/>
        <w:right w:val="none" w:sz="0" w:space="0" w:color="auto"/>
      </w:divBdr>
    </w:div>
    <w:div w:id="1617786079">
      <w:bodyDiv w:val="1"/>
      <w:marLeft w:val="0"/>
      <w:marRight w:val="0"/>
      <w:marTop w:val="0"/>
      <w:marBottom w:val="0"/>
      <w:divBdr>
        <w:top w:val="none" w:sz="0" w:space="0" w:color="auto"/>
        <w:left w:val="none" w:sz="0" w:space="0" w:color="auto"/>
        <w:bottom w:val="none" w:sz="0" w:space="0" w:color="auto"/>
        <w:right w:val="none" w:sz="0" w:space="0" w:color="auto"/>
      </w:divBdr>
    </w:div>
    <w:div w:id="1627004276">
      <w:bodyDiv w:val="1"/>
      <w:marLeft w:val="0"/>
      <w:marRight w:val="0"/>
      <w:marTop w:val="0"/>
      <w:marBottom w:val="0"/>
      <w:divBdr>
        <w:top w:val="none" w:sz="0" w:space="0" w:color="auto"/>
        <w:left w:val="none" w:sz="0" w:space="0" w:color="auto"/>
        <w:bottom w:val="none" w:sz="0" w:space="0" w:color="auto"/>
        <w:right w:val="none" w:sz="0" w:space="0" w:color="auto"/>
      </w:divBdr>
    </w:div>
    <w:div w:id="1680934562">
      <w:bodyDiv w:val="1"/>
      <w:marLeft w:val="0"/>
      <w:marRight w:val="0"/>
      <w:marTop w:val="0"/>
      <w:marBottom w:val="0"/>
      <w:divBdr>
        <w:top w:val="none" w:sz="0" w:space="0" w:color="auto"/>
        <w:left w:val="none" w:sz="0" w:space="0" w:color="auto"/>
        <w:bottom w:val="none" w:sz="0" w:space="0" w:color="auto"/>
        <w:right w:val="none" w:sz="0" w:space="0" w:color="auto"/>
      </w:divBdr>
    </w:div>
    <w:div w:id="1739983333">
      <w:bodyDiv w:val="1"/>
      <w:marLeft w:val="0"/>
      <w:marRight w:val="0"/>
      <w:marTop w:val="0"/>
      <w:marBottom w:val="0"/>
      <w:divBdr>
        <w:top w:val="none" w:sz="0" w:space="0" w:color="auto"/>
        <w:left w:val="none" w:sz="0" w:space="0" w:color="auto"/>
        <w:bottom w:val="none" w:sz="0" w:space="0" w:color="auto"/>
        <w:right w:val="none" w:sz="0" w:space="0" w:color="auto"/>
      </w:divBdr>
    </w:div>
    <w:div w:id="1754350500">
      <w:bodyDiv w:val="1"/>
      <w:marLeft w:val="0"/>
      <w:marRight w:val="0"/>
      <w:marTop w:val="0"/>
      <w:marBottom w:val="0"/>
      <w:divBdr>
        <w:top w:val="none" w:sz="0" w:space="0" w:color="auto"/>
        <w:left w:val="none" w:sz="0" w:space="0" w:color="auto"/>
        <w:bottom w:val="none" w:sz="0" w:space="0" w:color="auto"/>
        <w:right w:val="none" w:sz="0" w:space="0" w:color="auto"/>
      </w:divBdr>
    </w:div>
    <w:div w:id="1899439336">
      <w:bodyDiv w:val="1"/>
      <w:marLeft w:val="0"/>
      <w:marRight w:val="0"/>
      <w:marTop w:val="0"/>
      <w:marBottom w:val="0"/>
      <w:divBdr>
        <w:top w:val="none" w:sz="0" w:space="0" w:color="auto"/>
        <w:left w:val="none" w:sz="0" w:space="0" w:color="auto"/>
        <w:bottom w:val="none" w:sz="0" w:space="0" w:color="auto"/>
        <w:right w:val="none" w:sz="0" w:space="0" w:color="auto"/>
      </w:divBdr>
    </w:div>
    <w:div w:id="1928877993">
      <w:bodyDiv w:val="1"/>
      <w:marLeft w:val="0"/>
      <w:marRight w:val="0"/>
      <w:marTop w:val="0"/>
      <w:marBottom w:val="0"/>
      <w:divBdr>
        <w:top w:val="none" w:sz="0" w:space="0" w:color="auto"/>
        <w:left w:val="none" w:sz="0" w:space="0" w:color="auto"/>
        <w:bottom w:val="none" w:sz="0" w:space="0" w:color="auto"/>
        <w:right w:val="none" w:sz="0" w:space="0" w:color="auto"/>
      </w:divBdr>
    </w:div>
    <w:div w:id="1959139503">
      <w:bodyDiv w:val="1"/>
      <w:marLeft w:val="0"/>
      <w:marRight w:val="0"/>
      <w:marTop w:val="0"/>
      <w:marBottom w:val="0"/>
      <w:divBdr>
        <w:top w:val="none" w:sz="0" w:space="0" w:color="auto"/>
        <w:left w:val="none" w:sz="0" w:space="0" w:color="auto"/>
        <w:bottom w:val="none" w:sz="0" w:space="0" w:color="auto"/>
        <w:right w:val="none" w:sz="0" w:space="0" w:color="auto"/>
      </w:divBdr>
    </w:div>
    <w:div w:id="1960912746">
      <w:bodyDiv w:val="1"/>
      <w:marLeft w:val="0"/>
      <w:marRight w:val="0"/>
      <w:marTop w:val="0"/>
      <w:marBottom w:val="0"/>
      <w:divBdr>
        <w:top w:val="none" w:sz="0" w:space="0" w:color="auto"/>
        <w:left w:val="none" w:sz="0" w:space="0" w:color="auto"/>
        <w:bottom w:val="none" w:sz="0" w:space="0" w:color="auto"/>
        <w:right w:val="none" w:sz="0" w:space="0" w:color="auto"/>
      </w:divBdr>
    </w:div>
    <w:div w:id="2001883093">
      <w:bodyDiv w:val="1"/>
      <w:marLeft w:val="0"/>
      <w:marRight w:val="0"/>
      <w:marTop w:val="0"/>
      <w:marBottom w:val="0"/>
      <w:divBdr>
        <w:top w:val="none" w:sz="0" w:space="0" w:color="auto"/>
        <w:left w:val="none" w:sz="0" w:space="0" w:color="auto"/>
        <w:bottom w:val="none" w:sz="0" w:space="0" w:color="auto"/>
        <w:right w:val="none" w:sz="0" w:space="0" w:color="auto"/>
      </w:divBdr>
    </w:div>
    <w:div w:id="208837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aynova\Downloads\&#1043;&#1054;&#1057;&#1058;%202.105_&#1096;&#1072;&#1073;&#1083;&#1086;&#1085;_ARIAL.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D:\&#1090;&#1077;&#1082;&#1091;&#1095;&#1082;&#1072;\&#1090;&#1077;&#1093;%20&#1087;&#1086;&#1076;&#1076;&#1077;&#1088;&#1078;&#1082;&#1072;\ConsolidatedClaimReport%20(15).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1090;&#1077;&#1082;&#1091;&#1095;&#1082;&#1072;\&#1090;&#1077;&#1093;%20&#1087;&#1086;&#1076;&#1076;&#1077;&#1088;&#1078;&#1082;&#1072;\ConsolidatedClaimReport%20(15).xls"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6446352139161888"/>
          <c:y val="6.1135501534144585E-2"/>
          <c:w val="0.4655659907831623"/>
          <c:h val="0.73799283994788833"/>
        </c:manualLayout>
      </c:layout>
      <c:pieChart>
        <c:varyColors val="1"/>
        <c:ser>
          <c:idx val="0"/>
          <c:order val="0"/>
          <c:spPr>
            <a:solidFill>
              <a:srgbClr val="4F81BD"/>
            </a:solidFill>
            <a:ln w="25400">
              <a:noFill/>
            </a:ln>
          </c:spPr>
          <c:dPt>
            <c:idx val="0"/>
            <c:bubble3D val="0"/>
            <c:spPr>
              <a:solidFill>
                <a:srgbClr val="4F81BD"/>
              </a:solidFill>
              <a:ln w="12700">
                <a:solidFill>
                  <a:srgbClr val="FFFFFF"/>
                </a:solidFill>
                <a:prstDash val="solid"/>
              </a:ln>
            </c:spPr>
            <c:extLst>
              <c:ext xmlns:c16="http://schemas.microsoft.com/office/drawing/2014/chart" uri="{C3380CC4-5D6E-409C-BE32-E72D297353CC}">
                <c16:uniqueId val="{00000001-99F4-4644-8A23-C0FB402E8918}"/>
              </c:ext>
            </c:extLst>
          </c:dPt>
          <c:dPt>
            <c:idx val="1"/>
            <c:bubble3D val="0"/>
            <c:spPr>
              <a:solidFill>
                <a:srgbClr val="C0504D"/>
              </a:solidFill>
              <a:ln w="12700">
                <a:solidFill>
                  <a:srgbClr val="FFFFFF"/>
                </a:solidFill>
                <a:prstDash val="solid"/>
              </a:ln>
            </c:spPr>
            <c:extLst>
              <c:ext xmlns:c16="http://schemas.microsoft.com/office/drawing/2014/chart" uri="{C3380CC4-5D6E-409C-BE32-E72D297353CC}">
                <c16:uniqueId val="{00000003-99F4-4644-8A23-C0FB402E8918}"/>
              </c:ext>
            </c:extLst>
          </c:dPt>
          <c:cat>
            <c:strRef>
              <c:f>Лист1!$C$9:$C$10</c:f>
              <c:strCache>
                <c:ptCount val="2"/>
                <c:pt idx="0">
                  <c:v>закрыто</c:v>
                </c:pt>
                <c:pt idx="1">
                  <c:v>в работе</c:v>
                </c:pt>
              </c:strCache>
            </c:strRef>
          </c:cat>
          <c:val>
            <c:numRef>
              <c:f>Лист1!$D$9:$D$10</c:f>
              <c:numCache>
                <c:formatCode>General</c:formatCode>
                <c:ptCount val="2"/>
                <c:pt idx="0">
                  <c:v>108</c:v>
                </c:pt>
                <c:pt idx="1">
                  <c:v>2</c:v>
                </c:pt>
              </c:numCache>
            </c:numRef>
          </c:val>
          <c:extLst>
            <c:ext xmlns:c16="http://schemas.microsoft.com/office/drawing/2014/chart" uri="{C3380CC4-5D6E-409C-BE32-E72D297353CC}">
              <c16:uniqueId val="{00000004-99F4-4644-8A23-C0FB402E8918}"/>
            </c:ext>
          </c:extLst>
        </c:ser>
        <c:dLbls>
          <c:showLegendKey val="0"/>
          <c:showVal val="0"/>
          <c:showCatName val="0"/>
          <c:showSerName val="0"/>
          <c:showPercent val="0"/>
          <c:showBubbleSize val="0"/>
          <c:showLeaderLines val="1"/>
        </c:dLbls>
        <c:firstSliceAng val="0"/>
      </c:pieChart>
      <c:spPr>
        <a:noFill/>
        <a:ln w="25400">
          <a:noFill/>
        </a:ln>
      </c:spPr>
    </c:plotArea>
    <c:legend>
      <c:legendPos val="r"/>
      <c:layout>
        <c:manualLayout>
          <c:xMode val="edge"/>
          <c:yMode val="edge"/>
          <c:x val="0.31405045443699703"/>
          <c:y val="0.86463065479260504"/>
          <c:w val="0.37190169410641866"/>
          <c:h val="9.6069868995633273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ru-RU"/>
        </a:p>
      </c:txPr>
    </c:legend>
    <c:plotVisOnly val="1"/>
    <c:dispBlanksAs val="zero"/>
    <c:showDLblsOverMax val="0"/>
  </c:chart>
  <c:spPr>
    <a:solidFill>
      <a:srgbClr val="FFFFFF"/>
    </a:solidFill>
    <a:ln w="3175">
      <a:solidFill>
        <a:srgbClr val="C0C0C0"/>
      </a:solidFill>
      <a:prstDash val="solid"/>
    </a:ln>
  </c:spPr>
  <c:txPr>
    <a:bodyPr/>
    <a:lstStyle/>
    <a:p>
      <a:pPr>
        <a:defRPr sz="1000" b="0" i="0" u="none" strike="noStrike" baseline="0">
          <a:solidFill>
            <a:srgbClr val="000000"/>
          </a:solidFill>
          <a:latin typeface="Calibri"/>
          <a:ea typeface="Calibri"/>
          <a:cs typeface="Calibri"/>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6.9354838709677416E-2"/>
          <c:y val="4.1428600326869652E-2"/>
          <c:w val="0.9080645161290325"/>
          <c:h val="0.7214290746575579"/>
        </c:manualLayout>
      </c:layout>
      <c:barChart>
        <c:barDir val="col"/>
        <c:grouping val="stacked"/>
        <c:varyColors val="0"/>
        <c:ser>
          <c:idx val="0"/>
          <c:order val="0"/>
          <c:tx>
            <c:strRef>
              <c:f>Лист1!$D$71</c:f>
              <c:strCache>
                <c:ptCount val="1"/>
              </c:strCache>
            </c:strRef>
          </c:tx>
          <c:spPr>
            <a:solidFill>
              <a:srgbClr val="9999FF"/>
            </a:solidFill>
            <a:ln w="12700">
              <a:solidFill>
                <a:srgbClr val="000000"/>
              </a:solidFill>
              <a:prstDash val="solid"/>
            </a:ln>
          </c:spPr>
          <c:invertIfNegative val="0"/>
          <c:cat>
            <c:strRef>
              <c:f>Лист1!$C$72:$C$77</c:f>
              <c:strCache>
                <c:ptCount val="6"/>
                <c:pt idx="0">
                  <c:v>Подсистема 1</c:v>
                </c:pt>
                <c:pt idx="1">
                  <c:v>Подсистема 2</c:v>
                </c:pt>
                <c:pt idx="2">
                  <c:v>Подсистема 3</c:v>
                </c:pt>
                <c:pt idx="3">
                  <c:v>Подсистема 4</c:v>
                </c:pt>
                <c:pt idx="4">
                  <c:v>Подсистема 5</c:v>
                </c:pt>
                <c:pt idx="5">
                  <c:v>Подсистема 6</c:v>
                </c:pt>
              </c:strCache>
            </c:strRef>
          </c:cat>
          <c:val>
            <c:numRef>
              <c:f>Лист1!$D$72:$D$77</c:f>
              <c:numCache>
                <c:formatCode>General</c:formatCode>
                <c:ptCount val="6"/>
              </c:numCache>
            </c:numRef>
          </c:val>
          <c:extLst>
            <c:ext xmlns:c16="http://schemas.microsoft.com/office/drawing/2014/chart" uri="{C3380CC4-5D6E-409C-BE32-E72D297353CC}">
              <c16:uniqueId val="{00000000-FED9-4F90-AE62-58AD1093345D}"/>
            </c:ext>
          </c:extLst>
        </c:ser>
        <c:ser>
          <c:idx val="1"/>
          <c:order val="1"/>
          <c:tx>
            <c:strRef>
              <c:f>Лист1!$E$71</c:f>
              <c:strCache>
                <c:ptCount val="1"/>
                <c:pt idx="0">
                  <c:v>Количество обращений</c:v>
                </c:pt>
              </c:strCache>
            </c:strRef>
          </c:tx>
          <c:spPr>
            <a:solidFill>
              <a:srgbClr val="993366"/>
            </a:solidFill>
            <a:ln w="12700">
              <a:solidFill>
                <a:srgbClr val="000000"/>
              </a:solidFill>
              <a:prstDash val="solid"/>
            </a:ln>
          </c:spPr>
          <c:invertIfNegative val="0"/>
          <c:cat>
            <c:strRef>
              <c:f>Лист1!$C$72:$C$77</c:f>
              <c:strCache>
                <c:ptCount val="6"/>
                <c:pt idx="0">
                  <c:v>Подсистема 1</c:v>
                </c:pt>
                <c:pt idx="1">
                  <c:v>Подсистема 2</c:v>
                </c:pt>
                <c:pt idx="2">
                  <c:v>Подсистема 3</c:v>
                </c:pt>
                <c:pt idx="3">
                  <c:v>Подсистема 4</c:v>
                </c:pt>
                <c:pt idx="4">
                  <c:v>Подсистема 5</c:v>
                </c:pt>
                <c:pt idx="5">
                  <c:v>Подсистема 6</c:v>
                </c:pt>
              </c:strCache>
            </c:strRef>
          </c:cat>
          <c:val>
            <c:numRef>
              <c:f>Лист1!$E$72:$E$77</c:f>
              <c:numCache>
                <c:formatCode>General</c:formatCode>
                <c:ptCount val="6"/>
                <c:pt idx="0">
                  <c:v>75</c:v>
                </c:pt>
                <c:pt idx="1">
                  <c:v>13</c:v>
                </c:pt>
                <c:pt idx="2">
                  <c:v>10</c:v>
                </c:pt>
                <c:pt idx="3">
                  <c:v>8</c:v>
                </c:pt>
                <c:pt idx="4">
                  <c:v>3</c:v>
                </c:pt>
                <c:pt idx="5">
                  <c:v>1</c:v>
                </c:pt>
              </c:numCache>
            </c:numRef>
          </c:val>
          <c:extLst>
            <c:ext xmlns:c16="http://schemas.microsoft.com/office/drawing/2014/chart" uri="{C3380CC4-5D6E-409C-BE32-E72D297353CC}">
              <c16:uniqueId val="{00000001-FED9-4F90-AE62-58AD1093345D}"/>
            </c:ext>
          </c:extLst>
        </c:ser>
        <c:dLbls>
          <c:showLegendKey val="0"/>
          <c:showVal val="0"/>
          <c:showCatName val="0"/>
          <c:showSerName val="0"/>
          <c:showPercent val="0"/>
          <c:showBubbleSize val="0"/>
        </c:dLbls>
        <c:gapWidth val="150"/>
        <c:overlap val="100"/>
        <c:axId val="167606272"/>
        <c:axId val="165010176"/>
      </c:barChart>
      <c:catAx>
        <c:axId val="167606272"/>
        <c:scaling>
          <c:orientation val="minMax"/>
        </c:scaling>
        <c:delete val="0"/>
        <c:axPos val="b"/>
        <c:numFmt formatCode="General" sourceLinked="1"/>
        <c:majorTickMark val="out"/>
        <c:minorTickMark val="none"/>
        <c:tickLblPos val="nextTo"/>
        <c:spPr>
          <a:ln w="3175">
            <a:solidFill>
              <a:srgbClr val="000000"/>
            </a:solidFill>
            <a:prstDash val="solid"/>
          </a:ln>
        </c:spPr>
        <c:txPr>
          <a:bodyPr rot="-5400000" vert="horz"/>
          <a:lstStyle/>
          <a:p>
            <a:pPr>
              <a:defRPr sz="1100" b="0" i="0" u="none" strike="noStrike" baseline="0">
                <a:solidFill>
                  <a:srgbClr val="000000"/>
                </a:solidFill>
                <a:latin typeface="Calibri"/>
                <a:ea typeface="Calibri"/>
                <a:cs typeface="Calibri"/>
              </a:defRPr>
            </a:pPr>
            <a:endParaRPr lang="ru-RU"/>
          </a:p>
        </c:txPr>
        <c:crossAx val="165010176"/>
        <c:crosses val="autoZero"/>
        <c:auto val="1"/>
        <c:lblAlgn val="ctr"/>
        <c:lblOffset val="100"/>
        <c:tickLblSkip val="1"/>
        <c:tickMarkSkip val="1"/>
        <c:noMultiLvlLbl val="0"/>
      </c:catAx>
      <c:valAx>
        <c:axId val="16501017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low"/>
        <c:spPr>
          <a:ln w="3175">
            <a:solidFill>
              <a:srgbClr val="000000"/>
            </a:solidFill>
            <a:prstDash val="solid"/>
          </a:ln>
        </c:spPr>
        <c:txPr>
          <a:bodyPr rot="0" vert="horz"/>
          <a:lstStyle/>
          <a:p>
            <a:pPr>
              <a:defRPr sz="1100" b="0" i="0" u="none" strike="noStrike" baseline="0">
                <a:solidFill>
                  <a:srgbClr val="000000"/>
                </a:solidFill>
                <a:latin typeface="Calibri"/>
                <a:ea typeface="Calibri"/>
                <a:cs typeface="Calibri"/>
              </a:defRPr>
            </a:pPr>
            <a:endParaRPr lang="ru-RU"/>
          </a:p>
        </c:txPr>
        <c:crossAx val="167606272"/>
        <c:crosses val="autoZero"/>
        <c:crossBetween val="between"/>
      </c:valAx>
      <c:spPr>
        <a:solidFill>
          <a:srgbClr val="C0C0C0"/>
        </a:solidFill>
        <a:ln w="25400">
          <a:noFill/>
        </a:ln>
      </c:spPr>
    </c:plotArea>
    <c:plotVisOnly val="1"/>
    <c:dispBlanksAs val="gap"/>
    <c:showDLblsOverMax val="0"/>
  </c:chart>
  <c:spPr>
    <a:solidFill>
      <a:srgbClr val="FFFFFF">
        <a:alpha val="99998"/>
      </a:srgbClr>
    </a:solidFill>
    <a:ln w="3175">
      <a:solidFill>
        <a:srgbClr val="000000"/>
      </a:solidFill>
      <a:prstDash val="solid"/>
    </a:ln>
  </c:spPr>
  <c:txPr>
    <a:bodyPr/>
    <a:lstStyle/>
    <a:p>
      <a:pPr>
        <a:defRPr sz="1100" b="0" i="0" u="none" strike="noStrike" baseline="0">
          <a:solidFill>
            <a:srgbClr val="000000"/>
          </a:solidFill>
          <a:latin typeface="Calibri"/>
          <a:ea typeface="Calibri"/>
          <a:cs typeface="Calibri"/>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773D3-DE15-45C0-8D93-F96106A7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2.105_шаблон_ARIAL.dotx</Template>
  <TotalTime>243</TotalTime>
  <Pages>23</Pages>
  <Words>15375</Words>
  <Characters>87638</Characters>
  <Application>Microsoft Office Word</Application>
  <DocSecurity>0</DocSecurity>
  <Lines>730</Lines>
  <Paragraphs>205</Paragraphs>
  <ScaleCrop>false</ScaleCrop>
  <HeadingPairs>
    <vt:vector size="2" baseType="variant">
      <vt:variant>
        <vt:lpstr>Название</vt:lpstr>
      </vt:variant>
      <vt:variant>
        <vt:i4>1</vt:i4>
      </vt:variant>
    </vt:vector>
  </HeadingPairs>
  <TitlesOfParts>
    <vt:vector size="1" baseType="lpstr">
      <vt:lpstr>Техническое задание</vt:lpstr>
    </vt:vector>
  </TitlesOfParts>
  <Manager>Петров А.С.</Manager>
  <Company>ЗАО «Современные информационные технологии»</Company>
  <LinksUpToDate>false</LinksUpToDate>
  <CharactersWithSpaces>102808</CharactersWithSpaces>
  <SharedDoc>false</SharedDoc>
  <HLinks>
    <vt:vector size="378" baseType="variant">
      <vt:variant>
        <vt:i4>1179703</vt:i4>
      </vt:variant>
      <vt:variant>
        <vt:i4>389</vt:i4>
      </vt:variant>
      <vt:variant>
        <vt:i4>0</vt:i4>
      </vt:variant>
      <vt:variant>
        <vt:i4>5</vt:i4>
      </vt:variant>
      <vt:variant>
        <vt:lpwstr/>
      </vt:variant>
      <vt:variant>
        <vt:lpwstr>_Toc385498814</vt:lpwstr>
      </vt:variant>
      <vt:variant>
        <vt:i4>1179703</vt:i4>
      </vt:variant>
      <vt:variant>
        <vt:i4>383</vt:i4>
      </vt:variant>
      <vt:variant>
        <vt:i4>0</vt:i4>
      </vt:variant>
      <vt:variant>
        <vt:i4>5</vt:i4>
      </vt:variant>
      <vt:variant>
        <vt:lpwstr/>
      </vt:variant>
      <vt:variant>
        <vt:lpwstr>_Toc385498813</vt:lpwstr>
      </vt:variant>
      <vt:variant>
        <vt:i4>1179703</vt:i4>
      </vt:variant>
      <vt:variant>
        <vt:i4>377</vt:i4>
      </vt:variant>
      <vt:variant>
        <vt:i4>0</vt:i4>
      </vt:variant>
      <vt:variant>
        <vt:i4>5</vt:i4>
      </vt:variant>
      <vt:variant>
        <vt:lpwstr/>
      </vt:variant>
      <vt:variant>
        <vt:lpwstr>_Toc385498812</vt:lpwstr>
      </vt:variant>
      <vt:variant>
        <vt:i4>1179703</vt:i4>
      </vt:variant>
      <vt:variant>
        <vt:i4>371</vt:i4>
      </vt:variant>
      <vt:variant>
        <vt:i4>0</vt:i4>
      </vt:variant>
      <vt:variant>
        <vt:i4>5</vt:i4>
      </vt:variant>
      <vt:variant>
        <vt:lpwstr/>
      </vt:variant>
      <vt:variant>
        <vt:lpwstr>_Toc385498811</vt:lpwstr>
      </vt:variant>
      <vt:variant>
        <vt:i4>1179703</vt:i4>
      </vt:variant>
      <vt:variant>
        <vt:i4>365</vt:i4>
      </vt:variant>
      <vt:variant>
        <vt:i4>0</vt:i4>
      </vt:variant>
      <vt:variant>
        <vt:i4>5</vt:i4>
      </vt:variant>
      <vt:variant>
        <vt:lpwstr/>
      </vt:variant>
      <vt:variant>
        <vt:lpwstr>_Toc385498810</vt:lpwstr>
      </vt:variant>
      <vt:variant>
        <vt:i4>1245239</vt:i4>
      </vt:variant>
      <vt:variant>
        <vt:i4>359</vt:i4>
      </vt:variant>
      <vt:variant>
        <vt:i4>0</vt:i4>
      </vt:variant>
      <vt:variant>
        <vt:i4>5</vt:i4>
      </vt:variant>
      <vt:variant>
        <vt:lpwstr/>
      </vt:variant>
      <vt:variant>
        <vt:lpwstr>_Toc385498809</vt:lpwstr>
      </vt:variant>
      <vt:variant>
        <vt:i4>1245239</vt:i4>
      </vt:variant>
      <vt:variant>
        <vt:i4>353</vt:i4>
      </vt:variant>
      <vt:variant>
        <vt:i4>0</vt:i4>
      </vt:variant>
      <vt:variant>
        <vt:i4>5</vt:i4>
      </vt:variant>
      <vt:variant>
        <vt:lpwstr/>
      </vt:variant>
      <vt:variant>
        <vt:lpwstr>_Toc385498808</vt:lpwstr>
      </vt:variant>
      <vt:variant>
        <vt:i4>1245239</vt:i4>
      </vt:variant>
      <vt:variant>
        <vt:i4>347</vt:i4>
      </vt:variant>
      <vt:variant>
        <vt:i4>0</vt:i4>
      </vt:variant>
      <vt:variant>
        <vt:i4>5</vt:i4>
      </vt:variant>
      <vt:variant>
        <vt:lpwstr/>
      </vt:variant>
      <vt:variant>
        <vt:lpwstr>_Toc385498807</vt:lpwstr>
      </vt:variant>
      <vt:variant>
        <vt:i4>1245239</vt:i4>
      </vt:variant>
      <vt:variant>
        <vt:i4>341</vt:i4>
      </vt:variant>
      <vt:variant>
        <vt:i4>0</vt:i4>
      </vt:variant>
      <vt:variant>
        <vt:i4>5</vt:i4>
      </vt:variant>
      <vt:variant>
        <vt:lpwstr/>
      </vt:variant>
      <vt:variant>
        <vt:lpwstr>_Toc385498806</vt:lpwstr>
      </vt:variant>
      <vt:variant>
        <vt:i4>1245239</vt:i4>
      </vt:variant>
      <vt:variant>
        <vt:i4>335</vt:i4>
      </vt:variant>
      <vt:variant>
        <vt:i4>0</vt:i4>
      </vt:variant>
      <vt:variant>
        <vt:i4>5</vt:i4>
      </vt:variant>
      <vt:variant>
        <vt:lpwstr/>
      </vt:variant>
      <vt:variant>
        <vt:lpwstr>_Toc385498805</vt:lpwstr>
      </vt:variant>
      <vt:variant>
        <vt:i4>1245239</vt:i4>
      </vt:variant>
      <vt:variant>
        <vt:i4>329</vt:i4>
      </vt:variant>
      <vt:variant>
        <vt:i4>0</vt:i4>
      </vt:variant>
      <vt:variant>
        <vt:i4>5</vt:i4>
      </vt:variant>
      <vt:variant>
        <vt:lpwstr/>
      </vt:variant>
      <vt:variant>
        <vt:lpwstr>_Toc385498804</vt:lpwstr>
      </vt:variant>
      <vt:variant>
        <vt:i4>1245239</vt:i4>
      </vt:variant>
      <vt:variant>
        <vt:i4>323</vt:i4>
      </vt:variant>
      <vt:variant>
        <vt:i4>0</vt:i4>
      </vt:variant>
      <vt:variant>
        <vt:i4>5</vt:i4>
      </vt:variant>
      <vt:variant>
        <vt:lpwstr/>
      </vt:variant>
      <vt:variant>
        <vt:lpwstr>_Toc385498803</vt:lpwstr>
      </vt:variant>
      <vt:variant>
        <vt:i4>1245239</vt:i4>
      </vt:variant>
      <vt:variant>
        <vt:i4>317</vt:i4>
      </vt:variant>
      <vt:variant>
        <vt:i4>0</vt:i4>
      </vt:variant>
      <vt:variant>
        <vt:i4>5</vt:i4>
      </vt:variant>
      <vt:variant>
        <vt:lpwstr/>
      </vt:variant>
      <vt:variant>
        <vt:lpwstr>_Toc385498802</vt:lpwstr>
      </vt:variant>
      <vt:variant>
        <vt:i4>1245239</vt:i4>
      </vt:variant>
      <vt:variant>
        <vt:i4>311</vt:i4>
      </vt:variant>
      <vt:variant>
        <vt:i4>0</vt:i4>
      </vt:variant>
      <vt:variant>
        <vt:i4>5</vt:i4>
      </vt:variant>
      <vt:variant>
        <vt:lpwstr/>
      </vt:variant>
      <vt:variant>
        <vt:lpwstr>_Toc385498801</vt:lpwstr>
      </vt:variant>
      <vt:variant>
        <vt:i4>1245239</vt:i4>
      </vt:variant>
      <vt:variant>
        <vt:i4>305</vt:i4>
      </vt:variant>
      <vt:variant>
        <vt:i4>0</vt:i4>
      </vt:variant>
      <vt:variant>
        <vt:i4>5</vt:i4>
      </vt:variant>
      <vt:variant>
        <vt:lpwstr/>
      </vt:variant>
      <vt:variant>
        <vt:lpwstr>_Toc385498800</vt:lpwstr>
      </vt:variant>
      <vt:variant>
        <vt:i4>1703992</vt:i4>
      </vt:variant>
      <vt:variant>
        <vt:i4>299</vt:i4>
      </vt:variant>
      <vt:variant>
        <vt:i4>0</vt:i4>
      </vt:variant>
      <vt:variant>
        <vt:i4>5</vt:i4>
      </vt:variant>
      <vt:variant>
        <vt:lpwstr/>
      </vt:variant>
      <vt:variant>
        <vt:lpwstr>_Toc385498799</vt:lpwstr>
      </vt:variant>
      <vt:variant>
        <vt:i4>1703992</vt:i4>
      </vt:variant>
      <vt:variant>
        <vt:i4>293</vt:i4>
      </vt:variant>
      <vt:variant>
        <vt:i4>0</vt:i4>
      </vt:variant>
      <vt:variant>
        <vt:i4>5</vt:i4>
      </vt:variant>
      <vt:variant>
        <vt:lpwstr/>
      </vt:variant>
      <vt:variant>
        <vt:lpwstr>_Toc385498798</vt:lpwstr>
      </vt:variant>
      <vt:variant>
        <vt:i4>1703992</vt:i4>
      </vt:variant>
      <vt:variant>
        <vt:i4>287</vt:i4>
      </vt:variant>
      <vt:variant>
        <vt:i4>0</vt:i4>
      </vt:variant>
      <vt:variant>
        <vt:i4>5</vt:i4>
      </vt:variant>
      <vt:variant>
        <vt:lpwstr/>
      </vt:variant>
      <vt:variant>
        <vt:lpwstr>_Toc385498797</vt:lpwstr>
      </vt:variant>
      <vt:variant>
        <vt:i4>1703992</vt:i4>
      </vt:variant>
      <vt:variant>
        <vt:i4>281</vt:i4>
      </vt:variant>
      <vt:variant>
        <vt:i4>0</vt:i4>
      </vt:variant>
      <vt:variant>
        <vt:i4>5</vt:i4>
      </vt:variant>
      <vt:variant>
        <vt:lpwstr/>
      </vt:variant>
      <vt:variant>
        <vt:lpwstr>_Toc385498796</vt:lpwstr>
      </vt:variant>
      <vt:variant>
        <vt:i4>1703992</vt:i4>
      </vt:variant>
      <vt:variant>
        <vt:i4>275</vt:i4>
      </vt:variant>
      <vt:variant>
        <vt:i4>0</vt:i4>
      </vt:variant>
      <vt:variant>
        <vt:i4>5</vt:i4>
      </vt:variant>
      <vt:variant>
        <vt:lpwstr/>
      </vt:variant>
      <vt:variant>
        <vt:lpwstr>_Toc385498795</vt:lpwstr>
      </vt:variant>
      <vt:variant>
        <vt:i4>1703992</vt:i4>
      </vt:variant>
      <vt:variant>
        <vt:i4>269</vt:i4>
      </vt:variant>
      <vt:variant>
        <vt:i4>0</vt:i4>
      </vt:variant>
      <vt:variant>
        <vt:i4>5</vt:i4>
      </vt:variant>
      <vt:variant>
        <vt:lpwstr/>
      </vt:variant>
      <vt:variant>
        <vt:lpwstr>_Toc385498794</vt:lpwstr>
      </vt:variant>
      <vt:variant>
        <vt:i4>1703992</vt:i4>
      </vt:variant>
      <vt:variant>
        <vt:i4>263</vt:i4>
      </vt:variant>
      <vt:variant>
        <vt:i4>0</vt:i4>
      </vt:variant>
      <vt:variant>
        <vt:i4>5</vt:i4>
      </vt:variant>
      <vt:variant>
        <vt:lpwstr/>
      </vt:variant>
      <vt:variant>
        <vt:lpwstr>_Toc385498793</vt:lpwstr>
      </vt:variant>
      <vt:variant>
        <vt:i4>1703992</vt:i4>
      </vt:variant>
      <vt:variant>
        <vt:i4>257</vt:i4>
      </vt:variant>
      <vt:variant>
        <vt:i4>0</vt:i4>
      </vt:variant>
      <vt:variant>
        <vt:i4>5</vt:i4>
      </vt:variant>
      <vt:variant>
        <vt:lpwstr/>
      </vt:variant>
      <vt:variant>
        <vt:lpwstr>_Toc385498792</vt:lpwstr>
      </vt:variant>
      <vt:variant>
        <vt:i4>1703992</vt:i4>
      </vt:variant>
      <vt:variant>
        <vt:i4>251</vt:i4>
      </vt:variant>
      <vt:variant>
        <vt:i4>0</vt:i4>
      </vt:variant>
      <vt:variant>
        <vt:i4>5</vt:i4>
      </vt:variant>
      <vt:variant>
        <vt:lpwstr/>
      </vt:variant>
      <vt:variant>
        <vt:lpwstr>_Toc385498791</vt:lpwstr>
      </vt:variant>
      <vt:variant>
        <vt:i4>1703992</vt:i4>
      </vt:variant>
      <vt:variant>
        <vt:i4>245</vt:i4>
      </vt:variant>
      <vt:variant>
        <vt:i4>0</vt:i4>
      </vt:variant>
      <vt:variant>
        <vt:i4>5</vt:i4>
      </vt:variant>
      <vt:variant>
        <vt:lpwstr/>
      </vt:variant>
      <vt:variant>
        <vt:lpwstr>_Toc385498790</vt:lpwstr>
      </vt:variant>
      <vt:variant>
        <vt:i4>1769528</vt:i4>
      </vt:variant>
      <vt:variant>
        <vt:i4>239</vt:i4>
      </vt:variant>
      <vt:variant>
        <vt:i4>0</vt:i4>
      </vt:variant>
      <vt:variant>
        <vt:i4>5</vt:i4>
      </vt:variant>
      <vt:variant>
        <vt:lpwstr/>
      </vt:variant>
      <vt:variant>
        <vt:lpwstr>_Toc385498789</vt:lpwstr>
      </vt:variant>
      <vt:variant>
        <vt:i4>1769528</vt:i4>
      </vt:variant>
      <vt:variant>
        <vt:i4>233</vt:i4>
      </vt:variant>
      <vt:variant>
        <vt:i4>0</vt:i4>
      </vt:variant>
      <vt:variant>
        <vt:i4>5</vt:i4>
      </vt:variant>
      <vt:variant>
        <vt:lpwstr/>
      </vt:variant>
      <vt:variant>
        <vt:lpwstr>_Toc385498788</vt:lpwstr>
      </vt:variant>
      <vt:variant>
        <vt:i4>1769528</vt:i4>
      </vt:variant>
      <vt:variant>
        <vt:i4>227</vt:i4>
      </vt:variant>
      <vt:variant>
        <vt:i4>0</vt:i4>
      </vt:variant>
      <vt:variant>
        <vt:i4>5</vt:i4>
      </vt:variant>
      <vt:variant>
        <vt:lpwstr/>
      </vt:variant>
      <vt:variant>
        <vt:lpwstr>_Toc385498787</vt:lpwstr>
      </vt:variant>
      <vt:variant>
        <vt:i4>1769528</vt:i4>
      </vt:variant>
      <vt:variant>
        <vt:i4>221</vt:i4>
      </vt:variant>
      <vt:variant>
        <vt:i4>0</vt:i4>
      </vt:variant>
      <vt:variant>
        <vt:i4>5</vt:i4>
      </vt:variant>
      <vt:variant>
        <vt:lpwstr/>
      </vt:variant>
      <vt:variant>
        <vt:lpwstr>_Toc385498786</vt:lpwstr>
      </vt:variant>
      <vt:variant>
        <vt:i4>1769528</vt:i4>
      </vt:variant>
      <vt:variant>
        <vt:i4>215</vt:i4>
      </vt:variant>
      <vt:variant>
        <vt:i4>0</vt:i4>
      </vt:variant>
      <vt:variant>
        <vt:i4>5</vt:i4>
      </vt:variant>
      <vt:variant>
        <vt:lpwstr/>
      </vt:variant>
      <vt:variant>
        <vt:lpwstr>_Toc385498785</vt:lpwstr>
      </vt:variant>
      <vt:variant>
        <vt:i4>1769528</vt:i4>
      </vt:variant>
      <vt:variant>
        <vt:i4>209</vt:i4>
      </vt:variant>
      <vt:variant>
        <vt:i4>0</vt:i4>
      </vt:variant>
      <vt:variant>
        <vt:i4>5</vt:i4>
      </vt:variant>
      <vt:variant>
        <vt:lpwstr/>
      </vt:variant>
      <vt:variant>
        <vt:lpwstr>_Toc385498784</vt:lpwstr>
      </vt:variant>
      <vt:variant>
        <vt:i4>1769528</vt:i4>
      </vt:variant>
      <vt:variant>
        <vt:i4>203</vt:i4>
      </vt:variant>
      <vt:variant>
        <vt:i4>0</vt:i4>
      </vt:variant>
      <vt:variant>
        <vt:i4>5</vt:i4>
      </vt:variant>
      <vt:variant>
        <vt:lpwstr/>
      </vt:variant>
      <vt:variant>
        <vt:lpwstr>_Toc385498783</vt:lpwstr>
      </vt:variant>
      <vt:variant>
        <vt:i4>1769528</vt:i4>
      </vt:variant>
      <vt:variant>
        <vt:i4>197</vt:i4>
      </vt:variant>
      <vt:variant>
        <vt:i4>0</vt:i4>
      </vt:variant>
      <vt:variant>
        <vt:i4>5</vt:i4>
      </vt:variant>
      <vt:variant>
        <vt:lpwstr/>
      </vt:variant>
      <vt:variant>
        <vt:lpwstr>_Toc385498782</vt:lpwstr>
      </vt:variant>
      <vt:variant>
        <vt:i4>1769528</vt:i4>
      </vt:variant>
      <vt:variant>
        <vt:i4>191</vt:i4>
      </vt:variant>
      <vt:variant>
        <vt:i4>0</vt:i4>
      </vt:variant>
      <vt:variant>
        <vt:i4>5</vt:i4>
      </vt:variant>
      <vt:variant>
        <vt:lpwstr/>
      </vt:variant>
      <vt:variant>
        <vt:lpwstr>_Toc385498781</vt:lpwstr>
      </vt:variant>
      <vt:variant>
        <vt:i4>1769528</vt:i4>
      </vt:variant>
      <vt:variant>
        <vt:i4>185</vt:i4>
      </vt:variant>
      <vt:variant>
        <vt:i4>0</vt:i4>
      </vt:variant>
      <vt:variant>
        <vt:i4>5</vt:i4>
      </vt:variant>
      <vt:variant>
        <vt:lpwstr/>
      </vt:variant>
      <vt:variant>
        <vt:lpwstr>_Toc385498780</vt:lpwstr>
      </vt:variant>
      <vt:variant>
        <vt:i4>1310776</vt:i4>
      </vt:variant>
      <vt:variant>
        <vt:i4>179</vt:i4>
      </vt:variant>
      <vt:variant>
        <vt:i4>0</vt:i4>
      </vt:variant>
      <vt:variant>
        <vt:i4>5</vt:i4>
      </vt:variant>
      <vt:variant>
        <vt:lpwstr/>
      </vt:variant>
      <vt:variant>
        <vt:lpwstr>_Toc385498779</vt:lpwstr>
      </vt:variant>
      <vt:variant>
        <vt:i4>1310776</vt:i4>
      </vt:variant>
      <vt:variant>
        <vt:i4>173</vt:i4>
      </vt:variant>
      <vt:variant>
        <vt:i4>0</vt:i4>
      </vt:variant>
      <vt:variant>
        <vt:i4>5</vt:i4>
      </vt:variant>
      <vt:variant>
        <vt:lpwstr/>
      </vt:variant>
      <vt:variant>
        <vt:lpwstr>_Toc385498778</vt:lpwstr>
      </vt:variant>
      <vt:variant>
        <vt:i4>1310776</vt:i4>
      </vt:variant>
      <vt:variant>
        <vt:i4>167</vt:i4>
      </vt:variant>
      <vt:variant>
        <vt:i4>0</vt:i4>
      </vt:variant>
      <vt:variant>
        <vt:i4>5</vt:i4>
      </vt:variant>
      <vt:variant>
        <vt:lpwstr/>
      </vt:variant>
      <vt:variant>
        <vt:lpwstr>_Toc385498777</vt:lpwstr>
      </vt:variant>
      <vt:variant>
        <vt:i4>1310776</vt:i4>
      </vt:variant>
      <vt:variant>
        <vt:i4>161</vt:i4>
      </vt:variant>
      <vt:variant>
        <vt:i4>0</vt:i4>
      </vt:variant>
      <vt:variant>
        <vt:i4>5</vt:i4>
      </vt:variant>
      <vt:variant>
        <vt:lpwstr/>
      </vt:variant>
      <vt:variant>
        <vt:lpwstr>_Toc385498776</vt:lpwstr>
      </vt:variant>
      <vt:variant>
        <vt:i4>1310776</vt:i4>
      </vt:variant>
      <vt:variant>
        <vt:i4>155</vt:i4>
      </vt:variant>
      <vt:variant>
        <vt:i4>0</vt:i4>
      </vt:variant>
      <vt:variant>
        <vt:i4>5</vt:i4>
      </vt:variant>
      <vt:variant>
        <vt:lpwstr/>
      </vt:variant>
      <vt:variant>
        <vt:lpwstr>_Toc385498775</vt:lpwstr>
      </vt:variant>
      <vt:variant>
        <vt:i4>1310776</vt:i4>
      </vt:variant>
      <vt:variant>
        <vt:i4>149</vt:i4>
      </vt:variant>
      <vt:variant>
        <vt:i4>0</vt:i4>
      </vt:variant>
      <vt:variant>
        <vt:i4>5</vt:i4>
      </vt:variant>
      <vt:variant>
        <vt:lpwstr/>
      </vt:variant>
      <vt:variant>
        <vt:lpwstr>_Toc385498774</vt:lpwstr>
      </vt:variant>
      <vt:variant>
        <vt:i4>1310776</vt:i4>
      </vt:variant>
      <vt:variant>
        <vt:i4>143</vt:i4>
      </vt:variant>
      <vt:variant>
        <vt:i4>0</vt:i4>
      </vt:variant>
      <vt:variant>
        <vt:i4>5</vt:i4>
      </vt:variant>
      <vt:variant>
        <vt:lpwstr/>
      </vt:variant>
      <vt:variant>
        <vt:lpwstr>_Toc385498773</vt:lpwstr>
      </vt:variant>
      <vt:variant>
        <vt:i4>1310776</vt:i4>
      </vt:variant>
      <vt:variant>
        <vt:i4>137</vt:i4>
      </vt:variant>
      <vt:variant>
        <vt:i4>0</vt:i4>
      </vt:variant>
      <vt:variant>
        <vt:i4>5</vt:i4>
      </vt:variant>
      <vt:variant>
        <vt:lpwstr/>
      </vt:variant>
      <vt:variant>
        <vt:lpwstr>_Toc385498772</vt:lpwstr>
      </vt:variant>
      <vt:variant>
        <vt:i4>1310776</vt:i4>
      </vt:variant>
      <vt:variant>
        <vt:i4>131</vt:i4>
      </vt:variant>
      <vt:variant>
        <vt:i4>0</vt:i4>
      </vt:variant>
      <vt:variant>
        <vt:i4>5</vt:i4>
      </vt:variant>
      <vt:variant>
        <vt:lpwstr/>
      </vt:variant>
      <vt:variant>
        <vt:lpwstr>_Toc385498771</vt:lpwstr>
      </vt:variant>
      <vt:variant>
        <vt:i4>1310776</vt:i4>
      </vt:variant>
      <vt:variant>
        <vt:i4>125</vt:i4>
      </vt:variant>
      <vt:variant>
        <vt:i4>0</vt:i4>
      </vt:variant>
      <vt:variant>
        <vt:i4>5</vt:i4>
      </vt:variant>
      <vt:variant>
        <vt:lpwstr/>
      </vt:variant>
      <vt:variant>
        <vt:lpwstr>_Toc385498770</vt:lpwstr>
      </vt:variant>
      <vt:variant>
        <vt:i4>1376312</vt:i4>
      </vt:variant>
      <vt:variant>
        <vt:i4>119</vt:i4>
      </vt:variant>
      <vt:variant>
        <vt:i4>0</vt:i4>
      </vt:variant>
      <vt:variant>
        <vt:i4>5</vt:i4>
      </vt:variant>
      <vt:variant>
        <vt:lpwstr/>
      </vt:variant>
      <vt:variant>
        <vt:lpwstr>_Toc385498769</vt:lpwstr>
      </vt:variant>
      <vt:variant>
        <vt:i4>1376312</vt:i4>
      </vt:variant>
      <vt:variant>
        <vt:i4>113</vt:i4>
      </vt:variant>
      <vt:variant>
        <vt:i4>0</vt:i4>
      </vt:variant>
      <vt:variant>
        <vt:i4>5</vt:i4>
      </vt:variant>
      <vt:variant>
        <vt:lpwstr/>
      </vt:variant>
      <vt:variant>
        <vt:lpwstr>_Toc385498768</vt:lpwstr>
      </vt:variant>
      <vt:variant>
        <vt:i4>1376312</vt:i4>
      </vt:variant>
      <vt:variant>
        <vt:i4>107</vt:i4>
      </vt:variant>
      <vt:variant>
        <vt:i4>0</vt:i4>
      </vt:variant>
      <vt:variant>
        <vt:i4>5</vt:i4>
      </vt:variant>
      <vt:variant>
        <vt:lpwstr/>
      </vt:variant>
      <vt:variant>
        <vt:lpwstr>_Toc385498767</vt:lpwstr>
      </vt:variant>
      <vt:variant>
        <vt:i4>1376312</vt:i4>
      </vt:variant>
      <vt:variant>
        <vt:i4>101</vt:i4>
      </vt:variant>
      <vt:variant>
        <vt:i4>0</vt:i4>
      </vt:variant>
      <vt:variant>
        <vt:i4>5</vt:i4>
      </vt:variant>
      <vt:variant>
        <vt:lpwstr/>
      </vt:variant>
      <vt:variant>
        <vt:lpwstr>_Toc385498766</vt:lpwstr>
      </vt:variant>
      <vt:variant>
        <vt:i4>1376312</vt:i4>
      </vt:variant>
      <vt:variant>
        <vt:i4>95</vt:i4>
      </vt:variant>
      <vt:variant>
        <vt:i4>0</vt:i4>
      </vt:variant>
      <vt:variant>
        <vt:i4>5</vt:i4>
      </vt:variant>
      <vt:variant>
        <vt:lpwstr/>
      </vt:variant>
      <vt:variant>
        <vt:lpwstr>_Toc385498765</vt:lpwstr>
      </vt:variant>
      <vt:variant>
        <vt:i4>1376312</vt:i4>
      </vt:variant>
      <vt:variant>
        <vt:i4>89</vt:i4>
      </vt:variant>
      <vt:variant>
        <vt:i4>0</vt:i4>
      </vt:variant>
      <vt:variant>
        <vt:i4>5</vt:i4>
      </vt:variant>
      <vt:variant>
        <vt:lpwstr/>
      </vt:variant>
      <vt:variant>
        <vt:lpwstr>_Toc385498764</vt:lpwstr>
      </vt:variant>
      <vt:variant>
        <vt:i4>1376312</vt:i4>
      </vt:variant>
      <vt:variant>
        <vt:i4>83</vt:i4>
      </vt:variant>
      <vt:variant>
        <vt:i4>0</vt:i4>
      </vt:variant>
      <vt:variant>
        <vt:i4>5</vt:i4>
      </vt:variant>
      <vt:variant>
        <vt:lpwstr/>
      </vt:variant>
      <vt:variant>
        <vt:lpwstr>_Toc385498763</vt:lpwstr>
      </vt:variant>
      <vt:variant>
        <vt:i4>1376312</vt:i4>
      </vt:variant>
      <vt:variant>
        <vt:i4>77</vt:i4>
      </vt:variant>
      <vt:variant>
        <vt:i4>0</vt:i4>
      </vt:variant>
      <vt:variant>
        <vt:i4>5</vt:i4>
      </vt:variant>
      <vt:variant>
        <vt:lpwstr/>
      </vt:variant>
      <vt:variant>
        <vt:lpwstr>_Toc385498762</vt:lpwstr>
      </vt:variant>
      <vt:variant>
        <vt:i4>1376312</vt:i4>
      </vt:variant>
      <vt:variant>
        <vt:i4>71</vt:i4>
      </vt:variant>
      <vt:variant>
        <vt:i4>0</vt:i4>
      </vt:variant>
      <vt:variant>
        <vt:i4>5</vt:i4>
      </vt:variant>
      <vt:variant>
        <vt:lpwstr/>
      </vt:variant>
      <vt:variant>
        <vt:lpwstr>_Toc385498761</vt:lpwstr>
      </vt:variant>
      <vt:variant>
        <vt:i4>1376312</vt:i4>
      </vt:variant>
      <vt:variant>
        <vt:i4>65</vt:i4>
      </vt:variant>
      <vt:variant>
        <vt:i4>0</vt:i4>
      </vt:variant>
      <vt:variant>
        <vt:i4>5</vt:i4>
      </vt:variant>
      <vt:variant>
        <vt:lpwstr/>
      </vt:variant>
      <vt:variant>
        <vt:lpwstr>_Toc385498760</vt:lpwstr>
      </vt:variant>
      <vt:variant>
        <vt:i4>1441848</vt:i4>
      </vt:variant>
      <vt:variant>
        <vt:i4>59</vt:i4>
      </vt:variant>
      <vt:variant>
        <vt:i4>0</vt:i4>
      </vt:variant>
      <vt:variant>
        <vt:i4>5</vt:i4>
      </vt:variant>
      <vt:variant>
        <vt:lpwstr/>
      </vt:variant>
      <vt:variant>
        <vt:lpwstr>_Toc385498759</vt:lpwstr>
      </vt:variant>
      <vt:variant>
        <vt:i4>1441848</vt:i4>
      </vt:variant>
      <vt:variant>
        <vt:i4>53</vt:i4>
      </vt:variant>
      <vt:variant>
        <vt:i4>0</vt:i4>
      </vt:variant>
      <vt:variant>
        <vt:i4>5</vt:i4>
      </vt:variant>
      <vt:variant>
        <vt:lpwstr/>
      </vt:variant>
      <vt:variant>
        <vt:lpwstr>_Toc385498758</vt:lpwstr>
      </vt:variant>
      <vt:variant>
        <vt:i4>1441848</vt:i4>
      </vt:variant>
      <vt:variant>
        <vt:i4>47</vt:i4>
      </vt:variant>
      <vt:variant>
        <vt:i4>0</vt:i4>
      </vt:variant>
      <vt:variant>
        <vt:i4>5</vt:i4>
      </vt:variant>
      <vt:variant>
        <vt:lpwstr/>
      </vt:variant>
      <vt:variant>
        <vt:lpwstr>_Toc385498757</vt:lpwstr>
      </vt:variant>
      <vt:variant>
        <vt:i4>1441848</vt:i4>
      </vt:variant>
      <vt:variant>
        <vt:i4>41</vt:i4>
      </vt:variant>
      <vt:variant>
        <vt:i4>0</vt:i4>
      </vt:variant>
      <vt:variant>
        <vt:i4>5</vt:i4>
      </vt:variant>
      <vt:variant>
        <vt:lpwstr/>
      </vt:variant>
      <vt:variant>
        <vt:lpwstr>_Toc385498756</vt:lpwstr>
      </vt:variant>
      <vt:variant>
        <vt:i4>1441848</vt:i4>
      </vt:variant>
      <vt:variant>
        <vt:i4>35</vt:i4>
      </vt:variant>
      <vt:variant>
        <vt:i4>0</vt:i4>
      </vt:variant>
      <vt:variant>
        <vt:i4>5</vt:i4>
      </vt:variant>
      <vt:variant>
        <vt:lpwstr/>
      </vt:variant>
      <vt:variant>
        <vt:lpwstr>_Toc385498755</vt:lpwstr>
      </vt:variant>
      <vt:variant>
        <vt:i4>1441848</vt:i4>
      </vt:variant>
      <vt:variant>
        <vt:i4>29</vt:i4>
      </vt:variant>
      <vt:variant>
        <vt:i4>0</vt:i4>
      </vt:variant>
      <vt:variant>
        <vt:i4>5</vt:i4>
      </vt:variant>
      <vt:variant>
        <vt:lpwstr/>
      </vt:variant>
      <vt:variant>
        <vt:lpwstr>_Toc385498754</vt:lpwstr>
      </vt:variant>
      <vt:variant>
        <vt:i4>1441848</vt:i4>
      </vt:variant>
      <vt:variant>
        <vt:i4>23</vt:i4>
      </vt:variant>
      <vt:variant>
        <vt:i4>0</vt:i4>
      </vt:variant>
      <vt:variant>
        <vt:i4>5</vt:i4>
      </vt:variant>
      <vt:variant>
        <vt:lpwstr/>
      </vt:variant>
      <vt:variant>
        <vt:lpwstr>_Toc385498753</vt:lpwstr>
      </vt:variant>
      <vt:variant>
        <vt:i4>1441848</vt:i4>
      </vt:variant>
      <vt:variant>
        <vt:i4>17</vt:i4>
      </vt:variant>
      <vt:variant>
        <vt:i4>0</vt:i4>
      </vt:variant>
      <vt:variant>
        <vt:i4>5</vt:i4>
      </vt:variant>
      <vt:variant>
        <vt:lpwstr/>
      </vt:variant>
      <vt:variant>
        <vt:lpwstr>_Toc385498752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dc:title>
  <dc:creator>Иванов И.А.</dc:creator>
  <cp:lastModifiedBy>Арслан Катеев</cp:lastModifiedBy>
  <cp:revision>9</cp:revision>
  <cp:lastPrinted>2017-02-06T11:33:00Z</cp:lastPrinted>
  <dcterms:created xsi:type="dcterms:W3CDTF">2018-09-12T21:44:00Z</dcterms:created>
  <dcterms:modified xsi:type="dcterms:W3CDTF">2018-09-17T12:28:00Z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ерсия">
    <vt:lpwstr>Версия документа</vt:lpwstr>
  </property>
  <property fmtid="{D5CDD505-2E9C-101B-9397-08002B2CF9AE}" pid="3" name="номер_документа">
    <vt:lpwstr>Номер документа</vt:lpwstr>
  </property>
  <property fmtid="{D5CDD505-2E9C-101B-9397-08002B2CF9AE}" pid="4" name="краткое_название_системы">
    <vt:lpwstr>АРМ «Льготный рецепт»</vt:lpwstr>
  </property>
  <property fmtid="{D5CDD505-2E9C-101B-9397-08002B2CF9AE}" pid="5" name="полное_название_системы">
    <vt:lpwstr>Автоматизированная система Рабочее место «Обслуживание граждан с льготными рецептами»</vt:lpwstr>
  </property>
  <property fmtid="{D5CDD505-2E9C-101B-9397-08002B2CF9AE}" pid="6" name="код_документа">
    <vt:lpwstr>А.Б.ХХХ.XX.XX.X-X. M</vt:lpwstr>
  </property>
  <property fmtid="{D5CDD505-2E9C-101B-9397-08002B2CF9AE}" pid="7" name="шифр_системы">
    <vt:lpwstr>003-07.З.01.05</vt:lpwstr>
  </property>
  <property fmtid="{D5CDD505-2E9C-101B-9397-08002B2CF9AE}" pid="8" name="А.Б.ХХХ.ХХ.XX. X- X. M">
    <vt:lpwstr>Код документа</vt:lpwstr>
  </property>
</Properties>
</file>